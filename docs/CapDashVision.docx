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07843" w14:textId="3A35EF09" w:rsidR="006B536D" w:rsidRDefault="00904499" w:rsidP="00807DE7">
      <w:pPr>
        <w:pStyle w:val="Heading1"/>
        <w:spacing w:before="0" w:after="120"/>
      </w:pPr>
      <w:r>
        <w:t>NYC DHS Shelter Capacity Dashboard</w:t>
      </w:r>
      <w:r w:rsidR="007F12A3">
        <w:t xml:space="preserve"> Vision</w:t>
      </w:r>
    </w:p>
    <w:p w14:paraId="3E505EEA" w14:textId="47AB55DC" w:rsidR="003A49C3" w:rsidRDefault="003A49C3" w:rsidP="007B1CF9">
      <w:pPr>
        <w:pStyle w:val="Heading2"/>
      </w:pPr>
      <w:r>
        <w:t>Executive Summary</w:t>
      </w:r>
    </w:p>
    <w:p w14:paraId="70F5A433" w14:textId="743D7DD3" w:rsidR="00646BB2" w:rsidRDefault="003C00A7" w:rsidP="007B1CF9">
      <w:r>
        <w:t xml:space="preserve">The </w:t>
      </w:r>
      <w:r w:rsidR="00F23A12">
        <w:t xml:space="preserve">number of </w:t>
      </w:r>
      <w:r w:rsidR="004E5B1F">
        <w:t xml:space="preserve">New York City homeless and those seeking temporary </w:t>
      </w:r>
      <w:r w:rsidR="00F23A12">
        <w:t>shelter</w:t>
      </w:r>
      <w:r>
        <w:t xml:space="preserve"> has grown</w:t>
      </w:r>
      <w:r w:rsidR="00D20CF2">
        <w:t xml:space="preserve"> </w:t>
      </w:r>
      <w:r w:rsidR="0094307C">
        <w:t>substantially</w:t>
      </w:r>
      <w:r w:rsidR="00D20CF2">
        <w:t xml:space="preserve"> over the past few years, </w:t>
      </w:r>
      <w:r w:rsidR="0094307C">
        <w:t>creating</w:t>
      </w:r>
      <w:r w:rsidR="00D20CF2">
        <w:t xml:space="preserve"> </w:t>
      </w:r>
      <w:r w:rsidR="00F23A12">
        <w:t>significant</w:t>
      </w:r>
      <w:r w:rsidR="00D20CF2">
        <w:t xml:space="preserve"> challenges with respect to the task of ensuring that every </w:t>
      </w:r>
      <w:r w:rsidR="004E5B1F">
        <w:t>person in need</w:t>
      </w:r>
      <w:r w:rsidR="00D20CF2">
        <w:t xml:space="preserve"> is assigned to an appropriate shelter on a nightly basis.  DHS </w:t>
      </w:r>
      <w:r w:rsidR="00A61D74">
        <w:t>constantly experiences</w:t>
      </w:r>
      <w:r w:rsidR="00D20CF2">
        <w:t xml:space="preserve"> extremely tight </w:t>
      </w:r>
      <w:r w:rsidR="003F7F68">
        <w:t xml:space="preserve">shelter </w:t>
      </w:r>
      <w:r w:rsidR="00D20CF2">
        <w:t xml:space="preserve">capacity, and </w:t>
      </w:r>
      <w:del w:id="0" w:author="Craeg Strong" w:date="2017-02-25T15:10:00Z">
        <w:r w:rsidR="000E3C69" w:rsidDel="00870B4C">
          <w:delText xml:space="preserve">regularly </w:delText>
        </w:r>
      </w:del>
      <w:ins w:id="1" w:author="Craeg Strong" w:date="2017-02-25T15:10:00Z">
        <w:r w:rsidR="00870B4C">
          <w:t xml:space="preserve">often </w:t>
        </w:r>
      </w:ins>
      <w:r w:rsidR="000E3C69">
        <w:t xml:space="preserve">requires </w:t>
      </w:r>
      <w:r w:rsidR="00D20CF2">
        <w:t xml:space="preserve">emergency expansions of capacity.  The capacity constraints, </w:t>
      </w:r>
      <w:r w:rsidR="009F3A3B">
        <w:t xml:space="preserve">the fact that actual demand is often not clear until midnight, </w:t>
      </w:r>
      <w:r w:rsidR="00D20CF2">
        <w:t>along with the need to match clients to shelters that can address any special needs</w:t>
      </w:r>
      <w:ins w:id="2" w:author="Craeg Strong" w:date="2017-02-28T01:10:00Z">
        <w:r w:rsidR="004E33EE">
          <w:t xml:space="preserve"> or reasonable accommodation requests</w:t>
        </w:r>
      </w:ins>
      <w:r w:rsidR="00D20CF2">
        <w:t xml:space="preserve">, makes it extremely important that DHS </w:t>
      </w:r>
      <w:r w:rsidR="003F7F68">
        <w:t>has</w:t>
      </w:r>
      <w:r w:rsidR="00D20CF2">
        <w:t xml:space="preserve"> an accurate and up to date understanding of shelter capacity and that </w:t>
      </w:r>
      <w:del w:id="3" w:author="Craeg Strong" w:date="2017-02-25T15:11:00Z">
        <w:r w:rsidR="00D20CF2" w:rsidDel="00870B4C">
          <w:delText xml:space="preserve">we </w:delText>
        </w:r>
      </w:del>
      <w:ins w:id="4" w:author="Craeg Strong" w:date="2017-02-25T15:11:00Z">
        <w:r w:rsidR="00870B4C">
          <w:t xml:space="preserve">DHS </w:t>
        </w:r>
      </w:ins>
      <w:r w:rsidR="00D20CF2">
        <w:t>optimize</w:t>
      </w:r>
      <w:ins w:id="5" w:author="Craeg Strong" w:date="2017-02-25T15:11:00Z">
        <w:r w:rsidR="00870B4C">
          <w:t>s</w:t>
        </w:r>
      </w:ins>
      <w:r w:rsidR="00D20CF2">
        <w:t xml:space="preserve"> the availability and use of existing units/beds</w:t>
      </w:r>
      <w:r w:rsidR="000846F2">
        <w:t xml:space="preserve">.  </w:t>
      </w:r>
    </w:p>
    <w:p w14:paraId="65B654ED" w14:textId="77777777" w:rsidR="00646BB2" w:rsidRDefault="00646BB2" w:rsidP="007B1CF9"/>
    <w:p w14:paraId="0D7A6E84" w14:textId="7786B2E4" w:rsidR="00A167F2" w:rsidRDefault="00646BB2" w:rsidP="007B1CF9">
      <w:r>
        <w:t xml:space="preserve">Shelter </w:t>
      </w:r>
      <w:r w:rsidR="000846F2">
        <w:t>Capacity</w:t>
      </w:r>
      <w:r w:rsidR="003F7F68">
        <w:t xml:space="preserve"> </w:t>
      </w:r>
      <w:r w:rsidR="000846F2">
        <w:t>Dashboard</w:t>
      </w:r>
      <w:ins w:id="6" w:author="Craeg Strong" w:date="2017-02-25T15:11:00Z">
        <w:r w:rsidR="00C24C2B">
          <w:t xml:space="preserve"> v2</w:t>
        </w:r>
      </w:ins>
      <w:r w:rsidR="000846F2">
        <w:t xml:space="preserve"> </w:t>
      </w:r>
      <w:r>
        <w:t>(CapDash</w:t>
      </w:r>
      <w:ins w:id="7" w:author="Craeg Strong" w:date="2017-02-25T15:11:00Z">
        <w:r w:rsidR="00C24C2B">
          <w:t>2</w:t>
        </w:r>
      </w:ins>
      <w:r>
        <w:t xml:space="preserve">) </w:t>
      </w:r>
      <w:r w:rsidR="000846F2">
        <w:t xml:space="preserve">is a new software application that will </w:t>
      </w:r>
      <w:r w:rsidR="00B26B36">
        <w:t xml:space="preserve">give </w:t>
      </w:r>
      <w:del w:id="8" w:author="Craeg Strong" w:date="2017-02-25T15:11:00Z">
        <w:r w:rsidR="00B26B36" w:rsidDel="007D5E9C">
          <w:delText xml:space="preserve">users </w:delText>
        </w:r>
      </w:del>
      <w:ins w:id="9" w:author="Craeg Strong" w:date="2017-02-25T15:11:00Z">
        <w:r w:rsidR="007D5E9C">
          <w:t xml:space="preserve">DHS </w:t>
        </w:r>
      </w:ins>
      <w:r w:rsidR="00B26B36">
        <w:t xml:space="preserve">the tools </w:t>
      </w:r>
      <w:del w:id="10" w:author="Craeg Strong" w:date="2017-02-25T15:11:00Z">
        <w:r w:rsidR="00B26B36" w:rsidDel="007D5E9C">
          <w:delText xml:space="preserve">they </w:delText>
        </w:r>
      </w:del>
      <w:r w:rsidR="00B26B36">
        <w:t>need</w:t>
      </w:r>
      <w:ins w:id="11" w:author="Craeg Strong" w:date="2017-02-25T15:11:00Z">
        <w:r w:rsidR="007D5E9C">
          <w:t>ed</w:t>
        </w:r>
      </w:ins>
      <w:r w:rsidR="00B26B36">
        <w:t xml:space="preserve"> to create and manage plans that </w:t>
      </w:r>
      <w:del w:id="12" w:author="Craeg Strong" w:date="2017-02-25T15:12:00Z">
        <w:r w:rsidR="00B26B36" w:rsidDel="004C7C94">
          <w:delText>maximize benefits</w:delText>
        </w:r>
      </w:del>
      <w:ins w:id="13" w:author="Craeg Strong" w:date="2017-02-25T15:12:00Z">
        <w:r w:rsidR="004C7C94">
          <w:t>optimize shelter utilization</w:t>
        </w:r>
      </w:ins>
      <w:r w:rsidR="00B26B36">
        <w:t xml:space="preserve"> and minimize costs while fulfilling the DHS mission of providing appropriate shelter to every person in need.  </w:t>
      </w:r>
      <w:r w:rsidR="00A42430">
        <w:t>CapDash</w:t>
      </w:r>
      <w:ins w:id="14" w:author="Craeg Strong" w:date="2017-02-25T15:15:00Z">
        <w:r w:rsidR="00280330">
          <w:t>2</w:t>
        </w:r>
      </w:ins>
      <w:r w:rsidR="00A42430">
        <w:t xml:space="preserve"> will leverage key statistical information such as known seasonal periods of high or low demand to improve the quality of forecasting.  </w:t>
      </w:r>
      <w:r w:rsidR="00B26B36">
        <w:t xml:space="preserve">By incorporating </w:t>
      </w:r>
      <w:r>
        <w:t>regularly</w:t>
      </w:r>
      <w:r w:rsidR="00B26B36">
        <w:t xml:space="preserve">-updated data feeds from CARES and other key data sources </w:t>
      </w:r>
      <w:r w:rsidR="00197F7D">
        <w:t xml:space="preserve">both </w:t>
      </w:r>
      <w:r w:rsidR="00B26B36">
        <w:t>within</w:t>
      </w:r>
      <w:r w:rsidR="00197F7D">
        <w:t xml:space="preserve"> and outside</w:t>
      </w:r>
      <w:r w:rsidR="00B26B36">
        <w:t xml:space="preserve"> DHS, </w:t>
      </w:r>
      <w:r>
        <w:t>CapDash</w:t>
      </w:r>
      <w:ins w:id="15" w:author="Craeg Strong" w:date="2017-02-25T15:15:00Z">
        <w:r w:rsidR="00280330">
          <w:t>2</w:t>
        </w:r>
      </w:ins>
      <w:r w:rsidR="00B26B36">
        <w:t xml:space="preserve"> will </w:t>
      </w:r>
      <w:r>
        <w:t>also</w:t>
      </w:r>
      <w:r w:rsidR="00B26B36">
        <w:t xml:space="preserve"> enable </w:t>
      </w:r>
      <w:del w:id="16" w:author="Craeg Strong" w:date="2017-02-26T22:54:00Z">
        <w:r w:rsidR="00B26B36" w:rsidDel="00897E21">
          <w:delText xml:space="preserve">users </w:delText>
        </w:r>
      </w:del>
      <w:ins w:id="17" w:author="Craeg Strong" w:date="2017-02-26T22:54:00Z">
        <w:r w:rsidR="00897E21">
          <w:t xml:space="preserve">DHS </w:t>
        </w:r>
      </w:ins>
      <w:r w:rsidR="00B26B36">
        <w:t xml:space="preserve">to modify </w:t>
      </w:r>
      <w:r w:rsidR="00B24AE0">
        <w:t xml:space="preserve">both future forecasts and current </w:t>
      </w:r>
      <w:r w:rsidR="00B26B36">
        <w:t xml:space="preserve">plans </w:t>
      </w:r>
      <w:r>
        <w:t xml:space="preserve">as they work with shelters throughout each evening. </w:t>
      </w:r>
      <w:r w:rsidR="00076C32">
        <w:t>CapDash</w:t>
      </w:r>
      <w:ins w:id="18" w:author="Craeg Strong" w:date="2017-02-25T15:15:00Z">
        <w:r w:rsidR="00280330">
          <w:t>2</w:t>
        </w:r>
      </w:ins>
      <w:r w:rsidR="00076C32">
        <w:t xml:space="preserve"> will enable </w:t>
      </w:r>
      <w:del w:id="19" w:author="Craeg Strong" w:date="2017-02-26T22:54:00Z">
        <w:r w:rsidR="00076C32" w:rsidDel="00897E21">
          <w:delText xml:space="preserve">users </w:delText>
        </w:r>
      </w:del>
      <w:ins w:id="20" w:author="Craeg Strong" w:date="2017-02-26T22:54:00Z">
        <w:r w:rsidR="00897E21">
          <w:t xml:space="preserve">DHS </w:t>
        </w:r>
      </w:ins>
      <w:r w:rsidR="00076C32">
        <w:t xml:space="preserve">to test out alternative future scenarios and compare the costs of future plans given differing sets of assumptions, which may be used to help forecast DHS budgetary needs.  </w:t>
      </w:r>
      <w:r>
        <w:t>Since offline units reduce capacity and impact both short-term and long-term capacity planning, CapDash</w:t>
      </w:r>
      <w:ins w:id="21" w:author="Craeg Strong" w:date="2017-02-25T15:15:00Z">
        <w:r w:rsidR="00280330">
          <w:t>2</w:t>
        </w:r>
      </w:ins>
      <w:r>
        <w:t xml:space="preserve"> will track offline units and the plans and timelines for bringing them back online. </w:t>
      </w:r>
      <w:del w:id="22" w:author="Craeg Strong" w:date="2017-02-25T15:14:00Z">
        <w:r w:rsidDel="00F87BFC">
          <w:delText xml:space="preserve">CapDash will provide the ability to reconcile purchases made by DHS </w:delText>
        </w:r>
        <w:r w:rsidR="00895FE1" w:rsidDel="00F87BFC">
          <w:delText>Procurement Card (</w:delText>
        </w:r>
        <w:r w:rsidDel="00F87BFC">
          <w:delText>P</w:delText>
        </w:r>
        <w:r w:rsidR="0076166E" w:rsidDel="00F87BFC">
          <w:delText>-</w:delText>
        </w:r>
        <w:r w:rsidR="00407BA9" w:rsidDel="00F87BFC">
          <w:delText>Card</w:delText>
        </w:r>
        <w:r w:rsidR="00895FE1" w:rsidDel="00F87BFC">
          <w:delText>)</w:delText>
        </w:r>
        <w:r w:rsidDel="00F87BFC">
          <w:delText xml:space="preserve"> holders to pay for maintenance and repair of units and to </w:delText>
        </w:r>
        <w:r w:rsidR="00D12F8D" w:rsidDel="00F87BFC">
          <w:delText>reserve</w:delText>
        </w:r>
        <w:r w:rsidDel="00F87BFC">
          <w:delText xml:space="preserve"> commercial hotel rooms as needed.</w:delText>
        </w:r>
        <w:r w:rsidR="00E4627C" w:rsidDel="00F87BFC">
          <w:delText xml:space="preserve">  </w:delText>
        </w:r>
      </w:del>
      <w:r w:rsidR="00E4627C">
        <w:t>Lastly, CapDash</w:t>
      </w:r>
      <w:ins w:id="23" w:author="Craeg Strong" w:date="2017-02-25T15:15:00Z">
        <w:r w:rsidR="00280330">
          <w:t>2</w:t>
        </w:r>
      </w:ins>
      <w:r w:rsidR="00E4627C">
        <w:t xml:space="preserve"> will track </w:t>
      </w:r>
      <w:ins w:id="24" w:author="Craeg Strong" w:date="2017-02-26T19:53:00Z">
        <w:r w:rsidR="003954A5">
          <w:t xml:space="preserve">commercial hotel </w:t>
        </w:r>
      </w:ins>
      <w:r w:rsidR="00E4627C">
        <w:t>reservations</w:t>
      </w:r>
      <w:ins w:id="25" w:author="Craeg Strong" w:date="2017-02-25T15:13:00Z">
        <w:r w:rsidR="00F87BFC">
          <w:t xml:space="preserve"> made by DHS Pr</w:t>
        </w:r>
      </w:ins>
      <w:ins w:id="26" w:author="Craeg Strong" w:date="2017-02-25T15:14:00Z">
        <w:r w:rsidR="003716E7">
          <w:t>o</w:t>
        </w:r>
      </w:ins>
      <w:ins w:id="27" w:author="Craeg Strong" w:date="2017-02-25T15:13:00Z">
        <w:r w:rsidR="00F87BFC">
          <w:t>curement Card (P-Card) holders</w:t>
        </w:r>
      </w:ins>
      <w:r w:rsidR="00E4627C">
        <w:t xml:space="preserve"> </w:t>
      </w:r>
      <w:del w:id="28" w:author="Craeg Strong" w:date="2017-02-26T19:53:00Z">
        <w:r w:rsidR="00E4627C" w:rsidDel="00A21EB8">
          <w:delText>that are made with commercial h</w:delText>
        </w:r>
        <w:r w:rsidR="00180118" w:rsidDel="00A21EB8">
          <w:delText xml:space="preserve">otels </w:delText>
        </w:r>
      </w:del>
      <w:r w:rsidR="00180118">
        <w:t xml:space="preserve">and </w:t>
      </w:r>
      <w:ins w:id="29" w:author="Craeg Strong" w:date="2017-02-25T15:14:00Z">
        <w:r w:rsidR="00CD0554">
          <w:t xml:space="preserve">match them against </w:t>
        </w:r>
      </w:ins>
      <w:r w:rsidR="00180118">
        <w:t xml:space="preserve">their </w:t>
      </w:r>
      <w:ins w:id="30" w:author="Craeg Strong" w:date="2017-02-25T15:14:00Z">
        <w:r w:rsidR="00F61F3B">
          <w:t xml:space="preserve">actual </w:t>
        </w:r>
      </w:ins>
      <w:r w:rsidR="00180118">
        <w:t xml:space="preserve">usage over time, </w:t>
      </w:r>
      <w:del w:id="31" w:author="Craeg Strong" w:date="2017-02-25T15:14:00Z">
        <w:r w:rsidR="0020620F" w:rsidDel="007C368C">
          <w:delText xml:space="preserve">and </w:delText>
        </w:r>
      </w:del>
      <w:ins w:id="32" w:author="Craeg Strong" w:date="2017-02-25T15:14:00Z">
        <w:r w:rsidR="007C368C">
          <w:t xml:space="preserve">while </w:t>
        </w:r>
      </w:ins>
      <w:r w:rsidR="0020620F">
        <w:t>facilitat</w:t>
      </w:r>
      <w:ins w:id="33" w:author="Craeg Strong" w:date="2017-02-25T15:14:00Z">
        <w:r w:rsidR="007C368C">
          <w:t>ing</w:t>
        </w:r>
      </w:ins>
      <w:del w:id="34" w:author="Craeg Strong" w:date="2017-02-25T15:14:00Z">
        <w:r w:rsidR="0020620F" w:rsidDel="007C368C">
          <w:delText>e</w:delText>
        </w:r>
      </w:del>
      <w:r w:rsidR="0020620F">
        <w:t xml:space="preserve"> </w:t>
      </w:r>
      <w:r w:rsidR="00180118">
        <w:t>recon</w:t>
      </w:r>
      <w:r w:rsidR="00616BC5">
        <w:t>ciliation with applicable P-Card</w:t>
      </w:r>
      <w:r w:rsidR="00180118">
        <w:t xml:space="preserve"> charges.</w:t>
      </w:r>
      <w:ins w:id="35" w:author="Craeg Strong" w:date="2017-02-25T15:29:00Z">
        <w:r w:rsidR="002C0493" w:rsidRPr="002C0493">
          <w:t xml:space="preserve"> </w:t>
        </w:r>
      </w:ins>
      <w:ins w:id="36" w:author="Craeg Strong" w:date="2017-02-25T15:30:00Z">
        <w:r w:rsidR="00C21693">
          <w:t xml:space="preserve">The ability to accurately capture commercial hotel reservations and usage (many of which are made at the last minute) </w:t>
        </w:r>
        <w:r w:rsidR="00FD38C0">
          <w:t xml:space="preserve">improves </w:t>
        </w:r>
      </w:ins>
      <w:ins w:id="37" w:author="Craeg Strong" w:date="2017-02-25T15:29:00Z">
        <w:r w:rsidR="00C21693">
          <w:t xml:space="preserve">CPD’s ability to report, manage, and budget for this activity. </w:t>
        </w:r>
        <w:r w:rsidR="002C0493">
          <w:t>P-Card reconciliation capabilities reduce DHS’s risks associated with reporting errors, mistaken/unused purchases, or malfeasance</w:t>
        </w:r>
        <w:r w:rsidR="00C21693">
          <w:t>.</w:t>
        </w:r>
      </w:ins>
    </w:p>
    <w:p w14:paraId="20DB5CEE" w14:textId="77777777" w:rsidR="009B2F20" w:rsidRDefault="009B2F20" w:rsidP="007B1CF9"/>
    <w:p w14:paraId="528BDCDA" w14:textId="26A356D1" w:rsidR="009B2F20" w:rsidRDefault="009B2F20" w:rsidP="007B1CF9">
      <w:r>
        <w:t>Phase one of CapDash</w:t>
      </w:r>
      <w:ins w:id="38" w:author="Craeg Strong" w:date="2017-02-25T15:15:00Z">
        <w:r w:rsidR="00280330">
          <w:t>2</w:t>
        </w:r>
      </w:ins>
      <w:r>
        <w:t xml:space="preserve"> will </w:t>
      </w:r>
      <w:del w:id="39" w:author="Craeg Strong" w:date="2017-02-25T15:16:00Z">
        <w:r w:rsidDel="00280330">
          <w:delText>focus on</w:delText>
        </w:r>
        <w:r w:rsidR="00E416D5" w:rsidDel="00280330">
          <w:delText xml:space="preserve"> </w:delText>
        </w:r>
      </w:del>
      <w:ins w:id="40" w:author="Craeg Strong" w:date="2017-02-25T15:16:00Z">
        <w:r w:rsidR="00280330">
          <w:t xml:space="preserve">have both a business and a technical goal: </w:t>
        </w:r>
      </w:ins>
      <w:ins w:id="41" w:author="Craeg Strong" w:date="2017-02-25T15:17:00Z">
        <w:r w:rsidR="00280330">
          <w:t xml:space="preserve">it will </w:t>
        </w:r>
      </w:ins>
      <w:r w:rsidR="00E416D5">
        <w:t>significantly</w:t>
      </w:r>
      <w:r>
        <w:t xml:space="preserve"> </w:t>
      </w:r>
      <w:r w:rsidR="00895FE1">
        <w:t>improv</w:t>
      </w:r>
      <w:ins w:id="42" w:author="Craeg Strong" w:date="2017-02-25T15:17:00Z">
        <w:r w:rsidR="00280330">
          <w:t>e</w:t>
        </w:r>
      </w:ins>
      <w:del w:id="43" w:author="Craeg Strong" w:date="2017-02-25T15:17:00Z">
        <w:r w:rsidR="00895FE1" w:rsidDel="00280330">
          <w:delText>ing</w:delText>
        </w:r>
      </w:del>
      <w:r w:rsidR="00895FE1">
        <w:t xml:space="preserve"> </w:t>
      </w:r>
      <w:r w:rsidR="00E416D5">
        <w:t>our</w:t>
      </w:r>
      <w:r w:rsidR="00895FE1">
        <w:t xml:space="preserve"> ability to forecast capacity and demand by leveraging statistics from prior years</w:t>
      </w:r>
      <w:r w:rsidR="00F333ED">
        <w:t xml:space="preserve"> and applying seasonal patterns of high and low </w:t>
      </w:r>
      <w:r w:rsidR="00E739CD">
        <w:t xml:space="preserve">shelter </w:t>
      </w:r>
      <w:r w:rsidR="00F333ED">
        <w:t>utilization</w:t>
      </w:r>
      <w:r w:rsidR="00895FE1">
        <w:t>.</w:t>
      </w:r>
      <w:ins w:id="44" w:author="Craeg Strong" w:date="2017-02-25T15:17:00Z">
        <w:r w:rsidR="00280330">
          <w:t xml:space="preserve">  It will also serve as a reference implementation of the DHS Enterprise Architecture, meeting security, scalability and </w:t>
        </w:r>
      </w:ins>
      <w:ins w:id="45" w:author="Craeg Strong" w:date="2017-02-25T15:18:00Z">
        <w:r w:rsidR="00280330">
          <w:t xml:space="preserve">maintainability requirements, </w:t>
        </w:r>
      </w:ins>
      <w:ins w:id="46" w:author="Craeg Strong" w:date="2017-02-26T20:20:00Z">
        <w:r w:rsidR="00AC1B21">
          <w:t>and serve as</w:t>
        </w:r>
      </w:ins>
      <w:ins w:id="47" w:author="Craeg Strong" w:date="2017-02-25T15:17:00Z">
        <w:r w:rsidR="00280330">
          <w:t xml:space="preserve"> an example</w:t>
        </w:r>
      </w:ins>
      <w:ins w:id="48" w:author="Craeg Strong" w:date="2017-02-25T15:18:00Z">
        <w:r w:rsidR="00280330">
          <w:t xml:space="preserve"> for subsequent applications.</w:t>
        </w:r>
      </w:ins>
      <w:del w:id="49" w:author="Craeg Strong" w:date="2017-02-25T15:18:00Z">
        <w:r w:rsidR="00895FE1" w:rsidDel="00280330">
          <w:delText xml:space="preserve"> </w:delText>
        </w:r>
      </w:del>
      <w:r w:rsidR="00895FE1">
        <w:t xml:space="preserve"> Phase two of CapDash</w:t>
      </w:r>
      <w:ins w:id="50" w:author="Craeg Strong" w:date="2017-02-25T15:20:00Z">
        <w:r w:rsidR="00AE2B21">
          <w:t>2</w:t>
        </w:r>
      </w:ins>
      <w:r w:rsidR="00895FE1">
        <w:t xml:space="preserve"> will incorporate </w:t>
      </w:r>
      <w:ins w:id="51" w:author="Craeg Strong" w:date="2017-02-25T15:20:00Z">
        <w:r w:rsidR="00840B1B">
          <w:t xml:space="preserve">additional CapDash1 features including </w:t>
        </w:r>
      </w:ins>
      <w:r w:rsidR="00611CFC">
        <w:t>P-Card transaction tracking, offline unit tracking, and commercial hotels reservation information</w:t>
      </w:r>
      <w:ins w:id="52" w:author="Craeg Strong" w:date="2017-02-25T15:24:00Z">
        <w:r w:rsidR="00220B14">
          <w:t>, while adding a</w:t>
        </w:r>
        <w:r w:rsidR="002F0F67">
          <w:t xml:space="preserve"> </w:t>
        </w:r>
      </w:ins>
      <w:ins w:id="53" w:author="Craeg Strong" w:date="2017-02-25T15:32:00Z">
        <w:r w:rsidR="00BF5396">
          <w:t>service</w:t>
        </w:r>
      </w:ins>
      <w:ins w:id="54" w:author="Craeg Strong" w:date="2017-02-25T15:24:00Z">
        <w:r w:rsidR="002F0F67">
          <w:t xml:space="preserve"> that both reads data from </w:t>
        </w:r>
        <w:r w:rsidR="002F0F67" w:rsidRPr="002F0F67">
          <w:rPr>
            <w:i/>
            <w:rPrChange w:id="55" w:author="Craeg Strong" w:date="2017-02-25T15:25:00Z">
              <w:rPr/>
            </w:rPrChange>
          </w:rPr>
          <w:t>and makes updates to</w:t>
        </w:r>
        <w:r w:rsidR="002F0F67">
          <w:t xml:space="preserve"> CARES, the system of record</w:t>
        </w:r>
      </w:ins>
      <w:ins w:id="56" w:author="Craeg Strong" w:date="2017-02-25T15:26:00Z">
        <w:r w:rsidR="00DA2FAD">
          <w:t xml:space="preserve"> for much (though not all) of the information</w:t>
        </w:r>
      </w:ins>
      <w:r w:rsidR="008C5426">
        <w:t>.</w:t>
      </w:r>
      <w:r w:rsidR="00611CFC">
        <w:t xml:space="preserve"> </w:t>
      </w:r>
      <w:del w:id="57" w:author="Craeg Strong" w:date="2017-02-25T15:21:00Z">
        <w:r w:rsidR="008C5426" w:rsidDel="00D4219C">
          <w:delText xml:space="preserve">This </w:delText>
        </w:r>
      </w:del>
      <w:ins w:id="58" w:author="Craeg Strong" w:date="2017-02-25T15:21:00Z">
        <w:r w:rsidR="0007541E">
          <w:t>Phase two</w:t>
        </w:r>
        <w:r w:rsidR="00D4219C">
          <w:t xml:space="preserve"> </w:t>
        </w:r>
      </w:ins>
      <w:del w:id="59" w:author="Craeg Strong" w:date="2017-02-25T15:21:00Z">
        <w:r w:rsidR="008C5426" w:rsidDel="009669FF">
          <w:delText>will</w:delText>
        </w:r>
        <w:r w:rsidR="00611CFC" w:rsidDel="009669FF">
          <w:delText xml:space="preserve"> consolidate</w:delText>
        </w:r>
      </w:del>
      <w:ins w:id="60" w:author="Craeg Strong" w:date="2017-02-25T15:21:00Z">
        <w:r w:rsidR="009669FF">
          <w:t>will consolidate</w:t>
        </w:r>
      </w:ins>
      <w:r w:rsidR="00611CFC">
        <w:t xml:space="preserve"> current systems such as </w:t>
      </w:r>
      <w:ins w:id="61" w:author="Craeg Strong" w:date="2017-02-25T15:20:00Z">
        <w:r w:rsidR="00D4219C">
          <w:t xml:space="preserve">CapDash1 and </w:t>
        </w:r>
      </w:ins>
      <w:r w:rsidR="00611CFC">
        <w:t>the Commercial Hotels Tracker spreadsheet</w:t>
      </w:r>
      <w:ins w:id="62" w:author="Craeg Strong" w:date="2017-02-25T15:21:00Z">
        <w:r w:rsidR="009669FF">
          <w:t>,</w:t>
        </w:r>
      </w:ins>
      <w:r w:rsidR="00611CFC">
        <w:t xml:space="preserve"> </w:t>
      </w:r>
      <w:del w:id="63" w:author="Craeg Strong" w:date="2017-02-25T15:21:00Z">
        <w:r w:rsidR="00E416D5" w:rsidDel="009669FF">
          <w:delText xml:space="preserve">and </w:delText>
        </w:r>
      </w:del>
      <w:ins w:id="64" w:author="Craeg Strong" w:date="2017-02-25T15:21:00Z">
        <w:r w:rsidR="009669FF">
          <w:t xml:space="preserve">while </w:t>
        </w:r>
      </w:ins>
      <w:r w:rsidR="00E416D5">
        <w:t>provid</w:t>
      </w:r>
      <w:ins w:id="65" w:author="Craeg Strong" w:date="2017-02-25T15:21:00Z">
        <w:r w:rsidR="009669FF">
          <w:t>ing</w:t>
        </w:r>
      </w:ins>
      <w:del w:id="66" w:author="Craeg Strong" w:date="2017-02-25T15:21:00Z">
        <w:r w:rsidR="00E416D5" w:rsidDel="009669FF">
          <w:delText>e</w:delText>
        </w:r>
      </w:del>
      <w:r w:rsidR="00E416D5">
        <w:t xml:space="preserve"> a single system that both Intake and Vacancy Control (IVC, adults), and Homeless Emergency Referral Operation (HERO, families with children) can use to </w:t>
      </w:r>
      <w:r w:rsidR="008F5C63">
        <w:t>manage</w:t>
      </w:r>
      <w:r w:rsidR="00E416D5">
        <w:t xml:space="preserve"> information not contained within CARES.  </w:t>
      </w:r>
      <w:r w:rsidR="008C5426">
        <w:t xml:space="preserve">Easy modification, </w:t>
      </w:r>
      <w:r w:rsidR="008C5426">
        <w:lastRenderedPageBreak/>
        <w:t>undo, auditing, and reconciliation of</w:t>
      </w:r>
      <w:r w:rsidR="00E416D5">
        <w:t xml:space="preserve"> up-to-the-minute information will also improve our ability to predict intra-day capacity changes, </w:t>
      </w:r>
      <w:r w:rsidR="00D76CBD">
        <w:t>and</w:t>
      </w:r>
      <w:r w:rsidR="00E416D5">
        <w:t xml:space="preserve"> improve accuracy of forecasts.</w:t>
      </w:r>
    </w:p>
    <w:p w14:paraId="2C927F86" w14:textId="77777777" w:rsidR="005D3C8A" w:rsidRDefault="005D3C8A" w:rsidP="007B1CF9"/>
    <w:p w14:paraId="6EC580B5" w14:textId="4CDFE461" w:rsidR="002F0F67" w:rsidRPr="00E4441F" w:rsidRDefault="009010E0" w:rsidP="007B1CF9">
      <w:pPr>
        <w:rPr>
          <w:ins w:id="67" w:author="Craeg Strong" w:date="2017-02-25T15:24:00Z"/>
          <w:rFonts w:eastAsia="Times New Roman"/>
          <w:rPrChange w:id="68" w:author="Craeg Strong" w:date="2017-02-26T20:25:00Z">
            <w:rPr>
              <w:ins w:id="69" w:author="Craeg Strong" w:date="2017-02-25T15:24:00Z"/>
            </w:rPr>
          </w:rPrChange>
        </w:rPr>
      </w:pPr>
      <w:r>
        <w:t>The new system</w:t>
      </w:r>
      <w:r w:rsidR="0077089C">
        <w:t xml:space="preserve"> will provide </w:t>
      </w:r>
      <w:r w:rsidR="00EF63A1">
        <w:t xml:space="preserve">significant </w:t>
      </w:r>
      <w:r w:rsidR="0077089C">
        <w:t>qualitative improvements</w:t>
      </w:r>
      <w:r w:rsidR="00EF63A1">
        <w:t xml:space="preserve">.  Overcoming neighborhood resistance to opening new shelters is </w:t>
      </w:r>
      <w:del w:id="70" w:author="Craeg Strong" w:date="2017-02-26T19:58:00Z">
        <w:r w:rsidR="00EF63A1" w:rsidDel="006714B4">
          <w:delText xml:space="preserve">extremely </w:delText>
        </w:r>
      </w:del>
      <w:r w:rsidR="00EF63A1">
        <w:t xml:space="preserve">difficult, and the ability to provide side by side financial projections that demonstrate the impact of right sizing capacity will greatly strengthen the case.  </w:t>
      </w:r>
      <w:ins w:id="71" w:author="Craeg Strong" w:date="2017-02-25T15:40:00Z">
        <w:r w:rsidR="00C95535">
          <w:t xml:space="preserve">Phase two will provide even more substantial benefits: </w:t>
        </w:r>
      </w:ins>
      <w:ins w:id="72" w:author="Craeg Strong" w:date="2017-02-25T15:27:00Z">
        <w:r w:rsidR="00C95535">
          <w:t>a</w:t>
        </w:r>
        <w:r w:rsidR="002C0493">
          <w:t xml:space="preserve">lthough data feeds from CARES exist today, having </w:t>
        </w:r>
      </w:ins>
      <w:ins w:id="73" w:author="Craeg Strong" w:date="2017-02-25T15:33:00Z">
        <w:r w:rsidR="006925CC">
          <w:t xml:space="preserve">a service to which </w:t>
        </w:r>
      </w:ins>
      <w:ins w:id="74" w:author="Craeg Strong" w:date="2017-02-25T15:34:00Z">
        <w:r w:rsidR="006925CC">
          <w:t>applications can</w:t>
        </w:r>
      </w:ins>
      <w:ins w:id="75" w:author="Craeg Strong" w:date="2017-02-25T15:27:00Z">
        <w:r w:rsidR="002C0493">
          <w:t xml:space="preserve"> subscribe to </w:t>
        </w:r>
      </w:ins>
      <w:ins w:id="76" w:author="Craeg Strong" w:date="2017-02-25T15:34:00Z">
        <w:r w:rsidR="006925CC">
          <w:t xml:space="preserve">receive </w:t>
        </w:r>
      </w:ins>
      <w:ins w:id="77" w:author="Craeg Strong" w:date="2017-02-25T15:27:00Z">
        <w:r w:rsidR="002C0493">
          <w:t>CARES updates in near real-time</w:t>
        </w:r>
      </w:ins>
      <w:ins w:id="78" w:author="Craeg Strong" w:date="2017-02-25T15:41:00Z">
        <w:r w:rsidR="00701354">
          <w:t>,</w:t>
        </w:r>
      </w:ins>
      <w:ins w:id="79" w:author="Craeg Strong" w:date="2017-02-25T15:27:00Z">
        <w:r w:rsidR="002C0493">
          <w:t xml:space="preserve"> and </w:t>
        </w:r>
      </w:ins>
      <w:ins w:id="80" w:author="Craeg Strong" w:date="2017-02-25T15:34:00Z">
        <w:r w:rsidR="006925CC">
          <w:t xml:space="preserve">which </w:t>
        </w:r>
      </w:ins>
      <w:ins w:id="81" w:author="Craeg Strong" w:date="2017-02-25T15:41:00Z">
        <w:r w:rsidR="00701354">
          <w:t xml:space="preserve">also </w:t>
        </w:r>
      </w:ins>
      <w:ins w:id="82" w:author="Craeg Strong" w:date="2017-02-25T15:34:00Z">
        <w:r w:rsidR="006925CC">
          <w:t xml:space="preserve">enables applications </w:t>
        </w:r>
      </w:ins>
      <w:ins w:id="83" w:author="Craeg Strong" w:date="2017-02-25T15:27:00Z">
        <w:r w:rsidR="00020851">
          <w:t xml:space="preserve">to update </w:t>
        </w:r>
        <w:r w:rsidR="002C0493">
          <w:t>CARES</w:t>
        </w:r>
      </w:ins>
      <w:ins w:id="84" w:author="Craeg Strong" w:date="2017-02-25T15:49:00Z">
        <w:r w:rsidR="006A3B9B">
          <w:t xml:space="preserve"> while</w:t>
        </w:r>
      </w:ins>
      <w:ins w:id="85" w:author="Craeg Strong" w:date="2017-02-25T15:27:00Z">
        <w:r w:rsidR="002C0493">
          <w:t xml:space="preserve"> preserving data integrity will confer significant benefits that extend well beyond CapDash2.</w:t>
        </w:r>
        <w:r w:rsidR="006925CC">
          <w:t xml:space="preserve">  Although </w:t>
        </w:r>
      </w:ins>
      <w:ins w:id="86" w:author="Craeg Strong" w:date="2017-02-25T15:45:00Z">
        <w:r w:rsidR="000A5E64">
          <w:t xml:space="preserve">initially </w:t>
        </w:r>
      </w:ins>
      <w:ins w:id="87" w:author="Craeg Strong" w:date="2017-02-25T15:27:00Z">
        <w:r w:rsidR="006925CC">
          <w:t>limited in scope</w:t>
        </w:r>
      </w:ins>
      <w:ins w:id="88" w:author="Craeg Strong" w:date="2017-02-25T15:45:00Z">
        <w:r w:rsidR="000A5E64">
          <w:t xml:space="preserve"> to just what CapDash2 needs</w:t>
        </w:r>
      </w:ins>
      <w:ins w:id="89" w:author="Craeg Strong" w:date="2017-02-25T15:27:00Z">
        <w:r w:rsidR="002F00FD">
          <w:t>, the</w:t>
        </w:r>
        <w:r w:rsidR="006925CC">
          <w:t xml:space="preserve"> CARES </w:t>
        </w:r>
      </w:ins>
      <w:ins w:id="90" w:author="Craeg Strong" w:date="2017-02-26T19:59:00Z">
        <w:r w:rsidR="006714B4">
          <w:t>micro-</w:t>
        </w:r>
      </w:ins>
      <w:ins w:id="91" w:author="Craeg Strong" w:date="2017-02-25T15:27:00Z">
        <w:r w:rsidR="006925CC">
          <w:t xml:space="preserve">service will provide opportunities for organizational learning and will </w:t>
        </w:r>
      </w:ins>
      <w:ins w:id="92" w:author="Craeg Strong" w:date="2017-02-25T15:42:00Z">
        <w:r w:rsidR="00C42FCF">
          <w:t>pave</w:t>
        </w:r>
      </w:ins>
      <w:ins w:id="93" w:author="Craeg Strong" w:date="2017-02-25T15:27:00Z">
        <w:r w:rsidR="006925CC">
          <w:t xml:space="preserve"> the way for DHS to develop </w:t>
        </w:r>
      </w:ins>
      <w:ins w:id="94" w:author="Craeg Strong" w:date="2017-02-25T15:42:00Z">
        <w:r w:rsidR="00C42FCF">
          <w:t>additional CARES</w:t>
        </w:r>
      </w:ins>
      <w:ins w:id="95" w:author="Craeg Strong" w:date="2017-02-25T15:27:00Z">
        <w:r w:rsidR="006925CC">
          <w:t xml:space="preserve"> </w:t>
        </w:r>
      </w:ins>
      <w:ins w:id="96" w:author="Craeg Strong" w:date="2017-02-26T19:59:00Z">
        <w:r w:rsidR="006714B4">
          <w:t>micro-</w:t>
        </w:r>
      </w:ins>
      <w:ins w:id="97" w:author="Craeg Strong" w:date="2017-02-25T15:27:00Z">
        <w:r w:rsidR="006925CC">
          <w:t>services in the future, ultimately making CARES a first-class citizen in the Enterprise Architecture</w:t>
        </w:r>
      </w:ins>
      <w:ins w:id="98" w:author="Craeg Strong" w:date="2017-02-25T15:42:00Z">
        <w:r w:rsidR="00313A93">
          <w:t>.  Making CARES data available as a set of services</w:t>
        </w:r>
      </w:ins>
      <w:ins w:id="99" w:author="Craeg Strong" w:date="2017-02-25T15:43:00Z">
        <w:r w:rsidR="00AF0C4B">
          <w:t xml:space="preserve"> will speed development, and </w:t>
        </w:r>
      </w:ins>
      <w:ins w:id="100" w:author="Craeg Strong" w:date="2017-02-25T15:36:00Z">
        <w:r w:rsidR="00AF0C4B">
          <w:t>reduce</w:t>
        </w:r>
        <w:r w:rsidR="006925CC">
          <w:t xml:space="preserve"> the risk associated with possible future </w:t>
        </w:r>
      </w:ins>
      <w:ins w:id="101" w:author="Craeg Strong" w:date="2017-02-25T15:43:00Z">
        <w:r w:rsidR="00AF0C4B">
          <w:t xml:space="preserve">CARES-related </w:t>
        </w:r>
      </w:ins>
      <w:ins w:id="102" w:author="Craeg Strong" w:date="2017-02-25T15:36:00Z">
        <w:r w:rsidR="006925CC">
          <w:t>efforts such as</w:t>
        </w:r>
      </w:ins>
      <w:ins w:id="103" w:author="Craeg Strong" w:date="2017-02-25T15:27:00Z">
        <w:r w:rsidR="006925CC">
          <w:t xml:space="preserve"> upgrades</w:t>
        </w:r>
      </w:ins>
      <w:ins w:id="104" w:author="Craeg Strong" w:date="2017-02-25T15:36:00Z">
        <w:r w:rsidR="006925CC">
          <w:t xml:space="preserve"> or </w:t>
        </w:r>
      </w:ins>
      <w:ins w:id="105" w:author="Craeg Strong" w:date="2017-02-25T15:43:00Z">
        <w:r w:rsidR="003E5D9A">
          <w:t xml:space="preserve">even </w:t>
        </w:r>
      </w:ins>
      <w:ins w:id="106" w:author="Craeg Strong" w:date="2017-02-25T15:36:00Z">
        <w:r w:rsidR="006925CC">
          <w:t>partial replacement</w:t>
        </w:r>
      </w:ins>
      <w:ins w:id="107" w:author="Craeg Strong" w:date="2017-02-25T15:27:00Z">
        <w:r w:rsidR="006925CC">
          <w:t xml:space="preserve">.  </w:t>
        </w:r>
      </w:ins>
      <w:ins w:id="108" w:author="Craeg Strong" w:date="2017-02-25T15:37:00Z">
        <w:r w:rsidR="00C675DC">
          <w:t xml:space="preserve">Perhaps </w:t>
        </w:r>
      </w:ins>
      <w:ins w:id="109" w:author="Craeg Strong" w:date="2017-02-25T15:36:00Z">
        <w:r w:rsidR="00C675DC">
          <w:t>m</w:t>
        </w:r>
        <w:r w:rsidR="00B0371B">
          <w:t>ost</w:t>
        </w:r>
        <w:r w:rsidR="00800527">
          <w:t xml:space="preserve"> importantly, DHS faces </w:t>
        </w:r>
        <w:r w:rsidR="00C675DC">
          <w:t>risk</w:t>
        </w:r>
      </w:ins>
      <w:ins w:id="110" w:author="Craeg Strong" w:date="2017-02-25T15:37:00Z">
        <w:r w:rsidR="00C675DC">
          <w:t>s</w:t>
        </w:r>
      </w:ins>
      <w:ins w:id="111" w:author="Craeg Strong" w:date="2017-02-25T15:36:00Z">
        <w:r w:rsidR="00C675DC">
          <w:t xml:space="preserve"> </w:t>
        </w:r>
      </w:ins>
      <w:ins w:id="112" w:author="Craeg Strong" w:date="2017-02-25T15:43:00Z">
        <w:r w:rsidR="00800527">
          <w:t>if we do not</w:t>
        </w:r>
      </w:ins>
      <w:ins w:id="113" w:author="Craeg Strong" w:date="2017-02-25T15:36:00Z">
        <w:r w:rsidR="00C675DC">
          <w:t xml:space="preserve"> create </w:t>
        </w:r>
      </w:ins>
      <w:ins w:id="114" w:author="Craeg Strong" w:date="2017-02-25T15:37:00Z">
        <w:r w:rsidR="00C675DC">
          <w:t>a</w:t>
        </w:r>
      </w:ins>
      <w:ins w:id="115" w:author="Craeg Strong" w:date="2017-02-25T15:36:00Z">
        <w:r w:rsidR="00C675DC">
          <w:t xml:space="preserve"> CARES service</w:t>
        </w:r>
        <w:r w:rsidR="00BF7096">
          <w:t>: T</w:t>
        </w:r>
      </w:ins>
      <w:ins w:id="116" w:author="Craeg Strong" w:date="2017-02-25T15:37:00Z">
        <w:r w:rsidR="00C675DC">
          <w:t xml:space="preserve">he proliferation of </w:t>
        </w:r>
      </w:ins>
      <w:ins w:id="117" w:author="Craeg Strong" w:date="2017-02-25T15:38:00Z">
        <w:r w:rsidR="00C675DC">
          <w:t xml:space="preserve">new </w:t>
        </w:r>
      </w:ins>
      <w:ins w:id="118" w:author="Craeg Strong" w:date="2017-02-25T15:37:00Z">
        <w:r w:rsidR="00C675DC">
          <w:t xml:space="preserve">applications </w:t>
        </w:r>
      </w:ins>
      <w:ins w:id="119" w:author="Craeg Strong" w:date="2017-02-25T15:38:00Z">
        <w:r w:rsidR="00C675DC">
          <w:t xml:space="preserve">with </w:t>
        </w:r>
      </w:ins>
      <w:ins w:id="120" w:author="Craeg Strong" w:date="2017-02-26T20:25:00Z">
        <w:r w:rsidR="00E4441F">
          <w:rPr>
            <w:rFonts w:eastAsia="Times New Roman"/>
            <w:color w:val="000000"/>
          </w:rPr>
          <w:t>the ability to update data sourced from CARES</w:t>
        </w:r>
        <w:r w:rsidR="00E4441F">
          <w:rPr>
            <w:rFonts w:eastAsia="Times New Roman"/>
          </w:rPr>
          <w:t xml:space="preserve"> </w:t>
        </w:r>
      </w:ins>
      <w:ins w:id="121" w:author="Craeg Strong" w:date="2017-02-25T15:37:00Z">
        <w:r w:rsidR="00C675DC">
          <w:t xml:space="preserve">increases </w:t>
        </w:r>
      </w:ins>
      <w:ins w:id="122" w:author="Craeg Strong" w:date="2017-02-26T20:25:00Z">
        <w:r w:rsidR="000879A1">
          <w:rPr>
            <w:rFonts w:eastAsia="Times New Roman"/>
            <w:color w:val="000000"/>
          </w:rPr>
          <w:t>double-entry of data</w:t>
        </w:r>
      </w:ins>
      <w:ins w:id="123" w:author="Craeg Strong" w:date="2017-02-25T15:36:00Z">
        <w:r w:rsidR="00DD01E7">
          <w:t>, increases the burden of manual</w:t>
        </w:r>
        <w:r w:rsidR="00C675DC">
          <w:t xml:space="preserve"> reconciliation, and </w:t>
        </w:r>
      </w:ins>
      <w:ins w:id="124" w:author="Craeg Strong" w:date="2017-02-25T15:50:00Z">
        <w:r w:rsidR="00BF7096">
          <w:t xml:space="preserve">increases </w:t>
        </w:r>
      </w:ins>
      <w:ins w:id="125" w:author="Craeg Strong" w:date="2017-02-25T15:44:00Z">
        <w:r w:rsidR="00DD01E7">
          <w:t xml:space="preserve">the risk of </w:t>
        </w:r>
      </w:ins>
      <w:ins w:id="126" w:author="Craeg Strong" w:date="2017-02-25T15:36:00Z">
        <w:r w:rsidR="00C675DC">
          <w:t xml:space="preserve">potential </w:t>
        </w:r>
      </w:ins>
      <w:ins w:id="127" w:author="Craeg Strong" w:date="2017-02-25T15:39:00Z">
        <w:r w:rsidR="00C675DC">
          <w:t xml:space="preserve">reconciliation failures </w:t>
        </w:r>
      </w:ins>
      <w:ins w:id="128" w:author="Craeg Strong" w:date="2017-02-26T20:00:00Z">
        <w:r w:rsidR="006714B4">
          <w:t>leading to</w:t>
        </w:r>
      </w:ins>
      <w:ins w:id="129" w:author="Craeg Strong" w:date="2017-02-25T15:39:00Z">
        <w:r w:rsidR="00C675DC">
          <w:t xml:space="preserve"> </w:t>
        </w:r>
      </w:ins>
      <w:ins w:id="130" w:author="Craeg Strong" w:date="2017-02-25T15:38:00Z">
        <w:r w:rsidR="00C675DC">
          <w:t>dirty data.</w:t>
        </w:r>
      </w:ins>
    </w:p>
    <w:p w14:paraId="1BFF4822" w14:textId="4A0D6F1C" w:rsidR="00EF63A1" w:rsidDel="00C95535" w:rsidRDefault="00EF63A1" w:rsidP="007B1CF9">
      <w:pPr>
        <w:rPr>
          <w:del w:id="131" w:author="Craeg Strong" w:date="2017-02-25T15:40:00Z"/>
        </w:rPr>
      </w:pPr>
      <w:del w:id="132" w:author="Craeg Strong" w:date="2017-02-25T15:22:00Z">
        <w:r w:rsidDel="00474872">
          <w:delText xml:space="preserve">Having </w:delText>
        </w:r>
      </w:del>
      <w:del w:id="133" w:author="Craeg Strong" w:date="2017-02-25T15:23:00Z">
        <w:r w:rsidDel="00474872">
          <w:delText>a system that is</w:delText>
        </w:r>
      </w:del>
      <w:del w:id="134" w:author="Craeg Strong" w:date="2017-02-25T15:40:00Z">
        <w:r w:rsidDel="00C95535">
          <w:delText xml:space="preserve"> able to accurately capture </w:delText>
        </w:r>
        <w:r w:rsidR="0066287A" w:rsidDel="00C95535">
          <w:delText xml:space="preserve">commercial hotel reservations and usage (many of which are made at the last minute) </w:delText>
        </w:r>
      </w:del>
      <w:del w:id="135" w:author="Craeg Strong" w:date="2017-02-25T15:24:00Z">
        <w:r w:rsidR="0066287A" w:rsidDel="002F0F67">
          <w:delText xml:space="preserve">will </w:delText>
        </w:r>
      </w:del>
      <w:del w:id="136" w:author="Craeg Strong" w:date="2017-02-25T15:40:00Z">
        <w:r w:rsidR="0066287A" w:rsidDel="00C95535">
          <w:delText xml:space="preserve">improve CPD’s ability to report, manage, and budget for this activity. </w:delText>
        </w:r>
      </w:del>
      <w:del w:id="137" w:author="Craeg Strong" w:date="2017-02-25T15:29:00Z">
        <w:r w:rsidR="0066287A" w:rsidDel="00C21693">
          <w:delText xml:space="preserve"> Finally, the new system’s P-Card reconciliation capabilities will reduce DHS’s risks associated with reporting errors, </w:delText>
        </w:r>
        <w:r w:rsidR="008921B6" w:rsidDel="00C21693">
          <w:delText>mistaken/unused purchases</w:delText>
        </w:r>
        <w:r w:rsidR="0066287A" w:rsidDel="00C21693">
          <w:delText xml:space="preserve">, or malfeasance.  </w:delText>
        </w:r>
      </w:del>
    </w:p>
    <w:p w14:paraId="00F2D249" w14:textId="13DC5D84" w:rsidR="00917F32" w:rsidRDefault="00917F32" w:rsidP="007B1CF9">
      <w:pPr>
        <w:pStyle w:val="Heading2"/>
      </w:pPr>
      <w:r>
        <w:t>Background</w:t>
      </w:r>
    </w:p>
    <w:p w14:paraId="41509171" w14:textId="2362BEF0" w:rsidR="001255C5" w:rsidRDefault="001255C5" w:rsidP="007B1CF9">
      <w:pPr>
        <w:pStyle w:val="Heading4"/>
      </w:pPr>
      <w:r>
        <w:t>Agency Mission</w:t>
      </w:r>
    </w:p>
    <w:p w14:paraId="4408FA27" w14:textId="48AF5488" w:rsidR="006C446A" w:rsidRDefault="009A0E6A" w:rsidP="006C446A">
      <w:r>
        <w:t>The</w:t>
      </w:r>
      <w:r w:rsidR="001C7BD6">
        <w:t xml:space="preserve"> </w:t>
      </w:r>
      <w:r w:rsidR="002C0C3C">
        <w:t xml:space="preserve">NYC </w:t>
      </w:r>
      <w:r w:rsidR="001C7BD6">
        <w:t xml:space="preserve">Department of </w:t>
      </w:r>
      <w:r w:rsidR="002C0C3C">
        <w:t xml:space="preserve">Homeless Services </w:t>
      </w:r>
      <w:r w:rsidR="006461C5">
        <w:t xml:space="preserve">(DHS) </w:t>
      </w:r>
      <w:r w:rsidR="00403E32">
        <w:t xml:space="preserve">operates </w:t>
      </w:r>
      <w:r w:rsidR="006C446A" w:rsidRPr="006C446A">
        <w:t>an emergency shelter system for people without housing alternatives, provide</w:t>
      </w:r>
      <w:r w:rsidR="000D68FE">
        <w:t>s</w:t>
      </w:r>
      <w:r w:rsidR="006C446A" w:rsidRPr="006C446A">
        <w:t xml:space="preserve"> services and resources to assist shelter residents in gaining independent housing, and partner</w:t>
      </w:r>
      <w:r w:rsidR="000D68FE">
        <w:t>s</w:t>
      </w:r>
      <w:r w:rsidR="006C446A" w:rsidRPr="006C446A">
        <w:t xml:space="preserve"> with local agencies and non-profits to provide these services</w:t>
      </w:r>
      <w:r w:rsidR="006C446A">
        <w:t xml:space="preserve">. DHS </w:t>
      </w:r>
      <w:r w:rsidR="003E620E">
        <w:t xml:space="preserve">provides a wide variety of </w:t>
      </w:r>
      <w:r w:rsidR="004A367E">
        <w:t xml:space="preserve">support </w:t>
      </w:r>
      <w:r w:rsidR="003E620E">
        <w:t>services</w:t>
      </w:r>
      <w:r w:rsidR="001D70BB">
        <w:t xml:space="preserve"> </w:t>
      </w:r>
      <w:r w:rsidR="00160C04">
        <w:t xml:space="preserve">for the homeless </w:t>
      </w:r>
      <w:r w:rsidR="004A367E">
        <w:t>i</w:t>
      </w:r>
      <w:r w:rsidR="003E620E">
        <w:t xml:space="preserve">ncluding </w:t>
      </w:r>
      <w:r w:rsidR="00045B7A">
        <w:t>operating DHS-owned shelters</w:t>
      </w:r>
      <w:r w:rsidR="00160C04">
        <w:t xml:space="preserve"> and drop-in centers</w:t>
      </w:r>
      <w:r w:rsidR="00045B7A">
        <w:t xml:space="preserve">, </w:t>
      </w:r>
      <w:r w:rsidR="00D01D53">
        <w:t xml:space="preserve">coordinating management and logistics for private shelters, </w:t>
      </w:r>
      <w:r w:rsidR="003E620E">
        <w:t xml:space="preserve">shelter building management and repair, transportation services for homeless and vulnerable populations, provisioning </w:t>
      </w:r>
      <w:r w:rsidR="00650552">
        <w:t>of</w:t>
      </w:r>
      <w:r w:rsidR="003E620E">
        <w:t xml:space="preserve"> food and supplies, and </w:t>
      </w:r>
      <w:r w:rsidR="00650552">
        <w:t>providing a uniformed police service</w:t>
      </w:r>
      <w:r w:rsidR="003E620E">
        <w:t xml:space="preserve"> </w:t>
      </w:r>
      <w:r w:rsidR="003F5600">
        <w:t xml:space="preserve">responsible </w:t>
      </w:r>
      <w:r w:rsidR="006C446A" w:rsidRPr="006C446A">
        <w:t xml:space="preserve">for safety and security inside DHS </w:t>
      </w:r>
      <w:r w:rsidR="00EF63A1">
        <w:t>h</w:t>
      </w:r>
      <w:r w:rsidR="006C446A" w:rsidRPr="006C446A">
        <w:t xml:space="preserve">omeless </w:t>
      </w:r>
      <w:r w:rsidR="00EF63A1">
        <w:t>s</w:t>
      </w:r>
      <w:r w:rsidR="006C446A" w:rsidRPr="006C446A">
        <w:t>helters</w:t>
      </w:r>
      <w:r w:rsidR="003F5600">
        <w:t xml:space="preserve"> and for </w:t>
      </w:r>
      <w:r w:rsidR="003F5600" w:rsidRPr="006C446A">
        <w:t>enforc</w:t>
      </w:r>
      <w:r w:rsidR="003F5600">
        <w:t>ing</w:t>
      </w:r>
      <w:r w:rsidR="003F5600" w:rsidRPr="006C446A">
        <w:t xml:space="preserve"> State and City laws on DHS property</w:t>
      </w:r>
      <w:r w:rsidR="006C446A" w:rsidRPr="006C446A">
        <w:t>.</w:t>
      </w:r>
      <w:r w:rsidR="000D68FE">
        <w:t xml:space="preserve"> </w:t>
      </w:r>
    </w:p>
    <w:p w14:paraId="466B736D" w14:textId="77777777" w:rsidR="00944939" w:rsidRDefault="00944939" w:rsidP="006C446A"/>
    <w:p w14:paraId="2337FA56" w14:textId="15629735" w:rsidR="00944939" w:rsidRPr="006C446A" w:rsidRDefault="00944939" w:rsidP="006C446A">
      <w:r>
        <w:t xml:space="preserve">The homeless are housed in DHS shelters, private shelters run by local providers within the five boroughs, and in certain authorized and designated areas in </w:t>
      </w:r>
      <w:r w:rsidR="004776BC">
        <w:t xml:space="preserve">former </w:t>
      </w:r>
      <w:r>
        <w:t xml:space="preserve">hotels, churches, community centers and apartment buildings.  </w:t>
      </w:r>
      <w:r w:rsidR="00FE6C30">
        <w:t>In cases of capacity shortage</w:t>
      </w:r>
      <w:r w:rsidR="00484385">
        <w:t xml:space="preserve">, DHS may arrange for some clients to stay in commercial hotel rooms.  </w:t>
      </w:r>
      <w:r>
        <w:t xml:space="preserve">There are </w:t>
      </w:r>
      <w:r w:rsidR="00A52E9F">
        <w:t xml:space="preserve">78 organizations </w:t>
      </w:r>
      <w:r w:rsidR="00DD6E39">
        <w:t xml:space="preserve">that </w:t>
      </w:r>
      <w:r w:rsidR="00135739">
        <w:t xml:space="preserve">operate </w:t>
      </w:r>
      <w:r w:rsidR="00DD6E39">
        <w:t>private shelters within the five NYC boroughs, including</w:t>
      </w:r>
      <w:r>
        <w:t xml:space="preserve"> Bowery Residents Committee / HomePlus, BronxWorks, Project Hospitality</w:t>
      </w:r>
      <w:r w:rsidR="0079022D">
        <w:t>, and many others.</w:t>
      </w:r>
    </w:p>
    <w:p w14:paraId="1B505A0B" w14:textId="7AB686D4" w:rsidR="006C446A" w:rsidRPr="006C446A" w:rsidRDefault="006C446A" w:rsidP="006C446A"/>
    <w:p w14:paraId="4F34BCB4" w14:textId="1698EA2D" w:rsidR="00944939" w:rsidRDefault="00B264D6" w:rsidP="00B264D6">
      <w:r>
        <w:t xml:space="preserve">The homeless and homeless-vulnerable population in NYC consists of multiple groups with different needs and characteristics including </w:t>
      </w:r>
      <w:ins w:id="138" w:author="Craeg Strong" w:date="2017-02-28T00:58:00Z">
        <w:r w:rsidR="00003EDC">
          <w:t xml:space="preserve">families with children, adult families, and </w:t>
        </w:r>
      </w:ins>
      <w:r>
        <w:t>single adults</w:t>
      </w:r>
      <w:ins w:id="139" w:author="Craeg Strong" w:date="2017-02-28T00:58:00Z">
        <w:r w:rsidR="00003EDC">
          <w:t xml:space="preserve">.  </w:t>
        </w:r>
        <w:r w:rsidR="009663E0">
          <w:t>There are various drivers of homelessness within each group</w:t>
        </w:r>
      </w:ins>
      <w:ins w:id="140" w:author="Craeg Strong" w:date="2017-02-28T00:59:00Z">
        <w:r w:rsidR="009663E0">
          <w:t xml:space="preserve"> including economic stress, eviction, domestic violence, mental illness, and substance abuse.  </w:t>
        </w:r>
      </w:ins>
      <w:ins w:id="141" w:author="Craeg Strong" w:date="2017-02-28T01:02:00Z">
        <w:r w:rsidR="009663E0">
          <w:t xml:space="preserve">Clients may belong to one or more </w:t>
        </w:r>
      </w:ins>
      <w:ins w:id="142" w:author="Craeg Strong" w:date="2017-02-28T01:35:00Z">
        <w:r w:rsidR="00A07264">
          <w:t>sub-populations</w:t>
        </w:r>
      </w:ins>
      <w:ins w:id="143" w:author="Craeg Strong" w:date="2017-02-28T01:02:00Z">
        <w:r w:rsidR="009663E0">
          <w:t xml:space="preserve"> such as veterans, senior citizens, and families with infants</w:t>
        </w:r>
      </w:ins>
      <w:ins w:id="144" w:author="Craeg Strong" w:date="2017-02-28T01:11:00Z">
        <w:r w:rsidR="004E33EE">
          <w:t xml:space="preserve"> or small children</w:t>
        </w:r>
      </w:ins>
      <w:ins w:id="145" w:author="Craeg Strong" w:date="2017-02-28T01:02:00Z">
        <w:r w:rsidR="009663E0">
          <w:t>.</w:t>
        </w:r>
      </w:ins>
      <w:ins w:id="146" w:author="Craeg Strong" w:date="2017-02-28T01:01:00Z">
        <w:r w:rsidR="009663E0">
          <w:t xml:space="preserve"> </w:t>
        </w:r>
      </w:ins>
      <w:del w:id="147" w:author="Craeg Strong" w:date="2017-02-28T00:59:00Z">
        <w:r w:rsidDel="009663E0">
          <w:delText xml:space="preserve">, </w:delText>
        </w:r>
      </w:del>
      <w:del w:id="148" w:author="Craeg Strong" w:date="2017-02-28T00:58:00Z">
        <w:r w:rsidR="00FB1EB9" w:rsidDel="009663E0">
          <w:delText xml:space="preserve">adult families, </w:delText>
        </w:r>
        <w:r w:rsidDel="009663E0">
          <w:delText xml:space="preserve">victims of </w:delText>
        </w:r>
      </w:del>
      <w:del w:id="149" w:author="Craeg Strong" w:date="2017-02-28T01:02:00Z">
        <w:r w:rsidDel="009663E0">
          <w:delText xml:space="preserve">domestic violence, senior citizens, </w:delText>
        </w:r>
        <w:r w:rsidR="007C242B" w:rsidDel="009663E0">
          <w:delText xml:space="preserve">veterans, </w:delText>
        </w:r>
        <w:r w:rsidDel="009663E0">
          <w:delText xml:space="preserve">and families with children.   </w:delText>
        </w:r>
      </w:del>
      <w:r w:rsidR="00570656">
        <w:t>In addition</w:t>
      </w:r>
      <w:r w:rsidR="007C242B">
        <w:t xml:space="preserve"> to basic shelter, </w:t>
      </w:r>
      <w:del w:id="150" w:author="Craeg Strong" w:date="2017-02-28T01:11:00Z">
        <w:r w:rsidR="007C242B" w:rsidDel="004E33EE">
          <w:delText>homeless people</w:delText>
        </w:r>
      </w:del>
      <w:ins w:id="151" w:author="Craeg Strong" w:date="2017-02-28T01:11:00Z">
        <w:r w:rsidR="004E33EE">
          <w:t>clients</w:t>
        </w:r>
      </w:ins>
      <w:r w:rsidR="007C242B">
        <w:t xml:space="preserve"> </w:t>
      </w:r>
      <w:del w:id="152" w:author="Craeg Strong" w:date="2017-02-28T01:11:00Z">
        <w:r w:rsidR="007C242B" w:rsidDel="004E33EE">
          <w:delText xml:space="preserve">have </w:delText>
        </w:r>
      </w:del>
      <w:ins w:id="153" w:author="Craeg Strong" w:date="2017-02-28T01:11:00Z">
        <w:r w:rsidR="004E33EE">
          <w:t xml:space="preserve">may </w:t>
        </w:r>
      </w:ins>
      <w:r w:rsidR="007C242B">
        <w:t>need</w:t>
      </w:r>
      <w:del w:id="154" w:author="Craeg Strong" w:date="2017-02-28T01:11:00Z">
        <w:r w:rsidR="007C242B" w:rsidDel="004E33EE">
          <w:delText>s</w:delText>
        </w:r>
      </w:del>
      <w:r w:rsidR="007C242B">
        <w:t xml:space="preserve"> </w:t>
      </w:r>
      <w:del w:id="155" w:author="Craeg Strong" w:date="2017-02-28T01:11:00Z">
        <w:r w:rsidR="007C242B" w:rsidDel="004E33EE">
          <w:delText xml:space="preserve">for </w:delText>
        </w:r>
      </w:del>
      <w:r w:rsidR="007C242B">
        <w:t>a wide range of services</w:t>
      </w:r>
      <w:r w:rsidR="00570656">
        <w:t xml:space="preserve"> and alternatives</w:t>
      </w:r>
      <w:r w:rsidR="007C242B">
        <w:t xml:space="preserve">, </w:t>
      </w:r>
      <w:r w:rsidR="007C242B">
        <w:lastRenderedPageBreak/>
        <w:t xml:space="preserve">including medical or psychiatric treatment, </w:t>
      </w:r>
      <w:r>
        <w:t xml:space="preserve">infant cribs or child accommodations.  </w:t>
      </w:r>
      <w:r w:rsidR="00F305F4">
        <w:t xml:space="preserve">Some may have criminal histories </w:t>
      </w:r>
      <w:r w:rsidR="001A330B">
        <w:t>or</w:t>
      </w:r>
      <w:r w:rsidR="00F305F4">
        <w:t xml:space="preserve"> active restraining orders</w:t>
      </w:r>
      <w:r w:rsidR="003605DA">
        <w:t xml:space="preserve"> that may affect how they are </w:t>
      </w:r>
      <w:r w:rsidR="001A330B">
        <w:t>accommodated</w:t>
      </w:r>
      <w:r>
        <w:t xml:space="preserve">. </w:t>
      </w:r>
      <w:del w:id="156" w:author="Craeg Strong" w:date="2017-02-28T01:03:00Z">
        <w:r w:rsidDel="009663E0">
          <w:delText xml:space="preserve"> </w:delText>
        </w:r>
      </w:del>
    </w:p>
    <w:p w14:paraId="474652C2" w14:textId="77777777" w:rsidR="00944939" w:rsidRDefault="00944939" w:rsidP="00B264D6"/>
    <w:p w14:paraId="0A6721F4" w14:textId="2E9921A9" w:rsidR="00275649" w:rsidRDefault="00275649" w:rsidP="007D301B">
      <w:r>
        <w:t xml:space="preserve">The number of New York City homeless and those seeking temporary shelter has grown substantially over the past few years, creating significant challenges with respect to the task of ensuring that every person in need is assigned to an appropriate shelter on a nightly basis.  DHS is now in a constant state of extremely tight shelter capacity, and is often looking for emergency expansions of capacity.  </w:t>
      </w:r>
      <w:ins w:id="157" w:author="Craeg Strong" w:date="2017-02-28T01:12:00Z">
        <w:r w:rsidR="004E33EE">
          <w:t>As a result of regulations and recent legal decisions</w:t>
        </w:r>
      </w:ins>
      <w:ins w:id="158" w:author="Craeg Strong" w:date="2017-02-28T01:21:00Z">
        <w:r w:rsidR="00450E3D">
          <w:t xml:space="preserve"> (e.g. Butler lawsuit)</w:t>
        </w:r>
      </w:ins>
      <w:ins w:id="159" w:author="Craeg Strong" w:date="2017-02-28T01:12:00Z">
        <w:r w:rsidR="004E33EE">
          <w:t>, DHS will need to comply with increasing numbers of reasonable accommodation requests (RAR), where</w:t>
        </w:r>
      </w:ins>
      <w:ins w:id="160" w:author="Craeg Strong" w:date="2017-02-28T01:13:00Z">
        <w:r w:rsidR="004E33EE">
          <w:t>, for example,</w:t>
        </w:r>
      </w:ins>
      <w:ins w:id="161" w:author="Craeg Strong" w:date="2017-02-28T01:12:00Z">
        <w:r w:rsidR="004E33EE">
          <w:t xml:space="preserve"> certain clients may need access to a wheelchair-accessible unit, or filtered air conditioning to mitigate the effects of asthma.  </w:t>
        </w:r>
      </w:ins>
      <w:ins w:id="162" w:author="Craeg Strong" w:date="2017-02-28T01:13:00Z">
        <w:r w:rsidR="004E33EE">
          <w:t xml:space="preserve">Given the </w:t>
        </w:r>
      </w:ins>
      <w:ins w:id="163" w:author="Craeg Strong" w:date="2017-02-28T01:23:00Z">
        <w:r w:rsidR="00FE7E33">
          <w:t xml:space="preserve">tight capacity, the </w:t>
        </w:r>
      </w:ins>
      <w:ins w:id="164" w:author="Craeg Strong" w:date="2017-02-28T01:13:00Z">
        <w:r w:rsidR="004E33EE">
          <w:t>fact that</w:t>
        </w:r>
      </w:ins>
      <w:ins w:id="165" w:author="Craeg Strong" w:date="2017-02-28T01:12:00Z">
        <w:r w:rsidR="004E33EE">
          <w:t xml:space="preserve"> relatively few units may be </w:t>
        </w:r>
      </w:ins>
      <w:ins w:id="166" w:author="Craeg Strong" w:date="2017-02-28T01:13:00Z">
        <w:r w:rsidR="004E33EE">
          <w:t>equipped to handle client</w:t>
        </w:r>
        <w:r w:rsidR="00B75C25">
          <w:t xml:space="preserve">s with special needs or </w:t>
        </w:r>
      </w:ins>
      <w:ins w:id="167" w:author="Craeg Strong" w:date="2017-02-28T01:17:00Z">
        <w:r w:rsidR="00B75C25">
          <w:t>to satisfy</w:t>
        </w:r>
      </w:ins>
      <w:ins w:id="168" w:author="Craeg Strong" w:date="2017-02-28T01:13:00Z">
        <w:r w:rsidR="004E33EE">
          <w:t xml:space="preserve"> a </w:t>
        </w:r>
      </w:ins>
      <w:ins w:id="169" w:author="Craeg Strong" w:date="2017-02-28T01:22:00Z">
        <w:r w:rsidR="00500E3E">
          <w:t xml:space="preserve">given </w:t>
        </w:r>
      </w:ins>
      <w:ins w:id="170" w:author="Craeg Strong" w:date="2017-02-28T01:13:00Z">
        <w:r w:rsidR="004E33EE">
          <w:t>RAR request,</w:t>
        </w:r>
      </w:ins>
      <w:ins w:id="171" w:author="Craeg Strong" w:date="2017-02-28T01:14:00Z">
        <w:r w:rsidR="004E33EE">
          <w:t xml:space="preserve"> and the fact that actual demand is not clear on a given night until </w:t>
        </w:r>
      </w:ins>
      <w:ins w:id="172" w:author="Craeg Strong" w:date="2017-02-28T01:15:00Z">
        <w:r w:rsidR="004E33EE">
          <w:t>midnight</w:t>
        </w:r>
      </w:ins>
      <w:ins w:id="173" w:author="Craeg Strong" w:date="2017-02-28T01:14:00Z">
        <w:r w:rsidR="004E33EE">
          <w:t xml:space="preserve">, it </w:t>
        </w:r>
      </w:ins>
      <w:ins w:id="174" w:author="Craeg Strong" w:date="2017-02-28T01:16:00Z">
        <w:r w:rsidR="00347E3A">
          <w:t xml:space="preserve">is </w:t>
        </w:r>
      </w:ins>
      <w:ins w:id="175" w:author="Craeg Strong" w:date="2017-02-28T01:14:00Z">
        <w:r w:rsidR="004E33EE">
          <w:t>extremely important</w:t>
        </w:r>
        <w:r w:rsidR="00363927">
          <w:t xml:space="preserve"> that DHS has a precise,</w:t>
        </w:r>
        <w:r w:rsidR="00347E3A">
          <w:t xml:space="preserve"> accurate</w:t>
        </w:r>
      </w:ins>
      <w:ins w:id="176" w:author="Craeg Strong" w:date="2017-02-28T01:23:00Z">
        <w:r w:rsidR="00363927">
          <w:t>,</w:t>
        </w:r>
      </w:ins>
      <w:ins w:id="177" w:author="Craeg Strong" w:date="2017-02-28T01:14:00Z">
        <w:r w:rsidR="00347E3A">
          <w:t xml:space="preserve"> and</w:t>
        </w:r>
      </w:ins>
      <w:ins w:id="178" w:author="Craeg Strong" w:date="2017-02-28T01:12:00Z">
        <w:r w:rsidR="004E33EE">
          <w:t xml:space="preserve"> </w:t>
        </w:r>
      </w:ins>
      <w:del w:id="179" w:author="Craeg Strong" w:date="2017-02-28T01:15:00Z">
        <w:r w:rsidDel="004E33EE">
          <w:delText>The capacity constraints, along with the need to match clients to shelters that can address any special needs, makes it extremely important that DHS has an accurate and</w:delText>
        </w:r>
        <w:r w:rsidDel="00347E3A">
          <w:delText xml:space="preserve"> </w:delText>
        </w:r>
      </w:del>
      <w:r>
        <w:t xml:space="preserve">up to date understanding of shelter capacity and that we optimize the availability and use of existing units/beds.  </w:t>
      </w:r>
      <w:ins w:id="180" w:author="Craeg Strong" w:date="2017-02-28T01:16:00Z">
        <w:r w:rsidR="00347E3A">
          <w:t xml:space="preserve"> The fact that the homeless population continues to increase makes the ability to accurately forecast demand and optimize costs accordingly of vital importance.</w:t>
        </w:r>
      </w:ins>
    </w:p>
    <w:p w14:paraId="39A4B2DB" w14:textId="3DB8DD40" w:rsidR="00B264D6" w:rsidRDefault="00B264D6" w:rsidP="000E7C5B"/>
    <w:p w14:paraId="0A5B3031" w14:textId="6B7BD28D" w:rsidR="005320D0" w:rsidRDefault="00537099" w:rsidP="007B1CF9">
      <w:pPr>
        <w:pStyle w:val="Heading4"/>
      </w:pPr>
      <w:r>
        <w:t>Office of Information Technology</w:t>
      </w:r>
    </w:p>
    <w:p w14:paraId="55C86A11" w14:textId="43AD0EF6" w:rsidR="00172D8E" w:rsidRDefault="007A176C" w:rsidP="000E7C5B">
      <w:r>
        <w:t xml:space="preserve">The DHS </w:t>
      </w:r>
      <w:r w:rsidR="00A60F2C">
        <w:t>Office of Information Technology (</w:t>
      </w:r>
      <w:r w:rsidR="001D0DC1">
        <w:t>O</w:t>
      </w:r>
      <w:r>
        <w:t>IT</w:t>
      </w:r>
      <w:r w:rsidR="00A60F2C">
        <w:t>)</w:t>
      </w:r>
      <w:r>
        <w:t xml:space="preserve"> is responsible providing information technology to support the agency’s mission. </w:t>
      </w:r>
      <w:r w:rsidR="00A60F2C">
        <w:t xml:space="preserve"> </w:t>
      </w:r>
      <w:r w:rsidR="000E7C5B">
        <w:t xml:space="preserve">DHS </w:t>
      </w:r>
      <w:r w:rsidR="00A60F2C">
        <w:t>O</w:t>
      </w:r>
      <w:r w:rsidR="000E7C5B">
        <w:t xml:space="preserve">IT operates </w:t>
      </w:r>
      <w:r w:rsidR="00607BE1">
        <w:t xml:space="preserve">a </w:t>
      </w:r>
      <w:r w:rsidR="00040751">
        <w:t>large</w:t>
      </w:r>
      <w:r w:rsidR="00607BE1">
        <w:t xml:space="preserve"> centralized software suite and </w:t>
      </w:r>
      <w:r w:rsidR="000E7C5B">
        <w:t>more than 100</w:t>
      </w:r>
      <w:r w:rsidR="00607BE1">
        <w:t xml:space="preserve"> smaller</w:t>
      </w:r>
      <w:r w:rsidR="000E7C5B">
        <w:t xml:space="preserve"> software applications providing services to </w:t>
      </w:r>
      <w:ins w:id="181" w:author="Craeg Strong" w:date="2017-02-28T01:37:00Z">
        <w:r w:rsidR="00175053">
          <w:t>4</w:t>
        </w:r>
      </w:ins>
      <w:del w:id="182" w:author="Craeg Strong" w:date="2017-02-28T01:37:00Z">
        <w:r w:rsidR="000E7C5B" w:rsidDel="00175053">
          <w:delText>6</w:delText>
        </w:r>
      </w:del>
      <w:r w:rsidR="000E7C5B">
        <w:t xml:space="preserve">,500 internal and external users across DHS and 15 other NYC agencies and more than 280 private and </w:t>
      </w:r>
      <w:r w:rsidR="00615EEB">
        <w:t>NYC</w:t>
      </w:r>
      <w:r w:rsidR="000E7C5B">
        <w:t xml:space="preserve">-owned homeless shelters.  </w:t>
      </w:r>
      <w:r w:rsidR="00C55FA5">
        <w:t xml:space="preserve">Outside of DHS, the largest set of users of DHS applications are shelter operators.  Other </w:t>
      </w:r>
      <w:r w:rsidR="000E7C5B">
        <w:t xml:space="preserve">DHS Stakeholders include agencies such as DOITT, HRA, DOHMH, and the Mayor’s Office of Operations, community and private outreach organizations, as well as </w:t>
      </w:r>
      <w:r w:rsidR="00BF01CB">
        <w:t>S</w:t>
      </w:r>
      <w:r w:rsidR="000E7C5B">
        <w:t xml:space="preserve">tate and Federal authorities.  </w:t>
      </w:r>
    </w:p>
    <w:p w14:paraId="208BE5F0" w14:textId="517DF271" w:rsidR="00172D8E" w:rsidRDefault="00172D8E" w:rsidP="000E7C5B"/>
    <w:p w14:paraId="3FA5D9B3" w14:textId="227C7289" w:rsidR="001A07E5" w:rsidRDefault="002C66DA" w:rsidP="000E7C5B">
      <w:r>
        <w:t>Since 2011</w:t>
      </w:r>
      <w:r w:rsidR="000E7C5B">
        <w:t xml:space="preserve">, DHS </w:t>
      </w:r>
      <w:r w:rsidR="006F5774">
        <w:t>O</w:t>
      </w:r>
      <w:r w:rsidR="000E7C5B">
        <w:t>IT</w:t>
      </w:r>
      <w:r w:rsidR="000B05CF">
        <w:t xml:space="preserve"> has supported the agency’s operations</w:t>
      </w:r>
      <w:r w:rsidR="000E7C5B">
        <w:t xml:space="preserve"> </w:t>
      </w:r>
      <w:r w:rsidR="00E00565">
        <w:t xml:space="preserve">primarily </w:t>
      </w:r>
      <w:r w:rsidR="000E7C5B">
        <w:t>via a large COTS-based product called CARES (based on IBM’s off-the-shelf Cur</w:t>
      </w:r>
      <w:r w:rsidR="00E06781">
        <w:t>a</w:t>
      </w:r>
      <w:r w:rsidR="000E7C5B">
        <w:t xml:space="preserve">m product) </w:t>
      </w:r>
      <w:r w:rsidR="00E00565">
        <w:t xml:space="preserve">supplemented </w:t>
      </w:r>
      <w:r w:rsidR="000E7C5B">
        <w:t>wit</w:t>
      </w:r>
      <w:r w:rsidR="000B05CF">
        <w:t xml:space="preserve">h a number of </w:t>
      </w:r>
      <w:r w:rsidR="00FA39BF">
        <w:t xml:space="preserve">smaller </w:t>
      </w:r>
      <w:r w:rsidR="000E7C5B">
        <w:t>MS Access-based applications</w:t>
      </w:r>
      <w:r w:rsidR="00C51DAE">
        <w:t>, .NET applications</w:t>
      </w:r>
      <w:r w:rsidR="000E7C5B">
        <w:t xml:space="preserve"> and BI reports.  CARES is a large J2EE</w:t>
      </w:r>
      <w:r w:rsidR="00424ED4">
        <w:t>/Oracle</w:t>
      </w:r>
      <w:r w:rsidR="000E7C5B">
        <w:t xml:space="preserve"> </w:t>
      </w:r>
      <w:r w:rsidR="00BF1A7F">
        <w:t xml:space="preserve">web-based </w:t>
      </w:r>
      <w:r w:rsidR="000E7C5B">
        <w:t xml:space="preserve">application that was heavily </w:t>
      </w:r>
      <w:del w:id="183" w:author="Craeg Strong" w:date="2017-02-28T01:42:00Z">
        <w:r w:rsidR="000E7C5B" w:rsidDel="00175053">
          <w:delText xml:space="preserve">modified </w:delText>
        </w:r>
      </w:del>
      <w:ins w:id="184" w:author="Craeg Strong" w:date="2017-02-28T01:42:00Z">
        <w:r w:rsidR="00175053">
          <w:t xml:space="preserve">customized </w:t>
        </w:r>
      </w:ins>
      <w:r w:rsidR="000E7C5B">
        <w:t xml:space="preserve">to </w:t>
      </w:r>
      <w:del w:id="185" w:author="Craeg Strong" w:date="2017-02-28T01:42:00Z">
        <w:r w:rsidR="000E7C5B" w:rsidDel="00175053">
          <w:delText xml:space="preserve">support </w:delText>
        </w:r>
      </w:del>
      <w:ins w:id="186" w:author="Craeg Strong" w:date="2017-02-28T01:42:00Z">
        <w:r w:rsidR="00175053">
          <w:t xml:space="preserve">meet </w:t>
        </w:r>
      </w:ins>
      <w:r w:rsidR="000E7C5B">
        <w:t xml:space="preserve">the </w:t>
      </w:r>
      <w:ins w:id="187" w:author="Craeg Strong" w:date="2017-02-28T01:42:00Z">
        <w:r w:rsidR="00175053">
          <w:t xml:space="preserve">unique </w:t>
        </w:r>
      </w:ins>
      <w:r w:rsidR="000E7C5B">
        <w:t xml:space="preserve">needs of </w:t>
      </w:r>
      <w:del w:id="188" w:author="Craeg Strong" w:date="2017-02-28T01:42:00Z">
        <w:r w:rsidR="000E7C5B" w:rsidDel="00175053">
          <w:delText xml:space="preserve">NYC </w:delText>
        </w:r>
      </w:del>
      <w:ins w:id="189" w:author="Craeg Strong" w:date="2017-02-28T01:42:00Z">
        <w:r w:rsidR="00492ED9">
          <w:t>the NYC</w:t>
        </w:r>
        <w:r w:rsidR="00175053">
          <w:t xml:space="preserve"> homeless </w:t>
        </w:r>
      </w:ins>
      <w:r w:rsidR="000E7C5B">
        <w:t>shelter</w:t>
      </w:r>
      <w:ins w:id="190" w:author="Craeg Strong" w:date="2017-02-28T01:42:00Z">
        <w:r w:rsidR="00175053">
          <w:t>ing organization</w:t>
        </w:r>
      </w:ins>
      <w:del w:id="191" w:author="Craeg Strong" w:date="2017-02-28T01:42:00Z">
        <w:r w:rsidR="000E7C5B" w:rsidDel="00175053">
          <w:delText>s</w:delText>
        </w:r>
      </w:del>
      <w:r w:rsidR="000E7C5B">
        <w:t xml:space="preserve"> and which has been in daily use by both internal DHS and external users since going live in late 2011. </w:t>
      </w:r>
      <w:r w:rsidR="00172D8E">
        <w:t xml:space="preserve"> </w:t>
      </w:r>
      <w:r w:rsidR="003F1584">
        <w:t>In 2015, a</w:t>
      </w:r>
      <w:r w:rsidR="00172D8E">
        <w:t xml:space="preserve"> </w:t>
      </w:r>
      <w:r w:rsidR="00EC47F6">
        <w:t xml:space="preserve">program was initiated to build a </w:t>
      </w:r>
      <w:r w:rsidR="00172D8E">
        <w:t>suite of new web and mobile applications</w:t>
      </w:r>
      <w:ins w:id="192" w:author="Craeg Strong" w:date="2017-02-28T01:43:00Z">
        <w:r w:rsidR="00175053">
          <w:t xml:space="preserve"> that supplement CARES functions,</w:t>
        </w:r>
      </w:ins>
      <w:r w:rsidR="00172D8E">
        <w:t xml:space="preserve"> </w:t>
      </w:r>
      <w:r w:rsidR="00EC47F6">
        <w:t>i</w:t>
      </w:r>
      <w:r w:rsidR="00172D8E">
        <w:t xml:space="preserve">n order to streamline operations, </w:t>
      </w:r>
      <w:r w:rsidR="00FD0C8C">
        <w:t xml:space="preserve">to </w:t>
      </w:r>
      <w:r w:rsidR="00172D8E">
        <w:t xml:space="preserve">retire obsolete platforms, </w:t>
      </w:r>
      <w:r w:rsidR="00FD0C8C">
        <w:t xml:space="preserve">to </w:t>
      </w:r>
      <w:r w:rsidR="00172D8E">
        <w:t>provide new functionality</w:t>
      </w:r>
      <w:r w:rsidR="00FD0C8C">
        <w:t>, to provide richer data sets and reporting to support decision-making</w:t>
      </w:r>
      <w:r w:rsidR="00172D8E">
        <w:t xml:space="preserve">, </w:t>
      </w:r>
      <w:r w:rsidR="00FD0C8C">
        <w:t xml:space="preserve">to </w:t>
      </w:r>
      <w:r w:rsidR="00172D8E">
        <w:t xml:space="preserve">improve ease of use and ease of access, and </w:t>
      </w:r>
      <w:r w:rsidR="00FD0C8C">
        <w:t xml:space="preserve">to </w:t>
      </w:r>
      <w:r w:rsidR="00172D8E">
        <w:t>bett</w:t>
      </w:r>
      <w:r w:rsidR="004F453F">
        <w:t>er serve the needs of a diverse set of stakeholders</w:t>
      </w:r>
      <w:r w:rsidR="00172D8E">
        <w:t>.</w:t>
      </w:r>
    </w:p>
    <w:p w14:paraId="0F4248AF" w14:textId="77777777" w:rsidR="004D6DBF" w:rsidRDefault="004D6DBF" w:rsidP="00234E51">
      <w:pPr>
        <w:pStyle w:val="Heading3"/>
      </w:pPr>
    </w:p>
    <w:p w14:paraId="592E4FBE" w14:textId="78FDAC5E" w:rsidR="00F822AC" w:rsidRDefault="00F822AC" w:rsidP="00F822AC">
      <w:pPr>
        <w:pStyle w:val="Heading4"/>
      </w:pPr>
      <w:r>
        <w:t>Homeless Shelters</w:t>
      </w:r>
    </w:p>
    <w:p w14:paraId="60B6069C" w14:textId="4D709749" w:rsidR="00F822AC" w:rsidRDefault="00F822AC" w:rsidP="00F822AC">
      <w:r>
        <w:t xml:space="preserve">A shelter provider is any organization that operates one or more shelters.  </w:t>
      </w:r>
      <w:ins w:id="193" w:author="Craeg Strong" w:date="2017-02-28T01:44:00Z">
        <w:r w:rsidR="00175053">
          <w:t xml:space="preserve">The shelter provider </w:t>
        </w:r>
      </w:ins>
      <w:ins w:id="194" w:author="Craeg Strong" w:date="2017-02-28T01:45:00Z">
        <w:r w:rsidR="00BD02E5">
          <w:t>makes</w:t>
        </w:r>
      </w:ins>
      <w:ins w:id="195" w:author="Craeg Strong" w:date="2017-02-28T01:44:00Z">
        <w:r w:rsidR="00175053">
          <w:t xml:space="preserve"> rooms </w:t>
        </w:r>
      </w:ins>
      <w:ins w:id="196" w:author="Craeg Strong" w:date="2017-02-28T01:45:00Z">
        <w:r w:rsidR="00BD02E5">
          <w:t xml:space="preserve">available for overnight accommodations as needed.  The rooms may be in buildings only used for shelter, YMCAs, private residential buildings partially used for shelter, or commercial hotels. </w:t>
        </w:r>
      </w:ins>
      <w:ins w:id="197" w:author="Craeg Strong" w:date="2017-02-28T01:46:00Z">
        <w:r w:rsidR="00BD02E5">
          <w:t xml:space="preserve"> </w:t>
        </w:r>
      </w:ins>
      <w:del w:id="198" w:author="Craeg Strong" w:date="2017-02-28T01:46:00Z">
        <w:r w:rsidR="008D216A" w:rsidDel="00BD02E5">
          <w:delText xml:space="preserve">Although </w:delText>
        </w:r>
        <w:r w:rsidR="00FA4F66" w:rsidDel="00BD02E5">
          <w:delText>homeless</w:delText>
        </w:r>
        <w:r w:rsidR="008D216A" w:rsidDel="00BD02E5">
          <w:delText xml:space="preserve"> clients </w:delText>
        </w:r>
        <w:r w:rsidR="00C41070" w:rsidDel="00BD02E5">
          <w:delText>may</w:delText>
        </w:r>
        <w:r w:rsidR="008D216A" w:rsidDel="00BD02E5">
          <w:delText xml:space="preserve"> be temporarily housed in a commercial hotel room, commercial hotel</w:delText>
        </w:r>
        <w:r w:rsidR="00A53BD7" w:rsidDel="00BD02E5">
          <w:delText>s</w:delText>
        </w:r>
        <w:r w:rsidR="0079161B" w:rsidDel="00BD02E5">
          <w:delText xml:space="preserve"> </w:delText>
        </w:r>
        <w:r w:rsidR="00A53BD7" w:rsidDel="00BD02E5">
          <w:delText>are</w:delText>
        </w:r>
        <w:r w:rsidR="008D216A" w:rsidDel="00BD02E5">
          <w:delText xml:space="preserve"> not </w:delText>
        </w:r>
        <w:r w:rsidR="00A53BD7" w:rsidDel="00BD02E5">
          <w:delText xml:space="preserve">considered </w:delText>
        </w:r>
        <w:r w:rsidR="008D216A" w:rsidDel="00BD02E5">
          <w:delText>shelter</w:delText>
        </w:r>
        <w:r w:rsidR="00DE5E7F" w:rsidDel="00BD02E5">
          <w:delText xml:space="preserve"> provider</w:delText>
        </w:r>
        <w:r w:rsidR="00A53BD7" w:rsidDel="00BD02E5">
          <w:delText>s</w:delText>
        </w:r>
        <w:r w:rsidR="008D216A" w:rsidDel="00BD02E5">
          <w:delText xml:space="preserve">.  </w:delText>
        </w:r>
      </w:del>
      <w:r>
        <w:t>A shelter is a group of one or more units (bed for single adult or room/apartment for families) that is directly operated by DHS or operated by a provider under contract with</w:t>
      </w:r>
      <w:r w:rsidR="009F1948">
        <w:t xml:space="preserve"> (or under the auspices of)</w:t>
      </w:r>
      <w:r>
        <w:t xml:space="preserve"> DHS.  A shelter building is a structure with at least one </w:t>
      </w:r>
      <w:r>
        <w:lastRenderedPageBreak/>
        <w:t xml:space="preserve">unit that is used to provide temporary overnight housing to the homeless.   Although many shelters are comprised of single buildings, some shelters may </w:t>
      </w:r>
      <w:ins w:id="199" w:author="Craeg Strong" w:date="2017-02-28T01:47:00Z">
        <w:r w:rsidR="00BD02E5">
          <w:t xml:space="preserve">be </w:t>
        </w:r>
      </w:ins>
      <w:r>
        <w:t>comprise</w:t>
      </w:r>
      <w:ins w:id="200" w:author="Craeg Strong" w:date="2017-02-28T01:47:00Z">
        <w:r w:rsidR="00BD02E5">
          <w:t>d of</w:t>
        </w:r>
      </w:ins>
      <w:r>
        <w:t xml:space="preserve"> </w:t>
      </w:r>
      <w:del w:id="201" w:author="Craeg Strong" w:date="2017-02-28T01:47:00Z">
        <w:r w:rsidDel="00BD02E5">
          <w:delText>dozens o</w:delText>
        </w:r>
      </w:del>
      <w:ins w:id="202" w:author="Craeg Strong" w:date="2017-02-28T01:47:00Z">
        <w:r w:rsidR="00BD02E5">
          <w:t>multiple</w:t>
        </w:r>
      </w:ins>
      <w:del w:id="203" w:author="Craeg Strong" w:date="2017-02-28T01:47:00Z">
        <w:r w:rsidDel="00BD02E5">
          <w:delText>f</w:delText>
        </w:r>
      </w:del>
      <w:r>
        <w:t xml:space="preserve"> buildings across </w:t>
      </w:r>
      <w:del w:id="204" w:author="Craeg Strong" w:date="2017-02-28T01:47:00Z">
        <w:r w:rsidDel="000313E5">
          <w:delText xml:space="preserve">multiple </w:delText>
        </w:r>
      </w:del>
      <w:ins w:id="205" w:author="Craeg Strong" w:date="2017-02-28T01:47:00Z">
        <w:r w:rsidR="000313E5">
          <w:t xml:space="preserve">several </w:t>
        </w:r>
      </w:ins>
      <w:r>
        <w:t xml:space="preserve">city boroughs.  </w:t>
      </w:r>
    </w:p>
    <w:p w14:paraId="42287FAA" w14:textId="1444EC23" w:rsidR="00F822AC" w:rsidRDefault="00F822AC" w:rsidP="00F822AC"/>
    <w:p w14:paraId="7A8A3075" w14:textId="2C6B3E59" w:rsidR="005C2379" w:rsidRDefault="00A82D25" w:rsidP="00492ED9">
      <w:r>
        <w:rPr>
          <w:noProof/>
        </w:rPr>
        <w:drawing>
          <wp:anchor distT="0" distB="0" distL="114300" distR="114300" simplePos="0" relativeHeight="251660288" behindDoc="0" locked="0" layoutInCell="1" allowOverlap="1" wp14:anchorId="5A6DADC3" wp14:editId="0683CD38">
            <wp:simplePos x="0" y="0"/>
            <wp:positionH relativeFrom="column">
              <wp:posOffset>5476875</wp:posOffset>
            </wp:positionH>
            <wp:positionV relativeFrom="paragraph">
              <wp:posOffset>628650</wp:posOffset>
            </wp:positionV>
            <wp:extent cx="622935" cy="2402840"/>
            <wp:effectExtent l="0" t="0" r="12065"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kstrong/Desktop/Screen Shot 2017-01-28 at 6.18.53 P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22935" cy="2402840"/>
                    </a:xfrm>
                    <a:prstGeom prst="rect">
                      <a:avLst/>
                    </a:prstGeom>
                    <a:noFill/>
                    <a:ln>
                      <a:noFill/>
                    </a:ln>
                  </pic:spPr>
                </pic:pic>
              </a:graphicData>
            </a:graphic>
            <wp14:sizeRelH relativeFrom="page">
              <wp14:pctWidth>0</wp14:pctWidth>
            </wp14:sizeRelH>
            <wp14:sizeRelV relativeFrom="page">
              <wp14:pctHeight>0</wp14:pctHeight>
            </wp14:sizeRelV>
          </wp:anchor>
        </w:drawing>
      </w:r>
      <w:r w:rsidR="00F822AC">
        <w:t xml:space="preserve">Shelter buildings include city-owned and operated buildings, buildings that are leased by the city, buildings that are leased or owned by private and for-profit shelter operators, and buildings that are leased or owned by private and non-profit shelter operators.  </w:t>
      </w:r>
      <w:ins w:id="206" w:author="Craeg Strong" w:date="2017-02-28T01:48:00Z">
        <w:r w:rsidR="00780EEA">
          <w:t xml:space="preserve">All shelters are procured by DHS: many are under contract with DHS, </w:t>
        </w:r>
      </w:ins>
      <w:del w:id="207" w:author="Craeg Strong" w:date="2017-02-28T01:49:00Z">
        <w:r w:rsidR="00F822AC" w:rsidDel="00780EEA">
          <w:delText>In order to fully participate in the shelter program, an organization must be under contract with DHS—however,</w:delText>
        </w:r>
      </w:del>
      <w:ins w:id="208" w:author="Craeg Strong" w:date="2017-02-28T01:49:00Z">
        <w:r w:rsidR="00780EEA">
          <w:t>but</w:t>
        </w:r>
      </w:ins>
      <w:r w:rsidR="00F822AC">
        <w:t xml:space="preserve"> some providers currently provide services without being under contract. </w:t>
      </w:r>
      <w:del w:id="209" w:author="Craeg Strong" w:date="2017-02-28T05:27:00Z">
        <w:r w:rsidR="00F822AC" w:rsidDel="005C2379">
          <w:delText xml:space="preserve"> The process of becoming a contracted provider with DHS consumes </w:delText>
        </w:r>
        <w:r w:rsidR="00F71635" w:rsidDel="005C2379">
          <w:delText xml:space="preserve">significant </w:delText>
        </w:r>
        <w:r w:rsidR="00F822AC" w:rsidDel="005C2379">
          <w:delText>time and resources from both DHS and the shelter operator</w:delText>
        </w:r>
      </w:del>
      <w:del w:id="210" w:author="Craeg Strong" w:date="2017-02-28T01:50:00Z">
        <w:r w:rsidR="00F822AC" w:rsidDel="00780EEA">
          <w:delText xml:space="preserve">, </w:delText>
        </w:r>
      </w:del>
      <w:del w:id="211" w:author="Craeg Strong" w:date="2017-02-28T01:49:00Z">
        <w:r w:rsidR="00F822AC" w:rsidDel="00780EEA">
          <w:delText>and the need to secure temporary housing for every client in need on a nightly basis trumps other concerns</w:delText>
        </w:r>
      </w:del>
      <w:del w:id="212" w:author="Craeg Strong" w:date="2017-02-28T05:27:00Z">
        <w:r w:rsidR="00F822AC" w:rsidDel="005C2379">
          <w:delText>.</w:delText>
        </w:r>
      </w:del>
      <w:ins w:id="213" w:author="Craeg Strong" w:date="2017-02-28T01:50:00Z">
        <w:r w:rsidR="00780EEA">
          <w:t xml:space="preserve">There is an ongoing effort to bring </w:t>
        </w:r>
      </w:ins>
      <w:ins w:id="214" w:author="Craeg Strong" w:date="2017-02-28T05:27:00Z">
        <w:r w:rsidR="005C2379">
          <w:t>all</w:t>
        </w:r>
      </w:ins>
      <w:ins w:id="215" w:author="Craeg Strong" w:date="2017-02-28T01:50:00Z">
        <w:r w:rsidR="00780EEA">
          <w:t xml:space="preserve"> shelter providers under contract with DHS, </w:t>
        </w:r>
      </w:ins>
      <w:ins w:id="216" w:author="Craeg Strong" w:date="2017-02-28T05:27:00Z">
        <w:r w:rsidR="005C2379">
          <w:t xml:space="preserve">since non-contractual usages are not subject to enforceable contract terms such as maintenance and safety compliance.  Non-contractual providers are employed in order to secure capacity needed by DHS when regular procurement cycles will not secure </w:t>
        </w:r>
      </w:ins>
      <w:ins w:id="217" w:author="Craeg Strong" w:date="2017-02-28T05:28:00Z">
        <w:r w:rsidR="00F51462">
          <w:t xml:space="preserve">the </w:t>
        </w:r>
      </w:ins>
      <w:ins w:id="218" w:author="Craeg Strong" w:date="2017-02-28T05:27:00Z">
        <w:r w:rsidR="005C2379">
          <w:t>required capacity when needed</w:t>
        </w:r>
        <w:r w:rsidR="005C2379">
          <w:t>.</w:t>
        </w:r>
      </w:ins>
    </w:p>
    <w:p w14:paraId="4BBBC983" w14:textId="319DAF3E" w:rsidR="005A6F9E" w:rsidRDefault="005A6F9E" w:rsidP="000E7C5B"/>
    <w:p w14:paraId="32A48AF8" w14:textId="4F2E6FD9" w:rsidR="003723E2" w:rsidRDefault="009C10A7">
      <w:r>
        <w:t>The</w:t>
      </w:r>
      <w:r w:rsidR="00C24CCB">
        <w:t xml:space="preserve"> </w:t>
      </w:r>
      <w:r w:rsidR="00FE13C6">
        <w:t xml:space="preserve">relationship between </w:t>
      </w:r>
      <w:r w:rsidR="004D2457">
        <w:t xml:space="preserve">providers, </w:t>
      </w:r>
      <w:r w:rsidR="00FE13C6">
        <w:t xml:space="preserve">shelters, buildings, </w:t>
      </w:r>
      <w:r w:rsidR="004D2457">
        <w:t xml:space="preserve">units, </w:t>
      </w:r>
      <w:r w:rsidR="00FE13C6">
        <w:t xml:space="preserve">and beds is captured in the figure to the right and maintained in CARES.  </w:t>
      </w:r>
      <w:r w:rsidR="00966B29">
        <w:t xml:space="preserve"> Not all layers of the hierarchy are </w:t>
      </w:r>
      <w:r w:rsidR="0064466A">
        <w:t xml:space="preserve">equally </w:t>
      </w:r>
      <w:r w:rsidR="002F2409">
        <w:t>relevant</w:t>
      </w:r>
      <w:r w:rsidR="00966B29">
        <w:t xml:space="preserve"> for all types of </w:t>
      </w:r>
      <w:r w:rsidR="004B2693">
        <w:t>shelters</w:t>
      </w:r>
      <w:r w:rsidR="00966B29">
        <w:t xml:space="preserve">.  For example, Families </w:t>
      </w:r>
      <w:r w:rsidR="004B2693">
        <w:t>with</w:t>
      </w:r>
      <w:r w:rsidR="00966B29">
        <w:t xml:space="preserve"> Children (FWC)</w:t>
      </w:r>
      <w:r w:rsidR="004B2693">
        <w:t xml:space="preserve"> are assigned to units rather than beds, and the capaci</w:t>
      </w:r>
      <w:r w:rsidR="00F8617F">
        <w:t xml:space="preserve">ty of those units is tracked.  Surge capacity may be available (e.g. extra folding beds) to </w:t>
      </w:r>
      <w:r w:rsidR="00333C5E">
        <w:t>accommodate</w:t>
      </w:r>
      <w:r w:rsidR="00342776">
        <w:t xml:space="preserve"> larger families</w:t>
      </w:r>
      <w:r w:rsidR="00F8617F">
        <w:t xml:space="preserve">.  </w:t>
      </w:r>
      <w:r w:rsidR="00333C5E">
        <w:t>Only a single family is housed in a given unit</w:t>
      </w:r>
      <w:r w:rsidR="008F3CD1">
        <w:t>.  By contrast, s</w:t>
      </w:r>
      <w:r w:rsidR="00DF7312">
        <w:t xml:space="preserve">ingle adult facilities </w:t>
      </w:r>
      <w:r w:rsidR="003723E2">
        <w:t>are primarily concerned with</w:t>
      </w:r>
      <w:r w:rsidR="00DF7312">
        <w:t xml:space="preserve"> track</w:t>
      </w:r>
      <w:r w:rsidR="003723E2">
        <w:t>ing</w:t>
      </w:r>
      <w:r w:rsidR="00DF7312">
        <w:t xml:space="preserve"> beds, and often all beds may be </w:t>
      </w:r>
      <w:r w:rsidR="00FE13C6">
        <w:t>contained within a large open area.</w:t>
      </w:r>
      <w:r w:rsidR="00EB602B">
        <w:t xml:space="preserve"> </w:t>
      </w:r>
      <w:r w:rsidR="00471B4F">
        <w:t>The following list describes the different types of she</w:t>
      </w:r>
      <w:r w:rsidR="001A2B97">
        <w:t>lters that are tracked in CARES:</w:t>
      </w:r>
    </w:p>
    <w:p w14:paraId="2A59A06B" w14:textId="77777777" w:rsidR="00EB602B" w:rsidRDefault="00EB602B" w:rsidP="00CA27D7"/>
    <w:tbl>
      <w:tblPr>
        <w:tblStyle w:val="GridTable4-Accent1"/>
        <w:tblW w:w="0" w:type="auto"/>
        <w:tblLook w:val="04A0" w:firstRow="1" w:lastRow="0" w:firstColumn="1" w:lastColumn="0" w:noHBand="0" w:noVBand="1"/>
      </w:tblPr>
      <w:tblGrid>
        <w:gridCol w:w="2341"/>
        <w:gridCol w:w="6480"/>
        <w:tblGridChange w:id="219">
          <w:tblGrid>
            <w:gridCol w:w="2341"/>
            <w:gridCol w:w="6480"/>
          </w:tblGrid>
        </w:tblGridChange>
      </w:tblGrid>
      <w:tr w:rsidR="00275723" w14:paraId="7F8848B1" w14:textId="77777777" w:rsidTr="007B1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tcPr>
          <w:p w14:paraId="13982205" w14:textId="1CD0EFE5" w:rsidR="00EB602B" w:rsidRDefault="00EB602B" w:rsidP="00CA27D7">
            <w:r>
              <w:t>Facility Type</w:t>
            </w:r>
          </w:p>
        </w:tc>
        <w:tc>
          <w:tcPr>
            <w:tcW w:w="6480" w:type="dxa"/>
          </w:tcPr>
          <w:p w14:paraId="4E5DCCD8" w14:textId="168FD3D9" w:rsidR="00EB602B" w:rsidRDefault="00EB602B" w:rsidP="00CA27D7">
            <w:pPr>
              <w:cnfStyle w:val="100000000000" w:firstRow="1" w:lastRow="0" w:firstColumn="0" w:lastColumn="0" w:oddVBand="0" w:evenVBand="0" w:oddHBand="0" w:evenHBand="0" w:firstRowFirstColumn="0" w:firstRowLastColumn="0" w:lastRowFirstColumn="0" w:lastRowLastColumn="0"/>
            </w:pPr>
            <w:r>
              <w:t>Description</w:t>
            </w:r>
          </w:p>
        </w:tc>
      </w:tr>
      <w:tr w:rsidR="00275723" w14:paraId="77C2DE15" w14:textId="77777777" w:rsidTr="004A4313">
        <w:tblPrEx>
          <w:tblW w:w="0" w:type="auto"/>
          <w:tblPrExChange w:id="220" w:author="Craeg Strong" w:date="2017-02-28T01:56: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Height w:val="1124"/>
          <w:trPrChange w:id="221" w:author="Craeg Strong" w:date="2017-02-28T01:56:00Z">
            <w:trPr>
              <w:trHeight w:val="323"/>
            </w:trPr>
          </w:trPrChange>
        </w:trPr>
        <w:tc>
          <w:tcPr>
            <w:cnfStyle w:val="001000000000" w:firstRow="0" w:lastRow="0" w:firstColumn="1" w:lastColumn="0" w:oddVBand="0" w:evenVBand="0" w:oddHBand="0" w:evenHBand="0" w:firstRowFirstColumn="0" w:firstRowLastColumn="0" w:lastRowFirstColumn="0" w:lastRowLastColumn="0"/>
            <w:tcW w:w="2341" w:type="dxa"/>
            <w:tcPrChange w:id="222" w:author="Craeg Strong" w:date="2017-02-28T01:56:00Z">
              <w:tcPr>
                <w:tcW w:w="2341" w:type="dxa"/>
              </w:tcPr>
            </w:tcPrChange>
          </w:tcPr>
          <w:p w14:paraId="45370F99" w14:textId="09CEC025" w:rsidR="00EB602B" w:rsidRDefault="00EB602B" w:rsidP="00CA27D7">
            <w:pPr>
              <w:cnfStyle w:val="001000100000" w:firstRow="0" w:lastRow="0" w:firstColumn="1" w:lastColumn="0" w:oddVBand="0" w:evenVBand="0" w:oddHBand="1" w:evenHBand="0" w:firstRowFirstColumn="0" w:firstRowLastColumn="0" w:lastRowFirstColumn="0" w:lastRowLastColumn="0"/>
            </w:pPr>
            <w:r>
              <w:t>Adult Family Hotel</w:t>
            </w:r>
          </w:p>
        </w:tc>
        <w:tc>
          <w:tcPr>
            <w:tcW w:w="6480" w:type="dxa"/>
            <w:tcPrChange w:id="223" w:author="Craeg Strong" w:date="2017-02-28T01:56:00Z">
              <w:tcPr>
                <w:tcW w:w="6480" w:type="dxa"/>
              </w:tcPr>
            </w:tcPrChange>
          </w:tcPr>
          <w:p w14:paraId="6C5E467B" w14:textId="7AB62EE5" w:rsidR="00EB602B" w:rsidRDefault="00B046A0" w:rsidP="007D301B">
            <w:pPr>
              <w:cnfStyle w:val="000000100000" w:firstRow="0" w:lastRow="0" w:firstColumn="0" w:lastColumn="0" w:oddVBand="0" w:evenVBand="0" w:oddHBand="1" w:evenHBand="0" w:firstRowFirstColumn="0" w:firstRowLastColumn="0" w:lastRowFirstColumn="0" w:lastRowLastColumn="0"/>
            </w:pPr>
            <w:r>
              <w:t>R</w:t>
            </w:r>
            <w:r w:rsidR="00647E14">
              <w:t>ooms</w:t>
            </w:r>
            <w:r w:rsidR="0007466B">
              <w:t xml:space="preserve"> </w:t>
            </w:r>
            <w:r>
              <w:t xml:space="preserve">within converted </w:t>
            </w:r>
            <w:ins w:id="224" w:author="Craeg Strong" w:date="2017-02-28T01:52:00Z">
              <w:r w:rsidR="00236DFD">
                <w:t xml:space="preserve">former </w:t>
              </w:r>
            </w:ins>
            <w:r>
              <w:t xml:space="preserve">hotels </w:t>
            </w:r>
            <w:ins w:id="225" w:author="Craeg Strong" w:date="2017-02-28T01:52:00Z">
              <w:r w:rsidR="00236DFD">
                <w:t xml:space="preserve">or commercial hotels </w:t>
              </w:r>
            </w:ins>
            <w:r w:rsidR="0007466B">
              <w:t>for adult families</w:t>
            </w:r>
            <w:r>
              <w:t xml:space="preserve">.  As of today, there </w:t>
            </w:r>
            <w:del w:id="226" w:author="Craeg Strong" w:date="2017-02-28T01:53:00Z">
              <w:r w:rsidDel="00236DFD">
                <w:delText>is only one</w:delText>
              </w:r>
            </w:del>
            <w:ins w:id="227" w:author="Craeg Strong" w:date="2017-02-28T01:53:00Z">
              <w:r w:rsidR="00236DFD">
                <w:t xml:space="preserve">are only </w:t>
              </w:r>
              <w:r w:rsidR="00430DC9">
                <w:t>two</w:t>
              </w:r>
            </w:ins>
            <w:r>
              <w:t xml:space="preserve"> commercial hotel</w:t>
            </w:r>
            <w:ins w:id="228" w:author="Craeg Strong" w:date="2017-02-28T01:53:00Z">
              <w:r w:rsidR="00236DFD">
                <w:t>s</w:t>
              </w:r>
            </w:ins>
            <w:r>
              <w:t xml:space="preserve"> in the adult family system.  All others are buildings that were hotels at one point but are now used exclusively for shelter.</w:t>
            </w:r>
          </w:p>
        </w:tc>
      </w:tr>
      <w:tr w:rsidR="00275723" w14:paraId="57952729" w14:textId="77777777" w:rsidTr="007B1CF9">
        <w:tc>
          <w:tcPr>
            <w:cnfStyle w:val="001000000000" w:firstRow="0" w:lastRow="0" w:firstColumn="1" w:lastColumn="0" w:oddVBand="0" w:evenVBand="0" w:oddHBand="0" w:evenHBand="0" w:firstRowFirstColumn="0" w:firstRowLastColumn="0" w:lastRowFirstColumn="0" w:lastRowLastColumn="0"/>
            <w:tcW w:w="2341" w:type="dxa"/>
          </w:tcPr>
          <w:p w14:paraId="7ECA2904" w14:textId="32BDF00E" w:rsidR="00EB602B" w:rsidRDefault="00EB602B" w:rsidP="00CA27D7">
            <w:r>
              <w:t xml:space="preserve">Adult Family Tier </w:t>
            </w:r>
            <w:ins w:id="229" w:author="Craeg Strong" w:date="2017-02-28T01:56:00Z">
              <w:r w:rsidR="004A4313">
                <w:t>II</w:t>
              </w:r>
            </w:ins>
            <w:del w:id="230" w:author="Craeg Strong" w:date="2017-02-28T01:56:00Z">
              <w:r w:rsidDel="004A4313">
                <w:delText>2</w:delText>
              </w:r>
            </w:del>
          </w:p>
        </w:tc>
        <w:tc>
          <w:tcPr>
            <w:tcW w:w="6480" w:type="dxa"/>
          </w:tcPr>
          <w:p w14:paraId="2C947D3C" w14:textId="1A2DF9D2" w:rsidR="00EB602B" w:rsidRDefault="00B1193B" w:rsidP="007D301B">
            <w:pPr>
              <w:cnfStyle w:val="000000000000" w:firstRow="0" w:lastRow="0" w:firstColumn="0" w:lastColumn="0" w:oddVBand="0" w:evenVBand="0" w:oddHBand="0" w:evenHBand="0" w:firstRowFirstColumn="0" w:firstRowLastColumn="0" w:lastRowFirstColumn="0" w:lastRowLastColumn="0"/>
            </w:pPr>
            <w:r>
              <w:t xml:space="preserve">Tier </w:t>
            </w:r>
            <w:del w:id="231" w:author="Craeg Strong" w:date="2017-02-28T01:56:00Z">
              <w:r w:rsidDel="004A4313">
                <w:delText xml:space="preserve">two </w:delText>
              </w:r>
            </w:del>
            <w:ins w:id="232" w:author="Craeg Strong" w:date="2017-02-28T01:56:00Z">
              <w:r w:rsidR="004A4313">
                <w:t xml:space="preserve">II </w:t>
              </w:r>
            </w:ins>
            <w:r>
              <w:t xml:space="preserve">shelters for adult </w:t>
            </w:r>
            <w:r w:rsidR="00D259C5">
              <w:t xml:space="preserve">families </w:t>
            </w:r>
            <w:r>
              <w:t>meet physical and service req</w:t>
            </w:r>
            <w:r w:rsidR="00B91FB2">
              <w:t xml:space="preserve">uirements defined by the state, </w:t>
            </w:r>
            <w:r>
              <w:t xml:space="preserve">such as </w:t>
            </w:r>
            <w:r w:rsidR="005424FA">
              <w:t xml:space="preserve">having </w:t>
            </w:r>
            <w:r>
              <w:t>a cooking space</w:t>
            </w:r>
            <w:r w:rsidR="00B91FB2">
              <w:t xml:space="preserve"> and a bathroom for each family</w:t>
            </w:r>
            <w:ins w:id="233" w:author="Craeg Strong" w:date="2017-02-28T01:53:00Z">
              <w:r w:rsidR="0050419E">
                <w:t>, as well as a higher level of social services</w:t>
              </w:r>
            </w:ins>
            <w:r>
              <w:t xml:space="preserve">.  Tier </w:t>
            </w:r>
            <w:del w:id="234" w:author="Craeg Strong" w:date="2017-02-28T01:56:00Z">
              <w:r w:rsidDel="004A4313">
                <w:delText xml:space="preserve">two </w:delText>
              </w:r>
            </w:del>
            <w:ins w:id="235" w:author="Craeg Strong" w:date="2017-02-28T01:56:00Z">
              <w:r w:rsidR="004A4313">
                <w:t xml:space="preserve">II </w:t>
              </w:r>
            </w:ins>
            <w:r>
              <w:t>shelters are reimbursed at higher rates.</w:t>
            </w:r>
          </w:p>
        </w:tc>
      </w:tr>
      <w:tr w:rsidR="00275723" w14:paraId="1BFE781C" w14:textId="77777777" w:rsidTr="007B1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tcPr>
          <w:p w14:paraId="74E0141C" w14:textId="0C5294F4" w:rsidR="00EB602B" w:rsidRDefault="00EB602B" w:rsidP="00CA27D7">
            <w:r>
              <w:t>Adult Shelter</w:t>
            </w:r>
          </w:p>
        </w:tc>
        <w:tc>
          <w:tcPr>
            <w:tcW w:w="6480" w:type="dxa"/>
          </w:tcPr>
          <w:p w14:paraId="53707327" w14:textId="45C48BB6" w:rsidR="00EB602B" w:rsidRDefault="00555184" w:rsidP="00CA27D7">
            <w:pPr>
              <w:cnfStyle w:val="000000100000" w:firstRow="0" w:lastRow="0" w:firstColumn="0" w:lastColumn="0" w:oddVBand="0" w:evenVBand="0" w:oddHBand="1" w:evenHBand="0" w:firstRowFirstColumn="0" w:firstRowLastColumn="0" w:lastRowFirstColumn="0" w:lastRowLastColumn="0"/>
            </w:pPr>
            <w:r>
              <w:t>Shelter</w:t>
            </w:r>
            <w:r w:rsidR="009B2F73">
              <w:t>s</w:t>
            </w:r>
            <w:r>
              <w:t xml:space="preserve"> for single adults</w:t>
            </w:r>
            <w:r w:rsidR="006D20D6">
              <w:t xml:space="preserve">.  This </w:t>
            </w:r>
            <w:r w:rsidR="006803E5">
              <w:t xml:space="preserve">is a general </w:t>
            </w:r>
            <w:r w:rsidR="006D20D6">
              <w:t xml:space="preserve">designation </w:t>
            </w:r>
            <w:r w:rsidR="006803E5">
              <w:t xml:space="preserve">that </w:t>
            </w:r>
            <w:r w:rsidR="006D20D6">
              <w:t>covers all building types</w:t>
            </w:r>
            <w:r w:rsidR="00B30887">
              <w:t xml:space="preserve"> for adults</w:t>
            </w:r>
            <w:r w:rsidR="006D20D6">
              <w:t xml:space="preserve"> including purpose-built shelters, converted hotels, commercial hotels, and buildings repurposed for sheltering.</w:t>
            </w:r>
          </w:p>
        </w:tc>
      </w:tr>
      <w:tr w:rsidR="00275723" w14:paraId="14C3C838" w14:textId="77777777" w:rsidTr="007B1CF9">
        <w:tc>
          <w:tcPr>
            <w:cnfStyle w:val="001000000000" w:firstRow="0" w:lastRow="0" w:firstColumn="1" w:lastColumn="0" w:oddVBand="0" w:evenVBand="0" w:oddHBand="0" w:evenHBand="0" w:firstRowFirstColumn="0" w:firstRowLastColumn="0" w:lastRowFirstColumn="0" w:lastRowLastColumn="0"/>
            <w:tcW w:w="2341" w:type="dxa"/>
            <w:shd w:val="clear" w:color="auto" w:fill="auto"/>
          </w:tcPr>
          <w:p w14:paraId="55AA8674" w14:textId="64D708D3" w:rsidR="00EB602B" w:rsidRDefault="00EB602B" w:rsidP="00CA27D7">
            <w:r>
              <w:t>Family Cluster</w:t>
            </w:r>
          </w:p>
        </w:tc>
        <w:tc>
          <w:tcPr>
            <w:tcW w:w="6480" w:type="dxa"/>
            <w:shd w:val="clear" w:color="auto" w:fill="auto"/>
          </w:tcPr>
          <w:p w14:paraId="09F4F0BA" w14:textId="04044454" w:rsidR="00EB602B" w:rsidRDefault="000B5B3C" w:rsidP="00CA27D7">
            <w:pPr>
              <w:cnfStyle w:val="000000000000" w:firstRow="0" w:lastRow="0" w:firstColumn="0" w:lastColumn="0" w:oddVBand="0" w:evenVBand="0" w:oddHBand="0" w:evenHBand="0" w:firstRowFirstColumn="0" w:firstRowLastColumn="0" w:lastRowFirstColumn="0" w:lastRowLastColumn="0"/>
            </w:pPr>
            <w:r>
              <w:t>A cluster facility generally comprises multiple apartment buildings where the homeless population may make up a minority of tenants.  Social services are limited</w:t>
            </w:r>
            <w:r w:rsidR="007E524E">
              <w:t xml:space="preserve"> and the shelter does not qualify as a tier </w:t>
            </w:r>
            <w:ins w:id="236" w:author="Craeg Strong" w:date="2017-02-28T01:56:00Z">
              <w:r w:rsidR="004A4313">
                <w:t>II</w:t>
              </w:r>
            </w:ins>
            <w:del w:id="237" w:author="Craeg Strong" w:date="2017-02-28T01:56:00Z">
              <w:r w:rsidR="007E524E" w:rsidDel="004A4313">
                <w:delText>2</w:delText>
              </w:r>
            </w:del>
            <w:r w:rsidR="007E524E">
              <w:t>.</w:t>
            </w:r>
          </w:p>
        </w:tc>
      </w:tr>
      <w:tr w:rsidR="00275723" w14:paraId="7DF63EC2" w14:textId="77777777" w:rsidTr="007B1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tcPr>
          <w:p w14:paraId="533E9F13" w14:textId="6AD2A21E" w:rsidR="00EB602B" w:rsidRDefault="00EB602B" w:rsidP="00CA27D7">
            <w:r>
              <w:t>Family Hotel</w:t>
            </w:r>
          </w:p>
        </w:tc>
        <w:tc>
          <w:tcPr>
            <w:tcW w:w="6480" w:type="dxa"/>
          </w:tcPr>
          <w:p w14:paraId="24697D3C" w14:textId="743370DC" w:rsidR="00EB602B" w:rsidRDefault="001D042F" w:rsidP="007D301B">
            <w:pPr>
              <w:cnfStyle w:val="000000100000" w:firstRow="0" w:lastRow="0" w:firstColumn="0" w:lastColumn="0" w:oddVBand="0" w:evenVBand="0" w:oddHBand="1" w:evenHBand="0" w:firstRowFirstColumn="0" w:firstRowLastColumn="0" w:lastRowFirstColumn="0" w:lastRowLastColumn="0"/>
            </w:pPr>
            <w:r>
              <w:t>Rooms</w:t>
            </w:r>
            <w:r w:rsidR="00E94370">
              <w:t xml:space="preserve"> for families with children</w:t>
            </w:r>
            <w:r>
              <w:t xml:space="preserve"> primarily within </w:t>
            </w:r>
            <w:ins w:id="238" w:author="Craeg Strong" w:date="2017-02-28T01:54:00Z">
              <w:r w:rsidR="007920A1">
                <w:t xml:space="preserve">converted </w:t>
              </w:r>
            </w:ins>
            <w:r>
              <w:t>former hotels repurposed for sheltering</w:t>
            </w:r>
            <w:ins w:id="239" w:author="Craeg Strong" w:date="2017-02-28T01:54:00Z">
              <w:r w:rsidR="007920A1">
                <w:t xml:space="preserve"> or commercial hotels</w:t>
              </w:r>
            </w:ins>
            <w:r>
              <w:t xml:space="preserve">.  </w:t>
            </w:r>
            <w:r w:rsidR="00B9413C">
              <w:t>Most</w:t>
            </w:r>
            <w:r>
              <w:t xml:space="preserve"> </w:t>
            </w:r>
            <w:r w:rsidR="003C51A8">
              <w:t xml:space="preserve">family hotel </w:t>
            </w:r>
            <w:r w:rsidR="00B9413C">
              <w:t>units</w:t>
            </w:r>
            <w:r>
              <w:t xml:space="preserve"> lack kitchens</w:t>
            </w:r>
            <w:r w:rsidR="002F31B6">
              <w:t>.</w:t>
            </w:r>
            <w:ins w:id="240" w:author="Craeg Strong" w:date="2017-02-28T01:55:00Z">
              <w:r w:rsidR="0061244B">
                <w:t xml:space="preserve">  There are a number of commercial hotels in </w:t>
              </w:r>
              <w:r w:rsidR="00386EC1">
                <w:t>the family hotel</w:t>
              </w:r>
              <w:r w:rsidR="0061244B">
                <w:t xml:space="preserve"> </w:t>
              </w:r>
              <w:r w:rsidR="00386EC1">
                <w:t>system</w:t>
              </w:r>
              <w:r w:rsidR="0061244B">
                <w:t>.</w:t>
              </w:r>
            </w:ins>
          </w:p>
        </w:tc>
      </w:tr>
      <w:tr w:rsidR="00275723" w14:paraId="0AF92BE1" w14:textId="77777777" w:rsidTr="007B1CF9">
        <w:tc>
          <w:tcPr>
            <w:cnfStyle w:val="001000000000" w:firstRow="0" w:lastRow="0" w:firstColumn="1" w:lastColumn="0" w:oddVBand="0" w:evenVBand="0" w:oddHBand="0" w:evenHBand="0" w:firstRowFirstColumn="0" w:firstRowLastColumn="0" w:lastRowFirstColumn="0" w:lastRowLastColumn="0"/>
            <w:tcW w:w="2341" w:type="dxa"/>
            <w:shd w:val="clear" w:color="auto" w:fill="auto"/>
          </w:tcPr>
          <w:p w14:paraId="00D4EA50" w14:textId="70D5BE95" w:rsidR="00EB602B" w:rsidRDefault="00EB602B" w:rsidP="00CA27D7">
            <w:r>
              <w:t xml:space="preserve">Family Tier </w:t>
            </w:r>
            <w:ins w:id="241" w:author="Craeg Strong" w:date="2017-02-28T01:56:00Z">
              <w:r w:rsidR="004A4313">
                <w:t>II</w:t>
              </w:r>
            </w:ins>
            <w:del w:id="242" w:author="Craeg Strong" w:date="2017-02-28T01:56:00Z">
              <w:r w:rsidDel="004A4313">
                <w:delText>2</w:delText>
              </w:r>
            </w:del>
          </w:p>
        </w:tc>
        <w:tc>
          <w:tcPr>
            <w:tcW w:w="6480" w:type="dxa"/>
            <w:shd w:val="clear" w:color="auto" w:fill="auto"/>
          </w:tcPr>
          <w:p w14:paraId="032DB158" w14:textId="27FE790E" w:rsidR="00EB602B" w:rsidRDefault="0007466B" w:rsidP="007D301B">
            <w:pPr>
              <w:cnfStyle w:val="000000000000" w:firstRow="0" w:lastRow="0" w:firstColumn="0" w:lastColumn="0" w:oddVBand="0" w:evenVBand="0" w:oddHBand="0" w:evenHBand="0" w:firstRowFirstColumn="0" w:firstRowLastColumn="0" w:lastRowFirstColumn="0" w:lastRowLastColumn="0"/>
            </w:pPr>
            <w:r>
              <w:t xml:space="preserve">Tier </w:t>
            </w:r>
            <w:del w:id="243" w:author="Craeg Strong" w:date="2017-02-28T01:56:00Z">
              <w:r w:rsidDel="004A4313">
                <w:delText xml:space="preserve">two </w:delText>
              </w:r>
            </w:del>
            <w:ins w:id="244" w:author="Craeg Strong" w:date="2017-02-28T01:56:00Z">
              <w:r w:rsidR="004A4313">
                <w:t xml:space="preserve">II </w:t>
              </w:r>
            </w:ins>
            <w:r>
              <w:t>shelter</w:t>
            </w:r>
            <w:r w:rsidR="002A37B7">
              <w:t>s</w:t>
            </w:r>
            <w:r>
              <w:t xml:space="preserve"> for families </w:t>
            </w:r>
            <w:r w:rsidR="002A37B7">
              <w:t xml:space="preserve">meet physical and service </w:t>
            </w:r>
            <w:r w:rsidR="002A37B7">
              <w:lastRenderedPageBreak/>
              <w:t>req</w:t>
            </w:r>
            <w:r w:rsidR="00351DE0">
              <w:t xml:space="preserve">uirements defined by the state, </w:t>
            </w:r>
            <w:r w:rsidR="002A37B7">
              <w:t>such as</w:t>
            </w:r>
            <w:r w:rsidR="00D756E4">
              <w:t xml:space="preserve"> having</w:t>
            </w:r>
            <w:r w:rsidR="002A37B7">
              <w:t xml:space="preserve"> a cooking space</w:t>
            </w:r>
            <w:r w:rsidR="00351DE0">
              <w:t xml:space="preserve"> and a bathroom for each family</w:t>
            </w:r>
            <w:ins w:id="245" w:author="Craeg Strong" w:date="2017-02-28T01:57:00Z">
              <w:r w:rsidR="004A4313">
                <w:t>, as well as a higher level of social services</w:t>
              </w:r>
            </w:ins>
            <w:r w:rsidR="002A37B7">
              <w:t xml:space="preserve">.  Tier </w:t>
            </w:r>
            <w:del w:id="246" w:author="Craeg Strong" w:date="2017-02-28T01:57:00Z">
              <w:r w:rsidR="002A37B7" w:rsidDel="00DD1EC1">
                <w:delText xml:space="preserve">two </w:delText>
              </w:r>
            </w:del>
            <w:ins w:id="247" w:author="Craeg Strong" w:date="2017-02-28T01:57:00Z">
              <w:r w:rsidR="00DD1EC1">
                <w:t xml:space="preserve">II </w:t>
              </w:r>
            </w:ins>
            <w:r w:rsidR="002A37B7">
              <w:t>shelters are reimbursed at higher rates.</w:t>
            </w:r>
          </w:p>
        </w:tc>
      </w:tr>
      <w:tr w:rsidR="00275723" w14:paraId="6BA702B5" w14:textId="77777777" w:rsidTr="007B1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tcPr>
          <w:p w14:paraId="44C8F434" w14:textId="011FC97A" w:rsidR="00EB602B" w:rsidRDefault="00EB602B" w:rsidP="00CA27D7">
            <w:r>
              <w:lastRenderedPageBreak/>
              <w:t>Late Arrival</w:t>
            </w:r>
          </w:p>
        </w:tc>
        <w:tc>
          <w:tcPr>
            <w:tcW w:w="6480" w:type="dxa"/>
          </w:tcPr>
          <w:p w14:paraId="6C4D46EE" w14:textId="3D3BE63B" w:rsidR="00EB602B" w:rsidRDefault="00D55310" w:rsidP="007D301B">
            <w:pPr>
              <w:cnfStyle w:val="000000100000" w:firstRow="0" w:lastRow="0" w:firstColumn="0" w:lastColumn="0" w:oddVBand="0" w:evenVBand="0" w:oddHBand="1" w:evenHBand="0" w:firstRowFirstColumn="0" w:firstRowLastColumn="0" w:lastRowFirstColumn="0" w:lastRowLastColumn="0"/>
            </w:pPr>
            <w:r>
              <w:t>Overnight shelter for families with children that arrive after 5pm</w:t>
            </w:r>
            <w:r w:rsidR="00162F07">
              <w:t>; they are placed in the shelter</w:t>
            </w:r>
            <w:ins w:id="248" w:author="Craeg Strong" w:date="2017-02-28T01:57:00Z">
              <w:r w:rsidR="007869BD">
                <w:t>s</w:t>
              </w:r>
            </w:ins>
            <w:r w:rsidR="00162F07">
              <w:t xml:space="preserve"> and then in the morning </w:t>
            </w:r>
            <w:del w:id="249" w:author="Craeg Strong" w:date="2017-02-28T01:57:00Z">
              <w:r w:rsidR="00162F07" w:rsidDel="007869BD">
                <w:delText xml:space="preserve">are bused back to </w:delText>
              </w:r>
              <w:r w:rsidR="00BA1A9D" w:rsidDel="007869BD">
                <w:delText>the</w:delText>
              </w:r>
            </w:del>
            <w:ins w:id="250" w:author="Craeg Strong" w:date="2017-02-28T01:57:00Z">
              <w:r w:rsidR="007869BD">
                <w:t>return to an</w:t>
              </w:r>
            </w:ins>
            <w:r w:rsidR="00BA1A9D">
              <w:t xml:space="preserve"> </w:t>
            </w:r>
            <w:del w:id="251" w:author="Craeg Strong" w:date="2017-02-28T01:58:00Z">
              <w:r w:rsidR="00162F07" w:rsidDel="007869BD">
                <w:delText xml:space="preserve">PATH </w:delText>
              </w:r>
            </w:del>
            <w:r w:rsidR="00BA1A9D">
              <w:t xml:space="preserve">intake center </w:t>
            </w:r>
            <w:ins w:id="252" w:author="Craeg Strong" w:date="2017-02-28T01:58:00Z">
              <w:r w:rsidR="00BD2B92">
                <w:t xml:space="preserve">(e.g. PATH) </w:t>
              </w:r>
            </w:ins>
            <w:r w:rsidR="00162F07">
              <w:t xml:space="preserve">to finish </w:t>
            </w:r>
            <w:del w:id="253" w:author="Craeg Strong" w:date="2017-02-28T01:58:00Z">
              <w:r w:rsidR="00162F07" w:rsidDel="007869BD">
                <w:delText xml:space="preserve">up </w:delText>
              </w:r>
            </w:del>
            <w:ins w:id="254" w:author="Craeg Strong" w:date="2017-02-28T01:58:00Z">
              <w:r w:rsidR="007869BD">
                <w:t xml:space="preserve">the application </w:t>
              </w:r>
            </w:ins>
            <w:del w:id="255" w:author="Craeg Strong" w:date="2017-02-28T01:58:00Z">
              <w:r w:rsidR="00162F07" w:rsidDel="007869BD">
                <w:delText>paperwork</w:delText>
              </w:r>
            </w:del>
            <w:ins w:id="256" w:author="Craeg Strong" w:date="2017-02-28T01:58:00Z">
              <w:r w:rsidR="007869BD">
                <w:t>process</w:t>
              </w:r>
            </w:ins>
            <w:r w:rsidR="00162F07">
              <w:t>.</w:t>
            </w:r>
          </w:p>
        </w:tc>
      </w:tr>
      <w:tr w:rsidR="00275723" w14:paraId="5C434A1E" w14:textId="77777777" w:rsidTr="007B1CF9">
        <w:tc>
          <w:tcPr>
            <w:cnfStyle w:val="001000000000" w:firstRow="0" w:lastRow="0" w:firstColumn="1" w:lastColumn="0" w:oddVBand="0" w:evenVBand="0" w:oddHBand="0" w:evenHBand="0" w:firstRowFirstColumn="0" w:firstRowLastColumn="0" w:lastRowFirstColumn="0" w:lastRowLastColumn="0"/>
            <w:tcW w:w="2341" w:type="dxa"/>
            <w:shd w:val="clear" w:color="auto" w:fill="auto"/>
          </w:tcPr>
          <w:p w14:paraId="77B46E21" w14:textId="1C7F50FE" w:rsidR="00EB602B" w:rsidRDefault="00EB602B" w:rsidP="00CA27D7">
            <w:r>
              <w:t>Safe Haven</w:t>
            </w:r>
          </w:p>
        </w:tc>
        <w:tc>
          <w:tcPr>
            <w:tcW w:w="6480" w:type="dxa"/>
            <w:shd w:val="clear" w:color="auto" w:fill="auto"/>
          </w:tcPr>
          <w:p w14:paraId="5FF1D9F4" w14:textId="598E52E2" w:rsidR="00EB602B" w:rsidRDefault="00C43DE2" w:rsidP="00504B89">
            <w:pPr>
              <w:cnfStyle w:val="000000000000" w:firstRow="0" w:lastRow="0" w:firstColumn="0" w:lastColumn="0" w:oddVBand="0" w:evenVBand="0" w:oddHBand="0" w:evenHBand="0" w:firstRowFirstColumn="0" w:firstRowLastColumn="0" w:lastRowFirstColumn="0" w:lastRowLastColumn="0"/>
            </w:pPr>
            <w:r>
              <w:t>A single adult facility that has a very low barrier to entry and which offer</w:t>
            </w:r>
            <w:r w:rsidR="004F0F76">
              <w:t>s</w:t>
            </w:r>
            <w:r>
              <w:t xml:space="preserve"> a low level of social services, designed to appeal to street homeless</w:t>
            </w:r>
            <w:r w:rsidR="00D61B09">
              <w:t xml:space="preserve"> or others who may not accept,</w:t>
            </w:r>
            <w:r>
              <w:t xml:space="preserve"> may not qualify</w:t>
            </w:r>
            <w:r w:rsidR="00D61B09">
              <w:t xml:space="preserve"> for, or may be </w:t>
            </w:r>
            <w:r w:rsidR="00504B89">
              <w:t>suspended or sanctioned</w:t>
            </w:r>
            <w:r w:rsidR="00D61B09">
              <w:t xml:space="preserve"> from </w:t>
            </w:r>
            <w:r>
              <w:t>other types of shelters.</w:t>
            </w:r>
          </w:p>
        </w:tc>
      </w:tr>
    </w:tbl>
    <w:p w14:paraId="52AE8236" w14:textId="77777777" w:rsidR="00CA27D7" w:rsidRPr="00CA27D7" w:rsidRDefault="00CA27D7" w:rsidP="00CA27D7">
      <w:pPr>
        <w:rPr>
          <w:b/>
        </w:rPr>
      </w:pPr>
    </w:p>
    <w:p w14:paraId="2A14EDEA" w14:textId="04A9FCC6" w:rsidR="003723E2" w:rsidRDefault="003723E2" w:rsidP="003723E2">
      <w:r>
        <w:t xml:space="preserve">There are </w:t>
      </w:r>
      <w:r w:rsidR="005A5146">
        <w:t xml:space="preserve">currently </w:t>
      </w:r>
      <w:r>
        <w:t xml:space="preserve">more than 60,000 homeless people in shelters each night across the five boroughs.  DHS </w:t>
      </w:r>
      <w:del w:id="257" w:author="Craeg Strong" w:date="2017-02-28T01:58:00Z">
        <w:r w:rsidDel="0042413B">
          <w:delText>currently tracks</w:delText>
        </w:r>
      </w:del>
      <w:ins w:id="258" w:author="Craeg Strong" w:date="2017-02-28T01:58:00Z">
        <w:r w:rsidR="0042413B">
          <w:t>has</w:t>
        </w:r>
      </w:ins>
      <w:r>
        <w:t xml:space="preserve"> 291 shelters, of which 165 are Family with Children</w:t>
      </w:r>
      <w:r w:rsidR="00430BCF">
        <w:t xml:space="preserve"> (FWC)</w:t>
      </w:r>
      <w:r>
        <w:t>, 87 are adult, 26 are adult family, and 13 are sa</w:t>
      </w:r>
      <w:r w:rsidR="0056735C">
        <w:t>fe haven.  Of the FWC shelters</w:t>
      </w:r>
      <w:r>
        <w:t>, there are 89 tier IIs, 21 clusters, 53 hotels (a minority of which are commercial hotels), and 2 late arrivals</w:t>
      </w:r>
      <w:r w:rsidR="000D254B">
        <w:t>.</w:t>
      </w:r>
    </w:p>
    <w:p w14:paraId="3642382F" w14:textId="77777777" w:rsidR="0090340E" w:rsidRDefault="0090340E" w:rsidP="007B1CF9">
      <w:pPr>
        <w:pStyle w:val="Heading4"/>
      </w:pPr>
      <w:r>
        <w:t>Shelter Capacity Management</w:t>
      </w:r>
    </w:p>
    <w:p w14:paraId="2572223E" w14:textId="77777777" w:rsidR="0090340E" w:rsidRDefault="0090340E" w:rsidP="0090340E">
      <w:r>
        <w:t xml:space="preserve">Shelter capacity management is concerned with forecasting, planning, and tracking availability and usage of beds and units within the facilities themselves.  There are several important reasons to track bed usage and availability: </w:t>
      </w:r>
    </w:p>
    <w:p w14:paraId="26985CB9" w14:textId="77777777" w:rsidR="0090340E" w:rsidRDefault="0090340E" w:rsidP="0090340E"/>
    <w:p w14:paraId="3E29E186" w14:textId="31443352" w:rsidR="0090340E" w:rsidRDefault="0090340E" w:rsidP="0090340E">
      <w:pPr>
        <w:pStyle w:val="ListParagraph"/>
        <w:numPr>
          <w:ilvl w:val="0"/>
          <w:numId w:val="18"/>
        </w:numPr>
      </w:pPr>
      <w:r>
        <w:t xml:space="preserve">If forecasted needs consistently overshoot actual needs, DHS may acquire capacity that is not used, increasing costs as compared to utilizing commercial hotels and other sources to </w:t>
      </w:r>
      <w:r w:rsidR="00DA1311">
        <w:t>fill temporary surges in demand.</w:t>
      </w:r>
    </w:p>
    <w:p w14:paraId="67BDB3FC" w14:textId="1A486A30" w:rsidR="0090340E" w:rsidRDefault="0090340E" w:rsidP="0090340E">
      <w:pPr>
        <w:pStyle w:val="ListParagraph"/>
        <w:numPr>
          <w:ilvl w:val="0"/>
          <w:numId w:val="18"/>
        </w:numPr>
      </w:pPr>
      <w:r>
        <w:t>If actual capacity consistently falls short of forecasted needs, commercial hotels and other alternatives designed for minimal or short-term use must be used mor</w:t>
      </w:r>
      <w:r w:rsidR="00E248F6">
        <w:t>e heavily on a long-term basis.</w:t>
      </w:r>
    </w:p>
    <w:p w14:paraId="73AEB05F" w14:textId="18BA3E81" w:rsidR="0090340E" w:rsidRDefault="00E248F6" w:rsidP="0090340E">
      <w:pPr>
        <w:pStyle w:val="ListParagraph"/>
        <w:numPr>
          <w:ilvl w:val="0"/>
          <w:numId w:val="18"/>
        </w:numPr>
      </w:pPr>
      <w:r>
        <w:t>I</w:t>
      </w:r>
      <w:r w:rsidR="0090340E">
        <w:t xml:space="preserve">f repairs are not completed timely, units may remain offline for long periods of time, straining the system and impeding accurate forecasting; and </w:t>
      </w:r>
    </w:p>
    <w:p w14:paraId="40FBC3A2" w14:textId="04F0E5FB" w:rsidR="009A52D7" w:rsidRDefault="0016173F" w:rsidP="0090340E">
      <w:pPr>
        <w:pStyle w:val="ListParagraph"/>
        <w:numPr>
          <w:ilvl w:val="0"/>
          <w:numId w:val="18"/>
        </w:numPr>
        <w:rPr>
          <w:ins w:id="259" w:author="Craeg Strong" w:date="2017-02-28T02:31:00Z"/>
        </w:rPr>
      </w:pPr>
      <w:ins w:id="260" w:author="Craeg Strong" w:date="2017-02-28T02:31:00Z">
        <w:r>
          <w:t>The objective is to maintain a 95% occupancy rate at shelters, but not to force them to 100%</w:t>
        </w:r>
      </w:ins>
      <w:ins w:id="261" w:author="Craeg Strong" w:date="2017-02-28T05:58:00Z">
        <w:r w:rsidR="00FD3684">
          <w:t xml:space="preserve"> occupancy</w:t>
        </w:r>
      </w:ins>
      <w:ins w:id="262" w:author="Craeg Strong" w:date="2017-02-28T02:31:00Z">
        <w:r>
          <w:t>.  The shelters need to have some open capacity in order to operate</w:t>
        </w:r>
      </w:ins>
      <w:ins w:id="263" w:author="Craeg Strong" w:date="2017-02-28T02:33:00Z">
        <w:r w:rsidR="00441B7C">
          <w:t xml:space="preserve">, and </w:t>
        </w:r>
      </w:ins>
      <w:ins w:id="264" w:author="Craeg Strong" w:date="2017-02-28T05:58:00Z">
        <w:r w:rsidR="003B7FB8">
          <w:t xml:space="preserve">they </w:t>
        </w:r>
      </w:ins>
      <w:ins w:id="265" w:author="Craeg Strong" w:date="2017-02-28T02:33:00Z">
        <w:r w:rsidR="00441B7C">
          <w:t xml:space="preserve">are staffed accordingly. </w:t>
        </w:r>
      </w:ins>
    </w:p>
    <w:p w14:paraId="0FB126F3" w14:textId="09C7AAA1" w:rsidR="0090340E" w:rsidRDefault="00536763" w:rsidP="0090340E">
      <w:pPr>
        <w:pStyle w:val="ListParagraph"/>
        <w:numPr>
          <w:ilvl w:val="0"/>
          <w:numId w:val="18"/>
        </w:numPr>
      </w:pPr>
      <w:r>
        <w:t>P</w:t>
      </w:r>
      <w:r w:rsidR="0090340E">
        <w:t xml:space="preserve">rivate shelters are paid based on counts of units of temporary shelter that are occupied annually—and shelters that maintain less than a 95% average utilization on an annual basis are </w:t>
      </w:r>
      <w:r w:rsidR="00A51512">
        <w:t>reimbursed at (disproportionally) lower rates</w:t>
      </w:r>
      <w:r w:rsidR="0090340E">
        <w:t>.</w:t>
      </w:r>
      <w:r w:rsidR="00A51512">
        <w:t xml:space="preserve"> </w:t>
      </w:r>
    </w:p>
    <w:p w14:paraId="1A2FE443" w14:textId="77777777" w:rsidR="0090340E" w:rsidRDefault="0090340E" w:rsidP="0090340E"/>
    <w:p w14:paraId="3A54A9B8" w14:textId="7EB99415" w:rsidR="0090340E" w:rsidRDefault="0090340E" w:rsidP="0090340E">
      <w:r>
        <w:t xml:space="preserve">The goal of capacity management is to optimize cost versus benefits across all available shelter resources, including surge resources.  Capacity management is an optimization problem that requires multiple inputs, including accurate and up to date information on shelter unit/bed availability, type, costs, and the availability of surge capacity, as well as accurate past, present, and projected future demographic information, weather forecasts, historical patterns and trends in shelter usage, and others.  </w:t>
      </w:r>
      <w:r w:rsidR="009174C0">
        <w:t xml:space="preserve">Historically, this type of forecasting has been done </w:t>
      </w:r>
      <w:ins w:id="266" w:author="Craeg Strong" w:date="2017-02-28T02:34:00Z">
        <w:r w:rsidR="006C51A9">
          <w:t>via a series of sprea</w:t>
        </w:r>
      </w:ins>
      <w:ins w:id="267" w:author="Craeg Strong" w:date="2017-02-28T02:58:00Z">
        <w:r w:rsidR="002B782A">
          <w:t>d</w:t>
        </w:r>
      </w:ins>
      <w:ins w:id="268" w:author="Craeg Strong" w:date="2017-02-28T02:34:00Z">
        <w:r w:rsidR="006C51A9">
          <w:t xml:space="preserve">sheets, since DHS has </w:t>
        </w:r>
      </w:ins>
      <w:ins w:id="269" w:author="Craeg Strong" w:date="2017-02-28T05:58:00Z">
        <w:r w:rsidR="00451868">
          <w:t xml:space="preserve">historically </w:t>
        </w:r>
      </w:ins>
      <w:ins w:id="270" w:author="Craeg Strong" w:date="2017-02-28T02:34:00Z">
        <w:r w:rsidR="006C51A9">
          <w:t xml:space="preserve">not had a system intended for this purpose. </w:t>
        </w:r>
      </w:ins>
      <w:del w:id="271" w:author="Craeg Strong" w:date="2017-02-28T02:59:00Z">
        <w:r w:rsidR="009174C0" w:rsidDel="002B782A">
          <w:delText xml:space="preserve">outside of CARES, because </w:delText>
        </w:r>
      </w:del>
      <w:ins w:id="272" w:author="Craeg Strong" w:date="2017-02-28T02:35:00Z">
        <w:r w:rsidR="006C51A9">
          <w:t>A</w:t>
        </w:r>
      </w:ins>
      <w:del w:id="273" w:author="Craeg Strong" w:date="2017-02-28T02:35:00Z">
        <w:r w:rsidR="009174C0" w:rsidDel="006C51A9">
          <w:delText>a</w:delText>
        </w:r>
      </w:del>
      <w:r w:rsidR="00471B4F">
        <w:t xml:space="preserve">lthough the CARES system tracks active units and beds and their use, it is not intended to be a capacity forecasting system. </w:t>
      </w:r>
    </w:p>
    <w:p w14:paraId="046D8E79" w14:textId="77777777" w:rsidR="000616B3" w:rsidRDefault="000616B3" w:rsidP="0090340E"/>
    <w:p w14:paraId="1BAB80CF" w14:textId="1E2BBBC6" w:rsidR="00500AD5" w:rsidRDefault="009174C0" w:rsidP="000616B3">
      <w:r>
        <w:lastRenderedPageBreak/>
        <w:t>Projecting the</w:t>
      </w:r>
      <w:r w:rsidR="000616B3">
        <w:t xml:space="preserve"> number of people requiring shelter </w:t>
      </w:r>
      <w:r w:rsidR="00E50B5C">
        <w:t>each</w:t>
      </w:r>
      <w:r w:rsidR="000616B3">
        <w:t xml:space="preserve"> day </w:t>
      </w:r>
      <w:r w:rsidR="00CF51EB">
        <w:t>and matching it to projected capacity</w:t>
      </w:r>
      <w:r w:rsidR="000616B3">
        <w:t xml:space="preserve"> </w:t>
      </w:r>
      <w:r w:rsidR="00081F83">
        <w:t xml:space="preserve">(i.e., </w:t>
      </w:r>
      <w:r w:rsidR="000616B3">
        <w:t>units that are available, properly equipped and furnished</w:t>
      </w:r>
      <w:r w:rsidR="00081F83">
        <w:t>)</w:t>
      </w:r>
      <w:r w:rsidR="000616B3">
        <w:t xml:space="preserve"> is a complex logistical task.  </w:t>
      </w:r>
      <w:r w:rsidR="00500AD5" w:rsidRPr="00C77726">
        <w:t>Shelter units go offline whenever they are not ready to be occupied for a new client.  This may</w:t>
      </w:r>
      <w:r w:rsidR="00500AD5">
        <w:t xml:space="preserve"> be for the simple reason that a unit needs to be cleaned between two clients, basic maintenance, repair, or long-term renovation.  </w:t>
      </w:r>
      <w:r w:rsidR="000616B3">
        <w:t>There are a number of factors that have to be taken into consideration</w:t>
      </w:r>
      <w:r w:rsidR="00500AD5">
        <w:t xml:space="preserve"> when projecting unit demand:</w:t>
      </w:r>
    </w:p>
    <w:p w14:paraId="57420D90" w14:textId="0ECF7034" w:rsidR="000616B3" w:rsidRDefault="000616B3" w:rsidP="000616B3"/>
    <w:p w14:paraId="71601A6B" w14:textId="4A427E95" w:rsidR="00500AD5" w:rsidRDefault="009D5A0C" w:rsidP="007B1CF9">
      <w:pPr>
        <w:pStyle w:val="ListParagraph"/>
        <w:numPr>
          <w:ilvl w:val="0"/>
          <w:numId w:val="20"/>
        </w:numPr>
      </w:pPr>
      <w:ins w:id="274" w:author="Craeg Strong" w:date="2017-02-28T02:59:00Z">
        <w:r>
          <w:t>By law, e</w:t>
        </w:r>
      </w:ins>
      <w:del w:id="275" w:author="Craeg Strong" w:date="2017-02-28T02:59:00Z">
        <w:r w:rsidR="00500AD5" w:rsidDel="009D5A0C">
          <w:delText>E</w:delText>
        </w:r>
      </w:del>
      <w:r w:rsidR="00500AD5">
        <w:t>very homeless client or family in need must be housed every night without exception.</w:t>
      </w:r>
    </w:p>
    <w:p w14:paraId="1C0F3970" w14:textId="47102321" w:rsidR="000616B3" w:rsidRDefault="000616B3" w:rsidP="007B1CF9">
      <w:pPr>
        <w:pStyle w:val="ListParagraph"/>
        <w:numPr>
          <w:ilvl w:val="0"/>
          <w:numId w:val="20"/>
        </w:numPr>
      </w:pPr>
      <w:r>
        <w:t>The number of homeless to be housed on a given day fluctuates unpredictably due to a number of factors, including migration</w:t>
      </w:r>
      <w:r w:rsidR="002D22BA">
        <w:t xml:space="preserve"> (in and out of NYC)</w:t>
      </w:r>
      <w:r>
        <w:t>, recidivism (from permanent or transitional housing), and newly homeless.</w:t>
      </w:r>
    </w:p>
    <w:p w14:paraId="35AD0127" w14:textId="667DA6E7" w:rsidR="009C1834" w:rsidRDefault="009C1834" w:rsidP="007B1CF9">
      <w:pPr>
        <w:pStyle w:val="ListParagraph"/>
        <w:numPr>
          <w:ilvl w:val="0"/>
          <w:numId w:val="20"/>
        </w:numPr>
      </w:pPr>
      <w:r>
        <w:t>Adult shelters carry an active caseload that far exceeds the number of beds in a shelter</w:t>
      </w:r>
      <w:ins w:id="276" w:author="Craeg Strong" w:date="2017-02-28T03:00:00Z">
        <w:r w:rsidR="009D5A0C">
          <w:t>.</w:t>
        </w:r>
      </w:ins>
      <w:del w:id="277" w:author="Craeg Strong" w:date="2017-02-28T03:00:00Z">
        <w:r w:rsidDel="009D5A0C">
          <w:delText>,</w:delText>
        </w:r>
      </w:del>
      <w:r>
        <w:t xml:space="preserve"> </w:t>
      </w:r>
      <w:del w:id="278" w:author="Craeg Strong" w:date="2017-02-28T03:00:00Z">
        <w:r w:rsidDel="009D5A0C">
          <w:delText xml:space="preserve">since </w:delText>
        </w:r>
      </w:del>
      <w:ins w:id="279" w:author="Craeg Strong" w:date="2017-02-28T03:00:00Z">
        <w:r w:rsidR="009D5A0C">
          <w:t>T</w:t>
        </w:r>
      </w:ins>
      <w:del w:id="280" w:author="Craeg Strong" w:date="2017-02-28T03:00:00Z">
        <w:r w:rsidDel="009D5A0C">
          <w:delText>t</w:delText>
        </w:r>
      </w:del>
      <w:r>
        <w:t>he</w:t>
      </w:r>
      <w:ins w:id="281" w:author="Craeg Strong" w:date="2017-02-28T03:00:00Z">
        <w:r w:rsidR="007158F2">
          <w:t xml:space="preserve"> </w:t>
        </w:r>
      </w:ins>
      <w:del w:id="282" w:author="Craeg Strong" w:date="2017-02-28T03:00:00Z">
        <w:r w:rsidDel="007158F2">
          <w:delText xml:space="preserve"> </w:delText>
        </w:r>
      </w:del>
      <w:r>
        <w:t xml:space="preserve">number of adults who show up on each night typically is only a fraction of the </w:t>
      </w:r>
      <w:r w:rsidR="00480B3B">
        <w:t>total;</w:t>
      </w:r>
      <w:r>
        <w:t xml:space="preserve"> </w:t>
      </w:r>
      <w:r w:rsidR="00CF32FB">
        <w:t>however,</w:t>
      </w:r>
      <w:r>
        <w:t xml:space="preserve"> this number can vary significantly from night to night. </w:t>
      </w:r>
    </w:p>
    <w:p w14:paraId="3C6AC112" w14:textId="77777777" w:rsidR="007158F2" w:rsidRDefault="007158F2" w:rsidP="007158F2">
      <w:pPr>
        <w:pStyle w:val="ListParagraph"/>
        <w:numPr>
          <w:ilvl w:val="0"/>
          <w:numId w:val="20"/>
        </w:numPr>
        <w:rPr>
          <w:ins w:id="283" w:author="Craeg Strong" w:date="2017-02-28T03:01:00Z"/>
        </w:rPr>
      </w:pPr>
      <w:moveToRangeStart w:id="284" w:author="Craeg Strong" w:date="2017-02-28T03:00:00Z" w:name="move476014165"/>
      <w:moveTo w:id="285" w:author="Craeg Strong" w:date="2017-02-28T03:00:00Z">
        <w:r>
          <w:t>Homeless with special needs, such as those requiring medication, psychiatric care, or with criminal records require special accommodation.</w:t>
        </w:r>
      </w:moveTo>
    </w:p>
    <w:p w14:paraId="18854542" w14:textId="77777777" w:rsidR="00D96C82" w:rsidRDefault="00D96C82" w:rsidP="00D96C82">
      <w:pPr>
        <w:rPr>
          <w:ins w:id="286" w:author="Craeg Strong" w:date="2017-02-28T03:01:00Z"/>
        </w:rPr>
        <w:pPrChange w:id="287" w:author="Craeg Strong" w:date="2017-02-28T03:01:00Z">
          <w:pPr>
            <w:pStyle w:val="ListParagraph"/>
            <w:numPr>
              <w:numId w:val="20"/>
            </w:numPr>
            <w:ind w:hanging="360"/>
          </w:pPr>
        </w:pPrChange>
      </w:pPr>
    </w:p>
    <w:p w14:paraId="46AD85D9" w14:textId="4F2FFC85" w:rsidR="00D96C82" w:rsidRDefault="00A324C2" w:rsidP="00D96C82">
      <w:pPr>
        <w:rPr>
          <w:ins w:id="288" w:author="Craeg Strong" w:date="2017-02-28T03:02:00Z"/>
        </w:rPr>
        <w:pPrChange w:id="289" w:author="Craeg Strong" w:date="2017-02-28T03:01:00Z">
          <w:pPr>
            <w:pStyle w:val="ListParagraph"/>
            <w:numPr>
              <w:numId w:val="20"/>
            </w:numPr>
            <w:ind w:hanging="360"/>
          </w:pPr>
        </w:pPrChange>
      </w:pPr>
      <w:ins w:id="290" w:author="Craeg Strong" w:date="2017-02-28T03:01:00Z">
        <w:r>
          <w:t xml:space="preserve">On the other side of the coin, </w:t>
        </w:r>
      </w:ins>
      <w:ins w:id="291" w:author="Craeg Strong" w:date="2017-02-28T03:04:00Z">
        <w:r w:rsidR="005E4B3F">
          <w:t>many</w:t>
        </w:r>
      </w:ins>
      <w:ins w:id="292" w:author="Craeg Strong" w:date="2017-02-28T03:01:00Z">
        <w:r>
          <w:t xml:space="preserve"> factors can influence</w:t>
        </w:r>
      </w:ins>
      <w:ins w:id="293" w:author="Craeg Strong" w:date="2017-02-28T03:02:00Z">
        <w:r>
          <w:t xml:space="preserve"> supply:</w:t>
        </w:r>
      </w:ins>
    </w:p>
    <w:p w14:paraId="27107BD2" w14:textId="77777777" w:rsidR="00A324C2" w:rsidRDefault="00A324C2" w:rsidP="00D96C82">
      <w:pPr>
        <w:pPrChange w:id="294" w:author="Craeg Strong" w:date="2017-02-28T03:01:00Z">
          <w:pPr>
            <w:pStyle w:val="ListParagraph"/>
            <w:numPr>
              <w:numId w:val="20"/>
            </w:numPr>
            <w:ind w:hanging="360"/>
          </w:pPr>
        </w:pPrChange>
      </w:pPr>
    </w:p>
    <w:moveToRangeEnd w:id="284"/>
    <w:p w14:paraId="0F1B354A" w14:textId="51207138" w:rsidR="000616B3" w:rsidRDefault="000616B3" w:rsidP="007B1CF9">
      <w:pPr>
        <w:pStyle w:val="ListParagraph"/>
        <w:numPr>
          <w:ilvl w:val="0"/>
          <w:numId w:val="20"/>
        </w:numPr>
      </w:pPr>
      <w:r>
        <w:t>Extra capacity must be reserved for cases where severe cold or hot weather may result in unexpected, urgent needs for extra beds due to “code blue” or “code red” situations, respectively.</w:t>
      </w:r>
    </w:p>
    <w:p w14:paraId="21D802D2" w14:textId="77777777" w:rsidR="000616B3" w:rsidRDefault="000616B3" w:rsidP="007B1CF9">
      <w:pPr>
        <w:pStyle w:val="ListParagraph"/>
        <w:numPr>
          <w:ilvl w:val="0"/>
          <w:numId w:val="20"/>
        </w:numPr>
      </w:pPr>
      <w:r>
        <w:t>Units need to be cleaned and serviced in between uses, and in some cases, there may be repair or deep cleaning required.</w:t>
      </w:r>
    </w:p>
    <w:p w14:paraId="76F0E8D5" w14:textId="77777777" w:rsidR="000616B3" w:rsidRDefault="000616B3" w:rsidP="007B1CF9">
      <w:pPr>
        <w:pStyle w:val="ListParagraph"/>
        <w:numPr>
          <w:ilvl w:val="0"/>
          <w:numId w:val="20"/>
        </w:numPr>
      </w:pPr>
      <w:r>
        <w:t>Regularly scheduled maintenance such as painting or pest extermination may take units offline.</w:t>
      </w:r>
    </w:p>
    <w:p w14:paraId="13213C93" w14:textId="77777777" w:rsidR="000616B3" w:rsidRDefault="000616B3" w:rsidP="007B1CF9">
      <w:pPr>
        <w:pStyle w:val="ListParagraph"/>
        <w:numPr>
          <w:ilvl w:val="0"/>
          <w:numId w:val="20"/>
        </w:numPr>
      </w:pPr>
      <w:r>
        <w:t>Units may be offline due to long-term renovation, or due to remediation efforts required to meet compliance requirements or to address code violations.</w:t>
      </w:r>
    </w:p>
    <w:p w14:paraId="7D1D9D5A" w14:textId="0E7A9506" w:rsidR="000616B3" w:rsidRDefault="000616B3" w:rsidP="007B1CF9">
      <w:pPr>
        <w:pStyle w:val="ListParagraph"/>
        <w:numPr>
          <w:ilvl w:val="0"/>
          <w:numId w:val="20"/>
        </w:numPr>
      </w:pPr>
      <w:r>
        <w:t xml:space="preserve">Many shelter buildings are designated only for certain groups such as men, </w:t>
      </w:r>
      <w:del w:id="295" w:author="Craeg Strong" w:date="2017-02-28T03:02:00Z">
        <w:r w:rsidDel="00F8395B">
          <w:delText xml:space="preserve">or </w:delText>
        </w:r>
      </w:del>
      <w:r>
        <w:t xml:space="preserve">women, </w:t>
      </w:r>
      <w:del w:id="296" w:author="Craeg Strong" w:date="2017-02-28T03:02:00Z">
        <w:r w:rsidDel="00F8395B">
          <w:delText xml:space="preserve">or </w:delText>
        </w:r>
      </w:del>
      <w:r>
        <w:t>families with children, veterans, or mentally ill chemical abusers (MICA).</w:t>
      </w:r>
    </w:p>
    <w:p w14:paraId="742A909C" w14:textId="4BCAC169" w:rsidR="000616B3" w:rsidDel="007158F2" w:rsidRDefault="000616B3" w:rsidP="007B1CF9">
      <w:pPr>
        <w:pStyle w:val="ListParagraph"/>
        <w:numPr>
          <w:ilvl w:val="0"/>
          <w:numId w:val="20"/>
        </w:numPr>
      </w:pPr>
      <w:moveFromRangeStart w:id="297" w:author="Craeg Strong" w:date="2017-02-28T03:00:00Z" w:name="move476014165"/>
      <w:moveFrom w:id="298" w:author="Craeg Strong" w:date="2017-02-28T03:00:00Z">
        <w:r w:rsidDel="007158F2">
          <w:t>Homeless with special needs, such as those requiring medication, psychiatric care, or with criminal records require special accommodation.</w:t>
        </w:r>
      </w:moveFrom>
    </w:p>
    <w:moveFromRangeEnd w:id="297"/>
    <w:p w14:paraId="7C7E0442" w14:textId="77777777" w:rsidR="00500AD5" w:rsidRDefault="00500AD5"/>
    <w:p w14:paraId="6E0762A3" w14:textId="1B71F1E5" w:rsidR="000616B3" w:rsidRDefault="000616B3" w:rsidP="000616B3">
      <w:r>
        <w:t xml:space="preserve">The process </w:t>
      </w:r>
      <w:r w:rsidR="00500AD5">
        <w:t>of aggregating</w:t>
      </w:r>
      <w:r>
        <w:t xml:space="preserve"> the total number of units that are available and </w:t>
      </w:r>
      <w:r w:rsidR="00500AD5">
        <w:t xml:space="preserve">accessing </w:t>
      </w:r>
      <w:r>
        <w:t xml:space="preserve">the total </w:t>
      </w:r>
      <w:r w:rsidR="00C140CF">
        <w:t xml:space="preserve">number of units needed is </w:t>
      </w:r>
      <w:r w:rsidR="00500AD5">
        <w:t xml:space="preserve">projected in advance and </w:t>
      </w:r>
      <w:r w:rsidR="002147A2">
        <w:t xml:space="preserve">then </w:t>
      </w:r>
      <w:r w:rsidR="00500AD5">
        <w:t>updated many times throughout each day.  Units or commercial hotel rooms may be brought on-line with less than a day’s notice</w:t>
      </w:r>
      <w:r>
        <w:t xml:space="preserve">.  </w:t>
      </w:r>
    </w:p>
    <w:p w14:paraId="7F3BDAB4" w14:textId="77777777" w:rsidR="0090340E" w:rsidRDefault="0090340E" w:rsidP="005E0F19">
      <w:pPr>
        <w:pStyle w:val="Heading4"/>
      </w:pPr>
    </w:p>
    <w:p w14:paraId="65434AAA" w14:textId="7B03227B" w:rsidR="00393706" w:rsidRDefault="00393706" w:rsidP="00393706">
      <w:pPr>
        <w:pStyle w:val="Heading4"/>
      </w:pPr>
      <w:r>
        <w:t xml:space="preserve">Shelter </w:t>
      </w:r>
      <w:r w:rsidR="00872BB9">
        <w:t xml:space="preserve">Intake and </w:t>
      </w:r>
      <w:r>
        <w:t>Placement</w:t>
      </w:r>
    </w:p>
    <w:p w14:paraId="1795B4BC" w14:textId="017109EF" w:rsidR="00393706" w:rsidRDefault="00393706" w:rsidP="007B1CF9">
      <w:r>
        <w:t xml:space="preserve">Once the intake process is complete clients are generally assigned to a specific shelter and </w:t>
      </w:r>
      <w:ins w:id="299" w:author="Craeg Strong" w:date="2017-02-28T03:05:00Z">
        <w:r w:rsidR="00D71EC2">
          <w:t xml:space="preserve">ideally </w:t>
        </w:r>
      </w:ins>
      <w:r>
        <w:t xml:space="preserve">will </w:t>
      </w:r>
      <w:del w:id="300" w:author="Craeg Strong" w:date="2017-02-28T03:06:00Z">
        <w:r w:rsidDel="00D11886">
          <w:delText xml:space="preserve">remain </w:delText>
        </w:r>
      </w:del>
      <w:ins w:id="301" w:author="Craeg Strong" w:date="2017-02-28T03:06:00Z">
        <w:r w:rsidR="00D11886">
          <w:t xml:space="preserve">be regularly housed </w:t>
        </w:r>
      </w:ins>
      <w:r>
        <w:t xml:space="preserve">in </w:t>
      </w:r>
      <w:del w:id="302" w:author="Craeg Strong" w:date="2017-02-28T03:06:00Z">
        <w:r w:rsidDel="00D11886">
          <w:delText xml:space="preserve">that </w:delText>
        </w:r>
      </w:del>
      <w:ins w:id="303" w:author="Craeg Strong" w:date="2017-02-28T03:06:00Z">
        <w:r w:rsidR="00D11886">
          <w:t xml:space="preserve">the same </w:t>
        </w:r>
      </w:ins>
      <w:r>
        <w:t xml:space="preserve">shelter until they </w:t>
      </w:r>
      <w:ins w:id="304" w:author="Craeg Strong" w:date="2017-02-28T03:05:00Z">
        <w:r w:rsidR="00D71EC2">
          <w:t xml:space="preserve">exit the system (hopefully by </w:t>
        </w:r>
      </w:ins>
      <w:r>
        <w:t>“graduat</w:t>
      </w:r>
      <w:ins w:id="305" w:author="Craeg Strong" w:date="2017-02-28T03:05:00Z">
        <w:r w:rsidR="00D71EC2">
          <w:t>ing</w:t>
        </w:r>
      </w:ins>
      <w:del w:id="306" w:author="Craeg Strong" w:date="2017-02-28T03:05:00Z">
        <w:r w:rsidDel="00D71EC2">
          <w:delText>e</w:delText>
        </w:r>
      </w:del>
      <w:r>
        <w:t>” to permanent housing</w:t>
      </w:r>
      <w:ins w:id="307" w:author="Craeg Strong" w:date="2017-02-28T03:05:00Z">
        <w:r w:rsidR="00D71EC2">
          <w:t>)</w:t>
        </w:r>
      </w:ins>
      <w:r>
        <w:t xml:space="preserve">.  </w:t>
      </w:r>
      <w:r w:rsidR="00D66EF4">
        <w:t xml:space="preserve">Exceptions to this rule include </w:t>
      </w:r>
      <w:ins w:id="308" w:author="Craeg Strong" w:date="2017-02-28T03:05:00Z">
        <w:r w:rsidR="00D11886">
          <w:t xml:space="preserve">transfers, </w:t>
        </w:r>
      </w:ins>
      <w:r w:rsidR="00D66EF4">
        <w:t xml:space="preserve">late arrivals, safe havens, and urgent situations such as code red or code blue. </w:t>
      </w:r>
      <w:ins w:id="309" w:author="Craeg Strong" w:date="2017-02-28T03:11:00Z">
        <w:r w:rsidR="00D11886">
          <w:t xml:space="preserve">Transfers between units may occur either at client request or DHS demand.  Lack of capacity increases the need to transfer clients between shelters which may be disruptive to clients.  </w:t>
        </w:r>
      </w:ins>
      <w:del w:id="310" w:author="Craeg Strong" w:date="2017-02-28T03:10:00Z">
        <w:r w:rsidR="00D66EF4" w:rsidDel="00D11886">
          <w:delText xml:space="preserve"> </w:delText>
        </w:r>
      </w:del>
      <w:r w:rsidR="00D66EF4">
        <w:t>New</w:t>
      </w:r>
      <w:r>
        <w:t xml:space="preserve"> clients are processed at an appropriate intake center:</w:t>
      </w:r>
    </w:p>
    <w:p w14:paraId="1BC0A731" w14:textId="77777777" w:rsidR="0007567F" w:rsidRDefault="0007567F" w:rsidP="007B1CF9"/>
    <w:tbl>
      <w:tblPr>
        <w:tblStyle w:val="GridTable4-Accent1"/>
        <w:tblW w:w="0" w:type="auto"/>
        <w:tblLook w:val="04A0" w:firstRow="1" w:lastRow="0" w:firstColumn="1" w:lastColumn="0" w:noHBand="0" w:noVBand="1"/>
      </w:tblPr>
      <w:tblGrid>
        <w:gridCol w:w="2718"/>
        <w:gridCol w:w="6103"/>
      </w:tblGrid>
      <w:tr w:rsidR="0055070F" w14:paraId="748D5CD3" w14:textId="77777777" w:rsidTr="007B1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4765C24B" w14:textId="083474DB" w:rsidR="00393706" w:rsidRDefault="00470C13" w:rsidP="00C31269">
            <w:r>
              <w:t>Population Type</w:t>
            </w:r>
          </w:p>
        </w:tc>
        <w:tc>
          <w:tcPr>
            <w:tcW w:w="6103" w:type="dxa"/>
          </w:tcPr>
          <w:p w14:paraId="25DB991B" w14:textId="711D677A" w:rsidR="00393706" w:rsidRDefault="00470C13" w:rsidP="00C31269">
            <w:pPr>
              <w:cnfStyle w:val="100000000000" w:firstRow="1" w:lastRow="0" w:firstColumn="0" w:lastColumn="0" w:oddVBand="0" w:evenVBand="0" w:oddHBand="0" w:evenHBand="0" w:firstRowFirstColumn="0" w:firstRowLastColumn="0" w:lastRowFirstColumn="0" w:lastRowLastColumn="0"/>
            </w:pPr>
            <w:r>
              <w:t>Intake Center</w:t>
            </w:r>
          </w:p>
        </w:tc>
      </w:tr>
      <w:tr w:rsidR="0055070F" w14:paraId="62EFA037" w14:textId="77777777" w:rsidTr="007B1CF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718" w:type="dxa"/>
          </w:tcPr>
          <w:p w14:paraId="6E2EF772" w14:textId="0C86CDD1" w:rsidR="00393706" w:rsidRDefault="00393706" w:rsidP="00C31269">
            <w:r>
              <w:t>Families with Children</w:t>
            </w:r>
          </w:p>
        </w:tc>
        <w:tc>
          <w:tcPr>
            <w:tcW w:w="6103" w:type="dxa"/>
          </w:tcPr>
          <w:p w14:paraId="1AD7C6BA" w14:textId="444D900E" w:rsidR="00393706" w:rsidRDefault="00393706" w:rsidP="00C31269">
            <w:pPr>
              <w:cnfStyle w:val="000000100000" w:firstRow="0" w:lastRow="0" w:firstColumn="0" w:lastColumn="0" w:oddVBand="0" w:evenVBand="0" w:oddHBand="1" w:evenHBand="0" w:firstRowFirstColumn="0" w:firstRowLastColumn="0" w:lastRowFirstColumn="0" w:lastRowLastColumn="0"/>
            </w:pPr>
            <w:r>
              <w:t xml:space="preserve">Prevention Assistance and Temporary Housing (PATH), 151 </w:t>
            </w:r>
            <w:r>
              <w:lastRenderedPageBreak/>
              <w:t xml:space="preserve">East </w:t>
            </w:r>
            <w:r w:rsidR="007F0DBD">
              <w:t>151</w:t>
            </w:r>
            <w:r w:rsidR="007F0DBD" w:rsidRPr="007B1CF9">
              <w:rPr>
                <w:vertAlign w:val="superscript"/>
              </w:rPr>
              <w:t>st</w:t>
            </w:r>
            <w:r w:rsidR="007F0DBD">
              <w:t xml:space="preserve"> street, Bronx</w:t>
            </w:r>
          </w:p>
        </w:tc>
      </w:tr>
      <w:tr w:rsidR="0055070F" w14:paraId="50E8F51E" w14:textId="77777777" w:rsidTr="007B1CF9">
        <w:trPr>
          <w:trHeight w:val="323"/>
        </w:trPr>
        <w:tc>
          <w:tcPr>
            <w:cnfStyle w:val="001000000000" w:firstRow="0" w:lastRow="0" w:firstColumn="1" w:lastColumn="0" w:oddVBand="0" w:evenVBand="0" w:oddHBand="0" w:evenHBand="0" w:firstRowFirstColumn="0" w:firstRowLastColumn="0" w:lastRowFirstColumn="0" w:lastRowLastColumn="0"/>
            <w:tcW w:w="2718" w:type="dxa"/>
          </w:tcPr>
          <w:p w14:paraId="4CC2B4FC" w14:textId="14105D7D" w:rsidR="007F0DBD" w:rsidRDefault="007F0DBD" w:rsidP="00C31269">
            <w:r>
              <w:lastRenderedPageBreak/>
              <w:t>Adult Families</w:t>
            </w:r>
          </w:p>
        </w:tc>
        <w:tc>
          <w:tcPr>
            <w:tcW w:w="6103" w:type="dxa"/>
          </w:tcPr>
          <w:p w14:paraId="64A60A60" w14:textId="57AF39CD" w:rsidR="007F0DBD" w:rsidRDefault="007F0DBD" w:rsidP="00C31269">
            <w:pPr>
              <w:cnfStyle w:val="000000000000" w:firstRow="0" w:lastRow="0" w:firstColumn="0" w:lastColumn="0" w:oddVBand="0" w:evenVBand="0" w:oddHBand="0" w:evenHBand="0" w:firstRowFirstColumn="0" w:firstRowLastColumn="0" w:lastRowFirstColumn="0" w:lastRowLastColumn="0"/>
            </w:pPr>
            <w:r>
              <w:t>Adult Family Intake Center (AFIC) 400-430 East 30</w:t>
            </w:r>
            <w:r w:rsidRPr="007B1CF9">
              <w:rPr>
                <w:vertAlign w:val="superscript"/>
              </w:rPr>
              <w:t>th</w:t>
            </w:r>
            <w:r>
              <w:t xml:space="preserve"> street, Manhattan</w:t>
            </w:r>
          </w:p>
        </w:tc>
      </w:tr>
      <w:tr w:rsidR="0055070F" w14:paraId="45CF0CF5" w14:textId="77777777" w:rsidTr="007B1CF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718" w:type="dxa"/>
          </w:tcPr>
          <w:p w14:paraId="11D4E661" w14:textId="3330DE62" w:rsidR="007F0DBD" w:rsidRDefault="007F0DBD" w:rsidP="00C31269">
            <w:r>
              <w:t>Single Adult Men</w:t>
            </w:r>
          </w:p>
        </w:tc>
        <w:tc>
          <w:tcPr>
            <w:tcW w:w="6103" w:type="dxa"/>
          </w:tcPr>
          <w:p w14:paraId="2F96C34C" w14:textId="702C2591" w:rsidR="007F0DBD" w:rsidRDefault="007F0DBD" w:rsidP="00C31269">
            <w:pPr>
              <w:cnfStyle w:val="000000100000" w:firstRow="0" w:lastRow="0" w:firstColumn="0" w:lastColumn="0" w:oddVBand="0" w:evenVBand="0" w:oddHBand="1" w:evenHBand="0" w:firstRowFirstColumn="0" w:firstRowLastColumn="0" w:lastRowFirstColumn="0" w:lastRowLastColumn="0"/>
            </w:pPr>
            <w:r>
              <w:t>30</w:t>
            </w:r>
            <w:r w:rsidRPr="007B1CF9">
              <w:rPr>
                <w:vertAlign w:val="superscript"/>
              </w:rPr>
              <w:t>th</w:t>
            </w:r>
            <w:r>
              <w:t xml:space="preserve"> street Intake Center</w:t>
            </w:r>
          </w:p>
        </w:tc>
      </w:tr>
      <w:tr w:rsidR="0055070F" w14:paraId="1685353F" w14:textId="77777777" w:rsidTr="007B1CF9">
        <w:trPr>
          <w:trHeight w:val="323"/>
        </w:trPr>
        <w:tc>
          <w:tcPr>
            <w:cnfStyle w:val="001000000000" w:firstRow="0" w:lastRow="0" w:firstColumn="1" w:lastColumn="0" w:oddVBand="0" w:evenVBand="0" w:oddHBand="0" w:evenHBand="0" w:firstRowFirstColumn="0" w:firstRowLastColumn="0" w:lastRowFirstColumn="0" w:lastRowLastColumn="0"/>
            <w:tcW w:w="2718" w:type="dxa"/>
          </w:tcPr>
          <w:p w14:paraId="6D5047E6" w14:textId="0F587088" w:rsidR="007F0DBD" w:rsidRDefault="007F0DBD" w:rsidP="00C31269">
            <w:r>
              <w:t>Single Adult Women</w:t>
            </w:r>
          </w:p>
        </w:tc>
        <w:tc>
          <w:tcPr>
            <w:tcW w:w="6103" w:type="dxa"/>
          </w:tcPr>
          <w:p w14:paraId="225D092A" w14:textId="7B81868B" w:rsidR="007F0DBD" w:rsidRDefault="007F0DBD" w:rsidP="00C31269">
            <w:pPr>
              <w:cnfStyle w:val="000000000000" w:firstRow="0" w:lastRow="0" w:firstColumn="0" w:lastColumn="0" w:oddVBand="0" w:evenVBand="0" w:oddHBand="0" w:evenHBand="0" w:firstRowFirstColumn="0" w:firstRowLastColumn="0" w:lastRowFirstColumn="0" w:lastRowLastColumn="0"/>
            </w:pPr>
            <w:r>
              <w:t xml:space="preserve">HELP </w:t>
            </w:r>
            <w:r w:rsidR="00CF32FB">
              <w:t xml:space="preserve">1 </w:t>
            </w:r>
            <w:r>
              <w:t>Women’s Shelter, 116 Williams Avenue, Brooklyn</w:t>
            </w:r>
          </w:p>
          <w:p w14:paraId="3BE3356C" w14:textId="66355557" w:rsidR="007F0DBD" w:rsidRDefault="007F0DBD" w:rsidP="00C31269">
            <w:pPr>
              <w:cnfStyle w:val="000000000000" w:firstRow="0" w:lastRow="0" w:firstColumn="0" w:lastColumn="0" w:oddVBand="0" w:evenVBand="0" w:oddHBand="0" w:evenHBand="0" w:firstRowFirstColumn="0" w:firstRowLastColumn="0" w:lastRowFirstColumn="0" w:lastRowLastColumn="0"/>
            </w:pPr>
            <w:r>
              <w:t>Franklin Shelter, 1122 Franklin Avenue, Bronx</w:t>
            </w:r>
          </w:p>
        </w:tc>
      </w:tr>
    </w:tbl>
    <w:p w14:paraId="1BDF419E" w14:textId="77777777" w:rsidR="00393706" w:rsidRDefault="00393706" w:rsidP="007B1CF9"/>
    <w:p w14:paraId="591CBCE7" w14:textId="5B4CA4A0" w:rsidR="0036343D" w:rsidRDefault="00D76065" w:rsidP="007B1CF9">
      <w:r>
        <w:t>The process of intake and placement of clients differs significantly between adults and families with children, and therefore it is handled by two different units within DHS: IVC</w:t>
      </w:r>
      <w:ins w:id="311" w:author="Craeg Strong" w:date="2017-02-28T03:12:00Z">
        <w:r w:rsidR="005505AA">
          <w:t xml:space="preserve"> for adults and adult families,</w:t>
        </w:r>
      </w:ins>
      <w:r>
        <w:t xml:space="preserve"> and HERO</w:t>
      </w:r>
      <w:ins w:id="312" w:author="Craeg Strong" w:date="2017-02-28T03:13:00Z">
        <w:r w:rsidR="005505AA">
          <w:t xml:space="preserve"> for families with children</w:t>
        </w:r>
      </w:ins>
      <w:del w:id="313" w:author="Craeg Strong" w:date="2017-02-28T03:13:00Z">
        <w:r w:rsidDel="005505AA">
          <w:delText>, respectively</w:delText>
        </w:r>
      </w:del>
      <w:r>
        <w:t>.</w:t>
      </w:r>
    </w:p>
    <w:p w14:paraId="424EBEFF" w14:textId="77777777" w:rsidR="00872BB9" w:rsidRDefault="00872BB9" w:rsidP="007B1CF9"/>
    <w:p w14:paraId="5870A631" w14:textId="7BF66FF1" w:rsidR="00872BB9" w:rsidRDefault="00872BB9" w:rsidP="007B1CF9">
      <w:r>
        <w:t>Family shelters are never overbooked.  However, a</w:t>
      </w:r>
      <w:r w:rsidRPr="00872BB9">
        <w:t>dult shelters will carry an active caseload that far exceeds th</w:t>
      </w:r>
      <w:r>
        <w:t xml:space="preserve">e number of beds in a shelter, since most clients on active caseload will not be in shelter on any given night.  However, </w:t>
      </w:r>
      <w:r w:rsidRPr="00872BB9">
        <w:t xml:space="preserve">on any given night </w:t>
      </w:r>
      <w:r w:rsidR="00095E84">
        <w:t>a smaller or larger fraction</w:t>
      </w:r>
      <w:r w:rsidRPr="00872BB9">
        <w:t xml:space="preserve"> of </w:t>
      </w:r>
      <w:r w:rsidR="00095E84">
        <w:t xml:space="preserve">the number of </w:t>
      </w:r>
      <w:r w:rsidRPr="00872BB9">
        <w:t>clients could appear an</w:t>
      </w:r>
      <w:r>
        <w:t>d</w:t>
      </w:r>
      <w:r w:rsidRPr="00872BB9">
        <w:t xml:space="preserve"> ask for a bed.  If the number of clients asking for a bed is below capacity, the shelter might get new clients.  If more than capacity, the shelter will have to transfer out clients.  </w:t>
      </w:r>
      <w:r>
        <w:t xml:space="preserve">The actual demand is often not clear until </w:t>
      </w:r>
      <w:ins w:id="314" w:author="Craeg Strong" w:date="2017-02-28T03:13:00Z">
        <w:r w:rsidR="00FF0BDA">
          <w:t xml:space="preserve">10pm or </w:t>
        </w:r>
      </w:ins>
      <w:r>
        <w:t>midnight on any given night, which makes it imperative that the process for projecting de</w:t>
      </w:r>
      <w:r w:rsidR="00BA0387">
        <w:t xml:space="preserve">mand is as accurate as possible.  </w:t>
      </w:r>
      <w:del w:id="315" w:author="Craeg Strong" w:date="2017-02-28T03:16:00Z">
        <w:r w:rsidR="00BA0387" w:rsidDel="00CE3749">
          <w:delText>T</w:delText>
        </w:r>
        <w:r w:rsidDel="00CE3749">
          <w:delText xml:space="preserve">he system for capturing roster information </w:delText>
        </w:r>
        <w:r w:rsidR="00206857" w:rsidDel="00CE3749">
          <w:delText>(actual usage)</w:delText>
        </w:r>
        <w:r w:rsidDel="00CE3749">
          <w:delText xml:space="preserve"> </w:delText>
        </w:r>
        <w:r w:rsidR="00BA0387" w:rsidDel="00CE3749">
          <w:delText>must support</w:delText>
        </w:r>
        <w:r w:rsidDel="00CE3749">
          <w:delText xml:space="preserve"> </w:delText>
        </w:r>
        <w:r w:rsidR="00BB21FE" w:rsidDel="00CE3749">
          <w:delText xml:space="preserve">easy updates, </w:delText>
        </w:r>
        <w:r w:rsidDel="00CE3749">
          <w:delText xml:space="preserve">error </w:delText>
        </w:r>
        <w:r w:rsidR="00BB21FE" w:rsidDel="00CE3749">
          <w:delText xml:space="preserve">correction, </w:delText>
        </w:r>
        <w:r w:rsidR="00723D3B" w:rsidDel="00CE3749">
          <w:delText xml:space="preserve">undo, </w:delText>
        </w:r>
        <w:r w:rsidR="00BB21FE" w:rsidDel="00CE3749">
          <w:delText>and reconciliation while maintaining a full audit trail of changes</w:delText>
        </w:r>
      </w:del>
      <w:ins w:id="316" w:author="Craeg Strong" w:date="2017-02-28T03:16:00Z">
        <w:r w:rsidR="00CE3749">
          <w:t xml:space="preserve">Once every evening (or early the next day), a </w:t>
        </w:r>
      </w:ins>
      <w:ins w:id="317" w:author="Craeg Strong" w:date="2017-02-28T06:00:00Z">
        <w:r w:rsidR="00734BFC">
          <w:t xml:space="preserve">checklist is filled out to identify which families are expected to be in shelter that night.  This information is </w:t>
        </w:r>
      </w:ins>
      <w:ins w:id="318" w:author="Craeg Strong" w:date="2017-02-28T03:16:00Z">
        <w:r w:rsidR="00CE3749">
          <w:t>entered into CARES</w:t>
        </w:r>
      </w:ins>
      <w:r w:rsidR="00BB21FE">
        <w:t>.</w:t>
      </w:r>
      <w:ins w:id="319" w:author="Craeg Strong" w:date="2017-02-28T03:16:00Z">
        <w:r w:rsidR="00CE3749">
          <w:t xml:space="preserve">  This </w:t>
        </w:r>
      </w:ins>
      <w:ins w:id="320" w:author="Craeg Strong" w:date="2017-02-28T06:01:00Z">
        <w:r w:rsidR="00012B57">
          <w:t>list</w:t>
        </w:r>
      </w:ins>
      <w:ins w:id="321" w:author="Craeg Strong" w:date="2017-02-28T03:16:00Z">
        <w:r w:rsidR="00CE3749">
          <w:t xml:space="preserve"> is called the “Roster.”</w:t>
        </w:r>
      </w:ins>
    </w:p>
    <w:p w14:paraId="10B5FF47" w14:textId="77777777" w:rsidR="00393706" w:rsidRPr="006129BF" w:rsidRDefault="00393706" w:rsidP="007B1CF9"/>
    <w:p w14:paraId="393E7093" w14:textId="77777777" w:rsidR="00B62886" w:rsidRDefault="00B62886" w:rsidP="00B62886">
      <w:pPr>
        <w:pStyle w:val="Heading4"/>
      </w:pPr>
      <w:r>
        <w:t xml:space="preserve">Intake and Vacancy Control (IVC) </w:t>
      </w:r>
    </w:p>
    <w:p w14:paraId="7CE0EAF6" w14:textId="7A1DCD7D" w:rsidR="00871FBD" w:rsidRPr="006129BF" w:rsidRDefault="00B62886" w:rsidP="00871FBD">
      <w:r>
        <w:t>The Intake and Vacancy Control (IVC) unit</w:t>
      </w:r>
      <w:r w:rsidR="00393706">
        <w:t xml:space="preserve"> within DHS is responsible for placing single adults </w:t>
      </w:r>
      <w:ins w:id="322" w:author="Craeg Strong" w:date="2017-02-28T03:32:00Z">
        <w:r w:rsidR="00914F77">
          <w:t>and</w:t>
        </w:r>
      </w:ins>
      <w:del w:id="323" w:author="Craeg Strong" w:date="2017-02-28T03:32:00Z">
        <w:r w:rsidR="00393706" w:rsidDel="00914F77">
          <w:delText>or</w:delText>
        </w:r>
      </w:del>
      <w:r w:rsidR="00393706">
        <w:t xml:space="preserve"> adult families in shelters</w:t>
      </w:r>
      <w:ins w:id="324" w:author="Craeg Strong" w:date="2017-02-28T03:41:00Z">
        <w:r w:rsidR="00AF50A8">
          <w:t>, representing about one quarter of all homeless</w:t>
        </w:r>
      </w:ins>
      <w:r w:rsidR="00393706">
        <w:t>.  IVC</w:t>
      </w:r>
      <w:ins w:id="325" w:author="Craeg Strong" w:date="2017-02-28T03:35:00Z">
        <w:r w:rsidR="005A101C">
          <w:t xml:space="preserve"> assigns a client to an assessment shelter and then to a permanent shelter. </w:t>
        </w:r>
      </w:ins>
      <w:ins w:id="326" w:author="Craeg Strong" w:date="2017-02-28T03:36:00Z">
        <w:r w:rsidR="005A101C">
          <w:t xml:space="preserve">Individual </w:t>
        </w:r>
      </w:ins>
      <w:ins w:id="327" w:author="Craeg Strong" w:date="2017-02-28T03:37:00Z">
        <w:r w:rsidR="00B30E7B">
          <w:t xml:space="preserve">adult/adult family </w:t>
        </w:r>
      </w:ins>
      <w:ins w:id="328" w:author="Craeg Strong" w:date="2017-02-28T03:36:00Z">
        <w:r w:rsidR="005A101C">
          <w:t xml:space="preserve">shelters handle the daily check-in and exit processes, </w:t>
        </w:r>
      </w:ins>
      <w:ins w:id="329" w:author="Craeg Strong" w:date="2017-02-28T03:37:00Z">
        <w:r w:rsidR="00B30E7B">
          <w:t>as well as</w:t>
        </w:r>
      </w:ins>
      <w:ins w:id="330" w:author="Craeg Strong" w:date="2017-02-28T03:36:00Z">
        <w:r w:rsidR="005A101C">
          <w:t xml:space="preserve"> intra-shelter transfers.  </w:t>
        </w:r>
      </w:ins>
      <w:ins w:id="331" w:author="Craeg Strong" w:date="2017-02-28T03:35:00Z">
        <w:r w:rsidR="005A101C">
          <w:t>IVC</w:t>
        </w:r>
      </w:ins>
      <w:r w:rsidR="00393706">
        <w:t xml:space="preserve"> </w:t>
      </w:r>
      <w:del w:id="332" w:author="Craeg Strong" w:date="2017-02-28T03:32:00Z">
        <w:r w:rsidR="00393706" w:rsidDel="00B073E0">
          <w:delText>tracks lengths of stays in shelters,</w:delText>
        </w:r>
      </w:del>
      <w:ins w:id="333" w:author="Craeg Strong" w:date="2017-02-28T03:32:00Z">
        <w:r w:rsidR="00B073E0">
          <w:t>manages</w:t>
        </w:r>
      </w:ins>
      <w:r w:rsidR="00393706">
        <w:t xml:space="preserve"> client movement from one shelter to another</w:t>
      </w:r>
      <w:r w:rsidR="0036343D">
        <w:t xml:space="preserve">, and </w:t>
      </w:r>
      <w:del w:id="334" w:author="Craeg Strong" w:date="2017-02-28T03:32:00Z">
        <w:r w:rsidR="0036343D" w:rsidDel="00B073E0">
          <w:delText xml:space="preserve">any </w:delText>
        </w:r>
      </w:del>
      <w:ins w:id="335" w:author="Craeg Strong" w:date="2017-02-28T03:32:00Z">
        <w:r w:rsidR="00B073E0">
          <w:t xml:space="preserve">oversees </w:t>
        </w:r>
      </w:ins>
      <w:r w:rsidR="0036343D">
        <w:t xml:space="preserve">entrants/exits from the shelter system using CARES.  </w:t>
      </w:r>
      <w:r w:rsidR="000B2684">
        <w:t>Single adult shelters can transfer client</w:t>
      </w:r>
      <w:r w:rsidR="00D76065">
        <w:t xml:space="preserve">s within the shelter if needed, and they are responsible for updating CARES directly in that case.  </w:t>
      </w:r>
      <w:r w:rsidR="008F0C8A">
        <w:t xml:space="preserve">In order to determine which units are </w:t>
      </w:r>
      <w:r w:rsidR="00F72338">
        <w:t xml:space="preserve">in use </w:t>
      </w:r>
      <w:r w:rsidR="008F0C8A">
        <w:t>and which are available on a daily basis, adult shelters</w:t>
      </w:r>
      <w:r w:rsidR="00301BC7">
        <w:t xml:space="preserve"> conduct</w:t>
      </w:r>
      <w:r w:rsidR="008F0C8A">
        <w:t xml:space="preserve"> a continual </w:t>
      </w:r>
      <w:del w:id="336" w:author="Craeg Strong" w:date="2017-02-28T03:33:00Z">
        <w:r w:rsidR="008F0C8A" w:rsidDel="002C4A9C">
          <w:delText xml:space="preserve">“roster” </w:delText>
        </w:r>
        <w:r w:rsidR="00907206" w:rsidDel="002C4A9C">
          <w:delText>(</w:delText>
        </w:r>
      </w:del>
      <w:r w:rsidR="00907206">
        <w:t>census count</w:t>
      </w:r>
      <w:del w:id="337" w:author="Craeg Strong" w:date="2017-02-28T03:33:00Z">
        <w:r w:rsidR="00907206" w:rsidDel="002C4A9C">
          <w:delText>)</w:delText>
        </w:r>
      </w:del>
      <w:r w:rsidR="00907206">
        <w:t xml:space="preserve"> to track bed usage and availability.</w:t>
      </w:r>
      <w:r w:rsidR="008F0C8A">
        <w:t xml:space="preserve">  </w:t>
      </w:r>
      <w:del w:id="338" w:author="Craeg Strong" w:date="2017-02-28T03:33:00Z">
        <w:r w:rsidR="00907206" w:rsidDel="002C4A9C">
          <w:delText xml:space="preserve">Roster </w:delText>
        </w:r>
      </w:del>
      <w:ins w:id="339" w:author="Craeg Strong" w:date="2017-02-28T03:33:00Z">
        <w:r w:rsidR="002C4A9C">
          <w:t xml:space="preserve">Census </w:t>
        </w:r>
      </w:ins>
      <w:r w:rsidR="00907206">
        <w:t xml:space="preserve">information is typically captured </w:t>
      </w:r>
      <w:r w:rsidR="000F5581">
        <w:t xml:space="preserve">manually </w:t>
      </w:r>
      <w:r w:rsidR="00907206">
        <w:t>each overnight at preset times: 10:30pm, 11:15pm, 12:15am, and 2:15am</w:t>
      </w:r>
      <w:r w:rsidR="00F72338">
        <w:t>,</w:t>
      </w:r>
      <w:r w:rsidR="00907206">
        <w:t xml:space="preserve"> </w:t>
      </w:r>
      <w:r w:rsidR="00252531">
        <w:t>and recorded in a database</w:t>
      </w:r>
      <w:r w:rsidR="00CE7F63">
        <w:t xml:space="preserve"> the</w:t>
      </w:r>
      <w:r w:rsidR="00907206">
        <w:t xml:space="preserve"> following </w:t>
      </w:r>
      <w:r w:rsidR="008775EE">
        <w:t xml:space="preserve">business </w:t>
      </w:r>
      <w:r w:rsidR="00907206">
        <w:t>day.</w:t>
      </w:r>
      <w:r w:rsidR="00BB21B1">
        <w:t xml:space="preserve">  </w:t>
      </w:r>
      <w:moveToRangeStart w:id="340" w:author="Craeg Strong" w:date="2017-02-28T03:39:00Z" w:name="move476016490"/>
      <w:moveTo w:id="341" w:author="Craeg Strong" w:date="2017-02-28T03:39:00Z">
        <w:r w:rsidR="00A57B6C">
          <w:t>Each unit is marked as vacant/available, reserved, out of service, or occupied.</w:t>
        </w:r>
      </w:moveTo>
      <w:moveToRangeEnd w:id="340"/>
      <w:ins w:id="342" w:author="Craeg Strong" w:date="2017-02-28T03:39:00Z">
        <w:r w:rsidR="00A57B6C">
          <w:t xml:space="preserve">  </w:t>
        </w:r>
      </w:ins>
      <w:r w:rsidR="00BB21B1">
        <w:t xml:space="preserve">The recording of clients within CARES is done independently of the </w:t>
      </w:r>
      <w:del w:id="343" w:author="Craeg Strong" w:date="2017-02-28T03:34:00Z">
        <w:r w:rsidR="00BB21B1" w:rsidDel="002C4A9C">
          <w:delText xml:space="preserve">roster </w:delText>
        </w:r>
      </w:del>
      <w:ins w:id="344" w:author="Craeg Strong" w:date="2017-02-28T03:34:00Z">
        <w:r w:rsidR="002C4A9C">
          <w:t xml:space="preserve">census </w:t>
        </w:r>
      </w:ins>
      <w:r w:rsidR="00BB21B1">
        <w:t xml:space="preserve">update process, and the numbers must be </w:t>
      </w:r>
      <w:r w:rsidR="00FF582B">
        <w:t>reconcil</w:t>
      </w:r>
      <w:r w:rsidR="00F72338">
        <w:t>ed</w:t>
      </w:r>
      <w:r w:rsidR="00FF582B">
        <w:t xml:space="preserve"> by IVC.  The </w:t>
      </w:r>
      <w:del w:id="345" w:author="Craeg Strong" w:date="2017-02-28T03:34:00Z">
        <w:r w:rsidR="00FF582B" w:rsidDel="002C4A9C">
          <w:delText xml:space="preserve">roster </w:delText>
        </w:r>
      </w:del>
      <w:ins w:id="346" w:author="Craeg Strong" w:date="2017-02-28T03:34:00Z">
        <w:r w:rsidR="002C4A9C">
          <w:t xml:space="preserve">census </w:t>
        </w:r>
      </w:ins>
      <w:r w:rsidR="00FF582B">
        <w:t xml:space="preserve">information is currently maintained in an MS Access database.  </w:t>
      </w:r>
      <w:r w:rsidR="00871FBD">
        <w:t xml:space="preserve">The IVC process covers </w:t>
      </w:r>
      <w:ins w:id="347" w:author="Craeg Strong" w:date="2017-02-28T03:38:00Z">
        <w:r w:rsidR="00B30E7B">
          <w:t xml:space="preserve">both </w:t>
        </w:r>
      </w:ins>
      <w:r w:rsidR="00871FBD">
        <w:t xml:space="preserve">public and private shelters, but does not track availability of “overflow” units </w:t>
      </w:r>
      <w:del w:id="348" w:author="Craeg Strong" w:date="2017-02-28T03:38:00Z">
        <w:r w:rsidR="00871FBD" w:rsidDel="00B30E7B">
          <w:delText xml:space="preserve">in </w:delText>
        </w:r>
      </w:del>
      <w:ins w:id="349" w:author="Craeg Strong" w:date="2017-02-28T03:38:00Z">
        <w:r w:rsidR="00B30E7B">
          <w:t xml:space="preserve">such as commercial </w:t>
        </w:r>
      </w:ins>
      <w:r w:rsidR="00871FBD">
        <w:t>hotels</w:t>
      </w:r>
      <w:del w:id="350" w:author="Craeg Strong" w:date="2017-02-28T03:38:00Z">
        <w:r w:rsidR="00871FBD" w:rsidDel="00B30E7B">
          <w:delText xml:space="preserve"> or apartment buildings</w:delText>
        </w:r>
      </w:del>
      <w:r w:rsidR="00871FBD">
        <w:t xml:space="preserve">.  Each Single Adult shelter is responsible for placing and exiting their own clients. </w:t>
      </w:r>
      <w:moveFromRangeStart w:id="351" w:author="Craeg Strong" w:date="2017-02-28T03:39:00Z" w:name="move476016490"/>
      <w:moveFrom w:id="352" w:author="Craeg Strong" w:date="2017-02-28T03:39:00Z">
        <w:r w:rsidR="00871FBD" w:rsidDel="00A57B6C">
          <w:t xml:space="preserve"> Each unit is marked as vacant/available, reserved, out of service, or occupied. </w:t>
        </w:r>
      </w:moveFrom>
      <w:moveFromRangeEnd w:id="351"/>
      <w:del w:id="353" w:author="Craeg Strong" w:date="2017-02-28T03:40:00Z">
        <w:r w:rsidR="00871FBD" w:rsidRPr="000D0AF6" w:rsidDel="00AF5A9C">
          <w:rPr>
            <w:iCs/>
          </w:rPr>
          <w:delText>Reconciliation occurs only in the IVC world where</w:delText>
        </w:r>
      </w:del>
      <w:ins w:id="354" w:author="Craeg Strong" w:date="2017-02-28T03:40:00Z">
        <w:r w:rsidR="00AF5A9C">
          <w:t>On a given night,</w:t>
        </w:r>
      </w:ins>
      <w:r w:rsidR="00871FBD" w:rsidRPr="000D0AF6">
        <w:rPr>
          <w:iCs/>
        </w:rPr>
        <w:t xml:space="preserve"> excess demand may result in placement of clients into a shelter that has yet to be defined in CARES. </w:t>
      </w:r>
      <w:r w:rsidR="00554461">
        <w:rPr>
          <w:iCs/>
        </w:rPr>
        <w:t>In this case,</w:t>
      </w:r>
      <w:r w:rsidR="00871FBD" w:rsidRPr="000D0AF6">
        <w:rPr>
          <w:iCs/>
        </w:rPr>
        <w:t xml:space="preserve"> IVC adds a new shelter </w:t>
      </w:r>
      <w:ins w:id="355" w:author="Craeg Strong" w:date="2017-02-28T03:40:00Z">
        <w:r w:rsidR="00AF5A9C">
          <w:rPr>
            <w:iCs/>
          </w:rPr>
          <w:t xml:space="preserve">in a separate </w:t>
        </w:r>
        <w:r w:rsidR="0083015D">
          <w:rPr>
            <w:iCs/>
          </w:rPr>
          <w:t>system</w:t>
        </w:r>
        <w:r w:rsidR="00AF5A9C">
          <w:rPr>
            <w:iCs/>
          </w:rPr>
          <w:t xml:space="preserve"> </w:t>
        </w:r>
      </w:ins>
      <w:r w:rsidR="00871FBD" w:rsidRPr="000D0AF6">
        <w:rPr>
          <w:iCs/>
        </w:rPr>
        <w:t>which is marked as temporary until it g</w:t>
      </w:r>
      <w:r w:rsidR="00504EDB">
        <w:rPr>
          <w:iCs/>
        </w:rPr>
        <w:t>ets reconciled with the</w:t>
      </w:r>
      <w:r w:rsidR="00871FBD" w:rsidRPr="000D0AF6">
        <w:rPr>
          <w:iCs/>
        </w:rPr>
        <w:t xml:space="preserve"> new shelter </w:t>
      </w:r>
      <w:r w:rsidR="00504EDB">
        <w:rPr>
          <w:iCs/>
        </w:rPr>
        <w:t>entry</w:t>
      </w:r>
      <w:r w:rsidR="00554461">
        <w:rPr>
          <w:iCs/>
        </w:rPr>
        <w:t xml:space="preserve"> in</w:t>
      </w:r>
      <w:r w:rsidR="00871FBD" w:rsidRPr="000D0AF6">
        <w:rPr>
          <w:iCs/>
        </w:rPr>
        <w:t xml:space="preserve"> CARES</w:t>
      </w:r>
      <w:r w:rsidR="00871FBD">
        <w:rPr>
          <w:iCs/>
        </w:rPr>
        <w:t>.</w:t>
      </w:r>
    </w:p>
    <w:p w14:paraId="079D5123" w14:textId="77777777" w:rsidR="00B62886" w:rsidRPr="00734CD1" w:rsidRDefault="00B62886" w:rsidP="007B1CF9"/>
    <w:p w14:paraId="21C2EEE2" w14:textId="5A2E9328" w:rsidR="005E0F19" w:rsidRDefault="001333C5" w:rsidP="005E0F19">
      <w:pPr>
        <w:pStyle w:val="Heading4"/>
      </w:pPr>
      <w:r>
        <w:lastRenderedPageBreak/>
        <w:t>Housing Emergency Referral Operation (</w:t>
      </w:r>
      <w:r w:rsidR="004B7191">
        <w:t>HERO</w:t>
      </w:r>
      <w:r>
        <w:t>)</w:t>
      </w:r>
    </w:p>
    <w:p w14:paraId="2998D014" w14:textId="2FFE9160" w:rsidR="00162F07" w:rsidRDefault="00F055AB" w:rsidP="00DA1ED5">
      <w:pPr>
        <w:pStyle w:val="Heading4"/>
        <w:rPr>
          <w:rFonts w:ascii="Times New Roman" w:eastAsiaTheme="minorEastAsia" w:hAnsi="Times New Roman" w:cs="Times New Roman"/>
          <w:i w:val="0"/>
          <w:iCs w:val="0"/>
          <w:color w:val="auto"/>
          <w:sz w:val="24"/>
        </w:rPr>
      </w:pPr>
      <w:r w:rsidRPr="00162F07">
        <w:rPr>
          <w:rFonts w:ascii="Times New Roman" w:eastAsiaTheme="minorEastAsia" w:hAnsi="Times New Roman" w:cs="Times New Roman"/>
          <w:i w:val="0"/>
          <w:iCs w:val="0"/>
          <w:color w:val="auto"/>
          <w:sz w:val="24"/>
        </w:rPr>
        <w:t>The Housing Emergency Referral Operation (</w:t>
      </w:r>
      <w:r w:rsidR="00A331E4" w:rsidRPr="00162F07">
        <w:rPr>
          <w:rFonts w:ascii="Times New Roman" w:eastAsiaTheme="minorEastAsia" w:hAnsi="Times New Roman" w:cs="Times New Roman"/>
          <w:i w:val="0"/>
          <w:iCs w:val="0"/>
          <w:color w:val="auto"/>
          <w:sz w:val="24"/>
        </w:rPr>
        <w:t>HERO</w:t>
      </w:r>
      <w:r w:rsidRPr="00162F07">
        <w:rPr>
          <w:rFonts w:ascii="Times New Roman" w:eastAsiaTheme="minorEastAsia" w:hAnsi="Times New Roman" w:cs="Times New Roman"/>
          <w:i w:val="0"/>
          <w:iCs w:val="0"/>
          <w:color w:val="auto"/>
          <w:sz w:val="24"/>
        </w:rPr>
        <w:t xml:space="preserve">) </w:t>
      </w:r>
      <w:r w:rsidR="00A331E4" w:rsidRPr="00162F07">
        <w:rPr>
          <w:rFonts w:ascii="Times New Roman" w:eastAsiaTheme="minorEastAsia" w:hAnsi="Times New Roman" w:cs="Times New Roman"/>
          <w:i w:val="0"/>
          <w:iCs w:val="0"/>
          <w:color w:val="auto"/>
          <w:sz w:val="24"/>
        </w:rPr>
        <w:t>unit within DHS is responsible for placing families with children in shelters</w:t>
      </w:r>
      <w:ins w:id="356" w:author="Craeg Strong" w:date="2017-02-28T03:41:00Z">
        <w:r w:rsidR="008564A7">
          <w:rPr>
            <w:rFonts w:ascii="Times New Roman" w:eastAsiaTheme="minorEastAsia" w:hAnsi="Times New Roman" w:cs="Times New Roman"/>
            <w:i w:val="0"/>
            <w:iCs w:val="0"/>
            <w:color w:val="auto"/>
            <w:sz w:val="24"/>
          </w:rPr>
          <w:t>, representing about three quarters of all homeless</w:t>
        </w:r>
      </w:ins>
      <w:r w:rsidR="00A331E4" w:rsidRPr="00162F07">
        <w:rPr>
          <w:rFonts w:ascii="Times New Roman" w:eastAsiaTheme="minorEastAsia" w:hAnsi="Times New Roman" w:cs="Times New Roman"/>
          <w:i w:val="0"/>
          <w:iCs w:val="0"/>
          <w:color w:val="auto"/>
          <w:sz w:val="24"/>
        </w:rPr>
        <w:t>.</w:t>
      </w:r>
      <w:r w:rsidR="001333C5" w:rsidRPr="00162F07">
        <w:rPr>
          <w:rFonts w:ascii="Times New Roman" w:eastAsiaTheme="minorEastAsia" w:hAnsi="Times New Roman" w:cs="Times New Roman"/>
          <w:i w:val="0"/>
          <w:iCs w:val="0"/>
          <w:color w:val="auto"/>
          <w:sz w:val="24"/>
        </w:rPr>
        <w:t xml:space="preserve"> </w:t>
      </w:r>
      <w:r w:rsidR="003C42DE">
        <w:rPr>
          <w:rFonts w:ascii="Times New Roman" w:eastAsiaTheme="minorEastAsia" w:hAnsi="Times New Roman" w:cs="Times New Roman"/>
          <w:i w:val="0"/>
          <w:iCs w:val="0"/>
          <w:color w:val="auto"/>
          <w:sz w:val="24"/>
        </w:rPr>
        <w:t xml:space="preserve"> </w:t>
      </w:r>
      <w:r w:rsidR="004A6A57" w:rsidRPr="00162F07">
        <w:rPr>
          <w:rFonts w:ascii="Times New Roman" w:eastAsiaTheme="minorEastAsia" w:hAnsi="Times New Roman" w:cs="Times New Roman"/>
          <w:i w:val="0"/>
          <w:iCs w:val="0"/>
          <w:color w:val="auto"/>
          <w:sz w:val="24"/>
        </w:rPr>
        <w:t xml:space="preserve">The </w:t>
      </w:r>
      <w:r w:rsidR="00252EA1" w:rsidRPr="00162F07">
        <w:rPr>
          <w:rFonts w:ascii="Times New Roman" w:eastAsiaTheme="minorEastAsia" w:hAnsi="Times New Roman" w:cs="Times New Roman"/>
          <w:i w:val="0"/>
          <w:iCs w:val="0"/>
          <w:color w:val="auto"/>
          <w:sz w:val="24"/>
        </w:rPr>
        <w:t>HERO</w:t>
      </w:r>
      <w:r w:rsidR="004A6A57" w:rsidRPr="00162F07">
        <w:rPr>
          <w:rFonts w:ascii="Times New Roman" w:eastAsiaTheme="minorEastAsia" w:hAnsi="Times New Roman" w:cs="Times New Roman"/>
          <w:i w:val="0"/>
          <w:iCs w:val="0"/>
          <w:color w:val="auto"/>
          <w:sz w:val="24"/>
        </w:rPr>
        <w:t xml:space="preserve"> unit tracks lengths of stays in shelters, client movements from one shelter to another, and any entrants/exits from the</w:t>
      </w:r>
      <w:r w:rsidR="001A7D59" w:rsidRPr="00162F07">
        <w:rPr>
          <w:rFonts w:ascii="Times New Roman" w:eastAsiaTheme="minorEastAsia" w:hAnsi="Times New Roman" w:cs="Times New Roman"/>
          <w:i w:val="0"/>
          <w:iCs w:val="0"/>
          <w:color w:val="auto"/>
          <w:sz w:val="24"/>
        </w:rPr>
        <w:t xml:space="preserve"> shelter system using CARES. </w:t>
      </w:r>
      <w:r w:rsidR="003C42DE">
        <w:rPr>
          <w:rFonts w:ascii="Times New Roman" w:eastAsiaTheme="minorEastAsia" w:hAnsi="Times New Roman" w:cs="Times New Roman"/>
          <w:i w:val="0"/>
          <w:iCs w:val="0"/>
          <w:color w:val="auto"/>
          <w:sz w:val="24"/>
        </w:rPr>
        <w:t xml:space="preserve"> DHS</w:t>
      </w:r>
      <w:r w:rsidR="001A7D59" w:rsidRPr="00162F07">
        <w:rPr>
          <w:rFonts w:ascii="Times New Roman" w:eastAsiaTheme="minorEastAsia" w:hAnsi="Times New Roman" w:cs="Times New Roman"/>
          <w:i w:val="0"/>
          <w:iCs w:val="0"/>
          <w:color w:val="auto"/>
          <w:sz w:val="24"/>
        </w:rPr>
        <w:t xml:space="preserve"> </w:t>
      </w:r>
      <w:r w:rsidR="003C42DE">
        <w:rPr>
          <w:rFonts w:ascii="Times New Roman" w:eastAsiaTheme="minorEastAsia" w:hAnsi="Times New Roman" w:cs="Times New Roman"/>
          <w:i w:val="0"/>
          <w:iCs w:val="0"/>
          <w:color w:val="auto"/>
          <w:sz w:val="24"/>
        </w:rPr>
        <w:t>HERO</w:t>
      </w:r>
      <w:r w:rsidR="003C42DE" w:rsidRPr="00162F07">
        <w:rPr>
          <w:rFonts w:ascii="Times New Roman" w:eastAsiaTheme="minorEastAsia" w:hAnsi="Times New Roman" w:cs="Times New Roman"/>
          <w:i w:val="0"/>
          <w:iCs w:val="0"/>
          <w:color w:val="auto"/>
          <w:sz w:val="24"/>
        </w:rPr>
        <w:t xml:space="preserve"> </w:t>
      </w:r>
      <w:r w:rsidR="001A7D59" w:rsidRPr="00162F07">
        <w:rPr>
          <w:rFonts w:ascii="Times New Roman" w:eastAsiaTheme="minorEastAsia" w:hAnsi="Times New Roman" w:cs="Times New Roman"/>
          <w:i w:val="0"/>
          <w:iCs w:val="0"/>
          <w:color w:val="auto"/>
          <w:sz w:val="24"/>
        </w:rPr>
        <w:t xml:space="preserve">employees call shelters to </w:t>
      </w:r>
      <w:del w:id="357" w:author="Craeg Strong" w:date="2017-02-28T03:42:00Z">
        <w:r w:rsidR="00A97D0D" w:rsidDel="002A02A5">
          <w:rPr>
            <w:rFonts w:ascii="Times New Roman" w:eastAsiaTheme="minorEastAsia" w:hAnsi="Times New Roman" w:cs="Times New Roman"/>
            <w:i w:val="0"/>
            <w:iCs w:val="0"/>
            <w:color w:val="auto"/>
            <w:sz w:val="24"/>
          </w:rPr>
          <w:delText>update the roster (</w:delText>
        </w:r>
        <w:r w:rsidR="001A7D59" w:rsidRPr="00162F07" w:rsidDel="002A02A5">
          <w:rPr>
            <w:rFonts w:ascii="Times New Roman" w:eastAsiaTheme="minorEastAsia" w:hAnsi="Times New Roman" w:cs="Times New Roman"/>
            <w:i w:val="0"/>
            <w:iCs w:val="0"/>
            <w:color w:val="auto"/>
            <w:sz w:val="24"/>
          </w:rPr>
          <w:delText>obtain census numbers</w:delText>
        </w:r>
        <w:r w:rsidR="00A97D0D" w:rsidDel="002A02A5">
          <w:rPr>
            <w:rFonts w:ascii="Times New Roman" w:eastAsiaTheme="minorEastAsia" w:hAnsi="Times New Roman" w:cs="Times New Roman"/>
            <w:i w:val="0"/>
            <w:iCs w:val="0"/>
            <w:color w:val="auto"/>
            <w:sz w:val="24"/>
          </w:rPr>
          <w:delText>)</w:delText>
        </w:r>
        <w:r w:rsidR="001A7D59" w:rsidRPr="00162F07" w:rsidDel="002A02A5">
          <w:rPr>
            <w:rFonts w:ascii="Times New Roman" w:eastAsiaTheme="minorEastAsia" w:hAnsi="Times New Roman" w:cs="Times New Roman"/>
            <w:i w:val="0"/>
            <w:iCs w:val="0"/>
            <w:color w:val="auto"/>
            <w:sz w:val="24"/>
          </w:rPr>
          <w:delText xml:space="preserve"> </w:delText>
        </w:r>
      </w:del>
      <w:ins w:id="358" w:author="Craeg Strong" w:date="2017-02-28T03:42:00Z">
        <w:r w:rsidR="002A02A5">
          <w:rPr>
            <w:rFonts w:ascii="Times New Roman" w:eastAsiaTheme="minorEastAsia" w:hAnsi="Times New Roman" w:cs="Times New Roman"/>
            <w:i w:val="0"/>
            <w:iCs w:val="0"/>
            <w:color w:val="auto"/>
            <w:sz w:val="24"/>
          </w:rPr>
          <w:t xml:space="preserve">find out about units that will become available </w:t>
        </w:r>
      </w:ins>
      <w:r w:rsidR="001A7D59" w:rsidRPr="00162F07">
        <w:rPr>
          <w:rFonts w:ascii="Times New Roman" w:eastAsiaTheme="minorEastAsia" w:hAnsi="Times New Roman" w:cs="Times New Roman"/>
          <w:i w:val="0"/>
          <w:iCs w:val="0"/>
          <w:color w:val="auto"/>
          <w:sz w:val="24"/>
        </w:rPr>
        <w:t>up to several times per day</w:t>
      </w:r>
      <w:ins w:id="359" w:author="Craeg Strong" w:date="2017-02-28T06:02:00Z">
        <w:r w:rsidR="005E6A76">
          <w:rPr>
            <w:rFonts w:ascii="Times New Roman" w:eastAsiaTheme="minorEastAsia" w:hAnsi="Times New Roman" w:cs="Times New Roman"/>
            <w:i w:val="0"/>
            <w:iCs w:val="0"/>
            <w:color w:val="auto"/>
            <w:sz w:val="24"/>
          </w:rPr>
          <w:t xml:space="preserve">.  </w:t>
        </w:r>
      </w:ins>
      <w:del w:id="360" w:author="Craeg Strong" w:date="2017-02-28T06:02:00Z">
        <w:r w:rsidR="001A7D59" w:rsidRPr="00162F07" w:rsidDel="005E6A76">
          <w:rPr>
            <w:rFonts w:ascii="Times New Roman" w:eastAsiaTheme="minorEastAsia" w:hAnsi="Times New Roman" w:cs="Times New Roman"/>
            <w:i w:val="0"/>
            <w:iCs w:val="0"/>
            <w:color w:val="auto"/>
            <w:sz w:val="24"/>
          </w:rPr>
          <w:delText>.</w:delText>
        </w:r>
        <w:r w:rsidR="00D75EF2" w:rsidRPr="00162F07" w:rsidDel="005E6A76">
          <w:rPr>
            <w:rFonts w:ascii="Times New Roman" w:eastAsiaTheme="minorEastAsia" w:hAnsi="Times New Roman" w:cs="Times New Roman"/>
            <w:i w:val="0"/>
            <w:iCs w:val="0"/>
            <w:color w:val="auto"/>
            <w:sz w:val="24"/>
          </w:rPr>
          <w:delText xml:space="preserve"> </w:delText>
        </w:r>
        <w:r w:rsidR="00700110" w:rsidDel="005E6A76">
          <w:rPr>
            <w:rFonts w:ascii="Times New Roman" w:eastAsiaTheme="minorEastAsia" w:hAnsi="Times New Roman" w:cs="Times New Roman"/>
            <w:i w:val="0"/>
            <w:iCs w:val="0"/>
            <w:color w:val="auto"/>
            <w:sz w:val="24"/>
          </w:rPr>
          <w:delText xml:space="preserve"> </w:delText>
        </w:r>
        <w:r w:rsidR="0041034C" w:rsidRPr="00162F07" w:rsidDel="005E6A76">
          <w:rPr>
            <w:rFonts w:ascii="Times New Roman" w:eastAsiaTheme="minorEastAsia" w:hAnsi="Times New Roman" w:cs="Times New Roman"/>
            <w:i w:val="0"/>
            <w:iCs w:val="0"/>
            <w:color w:val="auto"/>
            <w:sz w:val="24"/>
          </w:rPr>
          <w:delText xml:space="preserve"> </w:delText>
        </w:r>
      </w:del>
      <w:del w:id="361" w:author="Craeg Strong" w:date="2017-02-28T03:43:00Z">
        <w:r w:rsidR="001F10A2" w:rsidDel="002A02A5">
          <w:rPr>
            <w:rFonts w:ascii="Times New Roman" w:eastAsiaTheme="minorEastAsia" w:hAnsi="Times New Roman" w:cs="Times New Roman"/>
            <w:i w:val="0"/>
            <w:iCs w:val="0"/>
            <w:color w:val="auto"/>
            <w:sz w:val="24"/>
          </w:rPr>
          <w:delText xml:space="preserve">The </w:delText>
        </w:r>
        <w:r w:rsidR="00A97D0D" w:rsidDel="002A02A5">
          <w:rPr>
            <w:rFonts w:ascii="Times New Roman" w:eastAsiaTheme="minorEastAsia" w:hAnsi="Times New Roman" w:cs="Times New Roman"/>
            <w:i w:val="0"/>
            <w:iCs w:val="0"/>
            <w:color w:val="auto"/>
            <w:sz w:val="24"/>
          </w:rPr>
          <w:delText>roster</w:delText>
        </w:r>
        <w:r w:rsidR="001F10A2" w:rsidDel="002A02A5">
          <w:rPr>
            <w:rFonts w:ascii="Times New Roman" w:eastAsiaTheme="minorEastAsia" w:hAnsi="Times New Roman" w:cs="Times New Roman"/>
            <w:i w:val="0"/>
            <w:iCs w:val="0"/>
            <w:color w:val="auto"/>
            <w:sz w:val="24"/>
          </w:rPr>
          <w:delText xml:space="preserve"> process</w:delText>
        </w:r>
      </w:del>
      <w:ins w:id="362" w:author="Craeg Strong" w:date="2017-02-28T03:43:00Z">
        <w:r w:rsidR="002A02A5">
          <w:rPr>
            <w:rFonts w:ascii="Times New Roman" w:eastAsiaTheme="minorEastAsia" w:hAnsi="Times New Roman" w:cs="Times New Roman"/>
            <w:i w:val="0"/>
            <w:iCs w:val="0"/>
            <w:color w:val="auto"/>
            <w:sz w:val="24"/>
          </w:rPr>
          <w:t>HERO uses CARES to</w:t>
        </w:r>
      </w:ins>
      <w:r w:rsidR="001F10A2">
        <w:rPr>
          <w:rFonts w:ascii="Times New Roman" w:eastAsiaTheme="minorEastAsia" w:hAnsi="Times New Roman" w:cs="Times New Roman"/>
          <w:i w:val="0"/>
          <w:iCs w:val="0"/>
          <w:color w:val="auto"/>
          <w:sz w:val="24"/>
        </w:rPr>
        <w:t xml:space="preserve"> mark</w:t>
      </w:r>
      <w:del w:id="363" w:author="Craeg Strong" w:date="2017-02-28T03:43:00Z">
        <w:r w:rsidR="001F10A2" w:rsidDel="002A02A5">
          <w:rPr>
            <w:rFonts w:ascii="Times New Roman" w:eastAsiaTheme="minorEastAsia" w:hAnsi="Times New Roman" w:cs="Times New Roman"/>
            <w:i w:val="0"/>
            <w:iCs w:val="0"/>
            <w:color w:val="auto"/>
            <w:sz w:val="24"/>
          </w:rPr>
          <w:delText>s</w:delText>
        </w:r>
      </w:del>
      <w:r w:rsidR="001F10A2">
        <w:rPr>
          <w:rFonts w:ascii="Times New Roman" w:eastAsiaTheme="minorEastAsia" w:hAnsi="Times New Roman" w:cs="Times New Roman"/>
          <w:i w:val="0"/>
          <w:iCs w:val="0"/>
          <w:color w:val="auto"/>
          <w:sz w:val="24"/>
        </w:rPr>
        <w:t xml:space="preserve"> each</w:t>
      </w:r>
      <w:r w:rsidR="00E43923" w:rsidRPr="00E43923">
        <w:rPr>
          <w:rFonts w:ascii="Times New Roman" w:eastAsiaTheme="minorEastAsia" w:hAnsi="Times New Roman" w:cs="Times New Roman"/>
          <w:i w:val="0"/>
          <w:iCs w:val="0"/>
          <w:color w:val="auto"/>
          <w:sz w:val="24"/>
        </w:rPr>
        <w:t xml:space="preserve"> unit as vacant/available, reserved, out of service, or occupied.  </w:t>
      </w:r>
      <w:ins w:id="364" w:author="Craeg Strong" w:date="2017-02-28T05:48:00Z">
        <w:r w:rsidR="00653FC9">
          <w:rPr>
            <w:rFonts w:ascii="Times New Roman" w:eastAsiaTheme="minorEastAsia" w:hAnsi="Times New Roman" w:cs="Times New Roman"/>
            <w:i w:val="0"/>
            <w:iCs w:val="0"/>
            <w:color w:val="auto"/>
            <w:sz w:val="24"/>
          </w:rPr>
          <w:t xml:space="preserve">HERO can reserve a unit for a family up to 48 hours in advance.  </w:t>
        </w:r>
      </w:ins>
      <w:r w:rsidR="0041034C" w:rsidRPr="00162F07">
        <w:rPr>
          <w:rFonts w:ascii="Times New Roman" w:eastAsiaTheme="minorEastAsia" w:hAnsi="Times New Roman" w:cs="Times New Roman"/>
          <w:i w:val="0"/>
          <w:iCs w:val="0"/>
          <w:color w:val="auto"/>
          <w:sz w:val="24"/>
        </w:rPr>
        <w:t xml:space="preserve">In addition to managing shelters for families with children, the mandate for HERO </w:t>
      </w:r>
      <w:r w:rsidR="00D75EF2" w:rsidRPr="00162F07">
        <w:rPr>
          <w:rFonts w:ascii="Times New Roman" w:eastAsiaTheme="minorEastAsia" w:hAnsi="Times New Roman" w:cs="Times New Roman"/>
          <w:i w:val="0"/>
          <w:iCs w:val="0"/>
          <w:color w:val="auto"/>
          <w:sz w:val="24"/>
        </w:rPr>
        <w:t>was ultimately expanded to include PCARD and offline unit tracking.</w:t>
      </w:r>
    </w:p>
    <w:p w14:paraId="711EAA4F" w14:textId="37366DBC" w:rsidR="00162F07" w:rsidRDefault="00162F07" w:rsidP="00DA1ED5">
      <w:pPr>
        <w:pStyle w:val="Heading4"/>
      </w:pPr>
    </w:p>
    <w:p w14:paraId="014FC008" w14:textId="66735206" w:rsidR="00663E1C" w:rsidRDefault="00DA1ED5" w:rsidP="00DA1ED5">
      <w:pPr>
        <w:pStyle w:val="Heading4"/>
      </w:pPr>
      <w:r>
        <w:t>P</w:t>
      </w:r>
      <w:r w:rsidR="002760C3">
        <w:t xml:space="preserve">rocurement </w:t>
      </w:r>
      <w:r>
        <w:t>C</w:t>
      </w:r>
      <w:r w:rsidR="002760C3">
        <w:t>ards (PCARD)</w:t>
      </w:r>
    </w:p>
    <w:p w14:paraId="372F498C" w14:textId="77777777" w:rsidR="002A02A5" w:rsidRDefault="00802AD7" w:rsidP="000E7C5B">
      <w:pPr>
        <w:rPr>
          <w:ins w:id="365" w:author="Craeg Strong" w:date="2017-02-28T03:43:00Z"/>
        </w:rPr>
      </w:pPr>
      <w:r>
        <w:t>Procurement Cards</w:t>
      </w:r>
      <w:r w:rsidR="007A6EE2">
        <w:t xml:space="preserve"> or P-Cards are used by NYC agencies to make micro-purchases below a certain threshold</w:t>
      </w:r>
      <w:r w:rsidR="0033334D">
        <w:t xml:space="preserve"> (typically $</w:t>
      </w:r>
      <w:r w:rsidR="00612B8C">
        <w:t>5</w:t>
      </w:r>
      <w:r w:rsidR="0033334D">
        <w:t>,000)</w:t>
      </w:r>
      <w:r w:rsidR="007A6EE2">
        <w:t xml:space="preserve">.  </w:t>
      </w:r>
      <w:r w:rsidR="00E10D0F">
        <w:t xml:space="preserve"> They were established in order to streamline the process of procurement, invoicing, and payment, especially for small businesses and non-profits who are not able to bear the cost of lengthy payment or reimbursement cycles.  </w:t>
      </w:r>
    </w:p>
    <w:p w14:paraId="2BFE0718" w14:textId="77777777" w:rsidR="002A02A5" w:rsidRDefault="002A02A5" w:rsidP="000E7C5B">
      <w:pPr>
        <w:rPr>
          <w:ins w:id="366" w:author="Craeg Strong" w:date="2017-02-28T03:43:00Z"/>
        </w:rPr>
      </w:pPr>
    </w:p>
    <w:p w14:paraId="455E5515" w14:textId="5043B78F" w:rsidR="008201F5" w:rsidRDefault="007A6EE2" w:rsidP="000E7C5B">
      <w:r>
        <w:t xml:space="preserve">Certain DHS employees are authorized to pay </w:t>
      </w:r>
      <w:del w:id="367" w:author="Craeg Strong" w:date="2017-02-28T03:43:00Z">
        <w:r w:rsidDel="002A02A5">
          <w:delText xml:space="preserve">for </w:delText>
        </w:r>
        <w:r w:rsidR="00FD5C29" w:rsidDel="002A02A5">
          <w:delText xml:space="preserve">provider invoices </w:delText>
        </w:r>
        <w:r w:rsidR="00A028EF" w:rsidDel="002A02A5">
          <w:delText xml:space="preserve">and </w:delText>
        </w:r>
      </w:del>
      <w:r w:rsidR="00A028EF">
        <w:t xml:space="preserve">for commercial hotel reservations </w:t>
      </w:r>
      <w:r w:rsidR="00FD5C29">
        <w:t>by P-Cards</w:t>
      </w:r>
      <w:ins w:id="368" w:author="Craeg Strong" w:date="2017-02-28T03:44:00Z">
        <w:r w:rsidR="002A02A5">
          <w:t xml:space="preserve"> having a much higher limit (up to $20,000)</w:t>
        </w:r>
      </w:ins>
      <w:r w:rsidR="00FD5C29">
        <w:t>.</w:t>
      </w:r>
      <w:r w:rsidR="00990447">
        <w:t xml:space="preserve"> </w:t>
      </w:r>
      <w:r w:rsidR="004551C8">
        <w:t xml:space="preserve"> </w:t>
      </w:r>
      <w:r w:rsidR="00C77617">
        <w:t>The Comptroller’s agreement to allow DHS to pay for commercial hotel rooms via P-C</w:t>
      </w:r>
      <w:r w:rsidR="00AE7292">
        <w:t>ards</w:t>
      </w:r>
      <w:r w:rsidR="00C77617">
        <w:t xml:space="preserve"> is extremely unusual</w:t>
      </w:r>
      <w:r w:rsidR="00AE7292">
        <w:t xml:space="preserve"> within NYC agencies</w:t>
      </w:r>
      <w:r w:rsidR="00D81A97">
        <w:t>, and is a testament to the urgency of the DHS mission</w:t>
      </w:r>
      <w:r w:rsidR="00C77617">
        <w:t xml:space="preserve">.  </w:t>
      </w:r>
      <w:r w:rsidR="00990447">
        <w:t xml:space="preserve">Each P-Card is registered for a single DHS employee, the P-Card holder, and only </w:t>
      </w:r>
      <w:r w:rsidR="00985FCA">
        <w:t>that person is</w:t>
      </w:r>
      <w:r w:rsidR="00990447">
        <w:t xml:space="preserve"> </w:t>
      </w:r>
      <w:r w:rsidR="00E10D0F">
        <w:t xml:space="preserve">authorized to use the card.  P-Card transactions are charged against the DHS Miscellaneous Expense Account (MEA) which is maintained separately from the general DHS </w:t>
      </w:r>
      <w:r w:rsidR="002C7599">
        <w:t xml:space="preserve">invoicing </w:t>
      </w:r>
      <w:r w:rsidR="00E10D0F">
        <w:t xml:space="preserve">system account.  </w:t>
      </w:r>
      <w:r w:rsidR="00813EBF" w:rsidRPr="008216E0">
        <w:t>P-Cards</w:t>
      </w:r>
      <w:r w:rsidR="00813EBF">
        <w:rPr>
          <w:i/>
        </w:rPr>
        <w:t xml:space="preserve"> </w:t>
      </w:r>
      <w:r w:rsidR="00813EBF">
        <w:t>are typically used to pay for rooms needed on an emergency, per-diem basis in commercial hotels</w:t>
      </w:r>
      <w:r w:rsidR="00A14E3A">
        <w:t xml:space="preserve"> (by reserving blocks of rooms for a </w:t>
      </w:r>
      <w:r w:rsidR="00F95EFA">
        <w:t>period</w:t>
      </w:r>
      <w:r w:rsidR="00A14E3A">
        <w:t xml:space="preserve"> of time)</w:t>
      </w:r>
      <w:r w:rsidR="00FA1476">
        <w:t>.</w:t>
      </w:r>
      <w:r w:rsidR="008201F5">
        <w:t xml:space="preserve"> In addition, P-Cards may be used to pay for certain </w:t>
      </w:r>
      <w:r w:rsidR="006E7462">
        <w:t xml:space="preserve">shelter </w:t>
      </w:r>
      <w:r w:rsidR="005305B9">
        <w:t xml:space="preserve">expenses such as cleaning supplies or small repairs.  </w:t>
      </w:r>
    </w:p>
    <w:p w14:paraId="19D9BA5C" w14:textId="77777777" w:rsidR="00072914" w:rsidRDefault="00072914" w:rsidP="000E7C5B"/>
    <w:p w14:paraId="1BBC8226" w14:textId="77777777" w:rsidR="00CC066F" w:rsidRDefault="00CC066F" w:rsidP="00CC066F">
      <w:pPr>
        <w:pStyle w:val="Heading4"/>
      </w:pPr>
      <w:r>
        <w:t>Offline Unit Tracking</w:t>
      </w:r>
    </w:p>
    <w:p w14:paraId="6F41F12D" w14:textId="48F94421" w:rsidR="00CC066F" w:rsidRDefault="0081346C" w:rsidP="000E7C5B">
      <w:r>
        <w:t xml:space="preserve">The HERO unit tracks off-line </w:t>
      </w:r>
      <w:r w:rsidR="00072914">
        <w:t xml:space="preserve">FWC </w:t>
      </w:r>
      <w:r>
        <w:t xml:space="preserve">units to </w:t>
      </w:r>
      <w:ins w:id="369" w:author="Craeg Strong" w:date="2017-02-28T03:45:00Z">
        <w:r w:rsidR="00F821D8">
          <w:t xml:space="preserve">help </w:t>
        </w:r>
      </w:ins>
      <w:r>
        <w:t xml:space="preserve">ensure that units and beds are returned to service timely.  </w:t>
      </w:r>
      <w:ins w:id="370" w:author="Craeg Strong" w:date="2017-02-28T03:46:00Z">
        <w:r w:rsidR="00AC5651">
          <w:t>All units go offline automatically when a client exits, to account for cleaning and regular maintenance</w:t>
        </w:r>
      </w:ins>
      <w:ins w:id="371" w:author="Craeg Strong" w:date="2017-02-28T03:53:00Z">
        <w:r w:rsidR="00035B6B">
          <w:t>, and private operators receive reimbursement for regular shelter maintenance such as cleaning services and basic supplies</w:t>
        </w:r>
      </w:ins>
      <w:ins w:id="372" w:author="Craeg Strong" w:date="2017-02-28T03:46:00Z">
        <w:r w:rsidR="00AC5651">
          <w:t>.  However, if a unit does not return to service</w:t>
        </w:r>
      </w:ins>
      <w:ins w:id="373" w:author="Craeg Strong" w:date="2017-02-28T03:47:00Z">
        <w:r w:rsidR="00AC5651">
          <w:t xml:space="preserve"> </w:t>
        </w:r>
        <w:r w:rsidR="00E75767">
          <w:t>immediately</w:t>
        </w:r>
      </w:ins>
      <w:del w:id="374" w:author="Craeg Strong" w:date="2017-02-28T03:47:00Z">
        <w:r w:rsidR="00F71CF2" w:rsidDel="00AC5651">
          <w:delText>When a unit goes offline</w:delText>
        </w:r>
      </w:del>
      <w:r w:rsidR="00F71CF2">
        <w:t xml:space="preserve">, information about the unit is captured including </w:t>
      </w:r>
      <w:r w:rsidR="00F15E98">
        <w:t xml:space="preserve">the date and </w:t>
      </w:r>
      <w:r w:rsidR="002E6254">
        <w:t>time when it went offline, contact information</w:t>
      </w:r>
      <w:r w:rsidR="00F15E98">
        <w:t>,</w:t>
      </w:r>
      <w:r w:rsidR="002E6254">
        <w:t xml:space="preserve"> </w:t>
      </w:r>
      <w:r w:rsidR="00F71CF2">
        <w:t xml:space="preserve">the reason (reserve, long-term renovation, under </w:t>
      </w:r>
      <w:r w:rsidR="009D5483">
        <w:t xml:space="preserve">repair, other, and maintenance), </w:t>
      </w:r>
      <w:r w:rsidR="003A4C84">
        <w:t>and when it is expected or scheduled to return to service</w:t>
      </w:r>
      <w:r w:rsidR="003A7F75">
        <w:t xml:space="preserve">.  Offline units are reviewed on a regular basis and their offline reason may be changed, for example from under repair to long-term renovation, as new information is </w:t>
      </w:r>
      <w:del w:id="375" w:author="Craeg Strong" w:date="2017-02-28T03:45:00Z">
        <w:r w:rsidR="003A7F75" w:rsidDel="00BF62EE">
          <w:delText>entered</w:delText>
        </w:r>
      </w:del>
      <w:ins w:id="376" w:author="Craeg Strong" w:date="2017-02-28T03:45:00Z">
        <w:r w:rsidR="00BF62EE">
          <w:t>obtained</w:t>
        </w:r>
      </w:ins>
      <w:r w:rsidR="003A7F75">
        <w:t xml:space="preserve">. </w:t>
      </w:r>
      <w:r w:rsidR="005305B9">
        <w:t>Since long-term re</w:t>
      </w:r>
      <w:r w:rsidR="00E16A7A">
        <w:t>novations may be reimbursed by C</w:t>
      </w:r>
      <w:r w:rsidR="005305B9">
        <w:t xml:space="preserve">ity or Federal funds, information about each facility </w:t>
      </w:r>
      <w:ins w:id="377" w:author="Craeg Strong" w:date="2017-02-28T03:45:00Z">
        <w:r w:rsidR="00AC5651">
          <w:t xml:space="preserve">repair </w:t>
        </w:r>
      </w:ins>
      <w:r w:rsidR="005305B9">
        <w:t>must be captured and tracked to ensure eligibility and compliance</w:t>
      </w:r>
      <w:del w:id="378" w:author="Craeg Strong" w:date="2017-02-28T03:54:00Z">
        <w:r w:rsidR="005305B9" w:rsidDel="00035B6B">
          <w:delText>.</w:delText>
        </w:r>
      </w:del>
      <w:del w:id="379" w:author="Craeg Strong" w:date="2017-02-28T03:53:00Z">
        <w:r w:rsidR="005305B9" w:rsidDel="00035B6B">
          <w:delText xml:space="preserve">  Private operators </w:delText>
        </w:r>
      </w:del>
      <w:del w:id="380" w:author="Craeg Strong" w:date="2017-02-28T03:49:00Z">
        <w:r w:rsidR="005305B9" w:rsidDel="003709B0">
          <w:delText xml:space="preserve">also </w:delText>
        </w:r>
      </w:del>
      <w:del w:id="381" w:author="Craeg Strong" w:date="2017-02-28T03:53:00Z">
        <w:r w:rsidR="005305B9" w:rsidDel="00035B6B">
          <w:delText>receive reimbursement for regular shelter maintenance such as cleaning services and basic supplies</w:delText>
        </w:r>
      </w:del>
      <w:r w:rsidR="005305B9">
        <w:t xml:space="preserve">.  </w:t>
      </w:r>
      <w:r w:rsidR="00200EB1">
        <w:t xml:space="preserve">There is an approval workflow for repair and long-term renovation that includes review by </w:t>
      </w:r>
      <w:r w:rsidR="00602D68">
        <w:t>DHS’s Maintenance, Repair, and Capital Construction (</w:t>
      </w:r>
      <w:r w:rsidR="00200EB1">
        <w:t>MRCC</w:t>
      </w:r>
      <w:r w:rsidR="00602D68">
        <w:t>)</w:t>
      </w:r>
      <w:r w:rsidR="00200EB1">
        <w:t xml:space="preserve"> and </w:t>
      </w:r>
      <w:r w:rsidR="00602D68">
        <w:t>Capacity Planning and Development (</w:t>
      </w:r>
      <w:r w:rsidR="00200EB1">
        <w:t>CPD</w:t>
      </w:r>
      <w:r w:rsidR="00602D68">
        <w:t>) units</w:t>
      </w:r>
      <w:r w:rsidR="00200EB1">
        <w:t xml:space="preserve">.  </w:t>
      </w:r>
      <w:r w:rsidR="005305B9">
        <w:t>In order to receive reimbursement for long-term renovations, work plans</w:t>
      </w:r>
      <w:r w:rsidR="00200EB1">
        <w:t>/costs</w:t>
      </w:r>
      <w:r w:rsidR="005305B9">
        <w:t xml:space="preserve"> must be approved in advance</w:t>
      </w:r>
      <w:r w:rsidR="006655D7">
        <w:t xml:space="preserve"> by </w:t>
      </w:r>
      <w:r w:rsidR="005D0FA6">
        <w:t>the NYC Office of Management and Budget (</w:t>
      </w:r>
      <w:r w:rsidR="006655D7">
        <w:t>OMB</w:t>
      </w:r>
      <w:r w:rsidR="005D0FA6">
        <w:t>)</w:t>
      </w:r>
      <w:r w:rsidR="006655D7">
        <w:t xml:space="preserve">, </w:t>
      </w:r>
      <w:r w:rsidR="005305B9">
        <w:t>monitored</w:t>
      </w:r>
      <w:r w:rsidR="00200EB1">
        <w:t xml:space="preserve"> by DHS</w:t>
      </w:r>
      <w:r w:rsidR="006655D7">
        <w:t>,</w:t>
      </w:r>
      <w:r w:rsidR="005305B9">
        <w:t xml:space="preserve"> and inspected on completion</w:t>
      </w:r>
      <w:r w:rsidR="00200EB1">
        <w:t xml:space="preserve"> by </w:t>
      </w:r>
      <w:r w:rsidR="005D0FA6">
        <w:t>the NYC Office of Temporary and Disability Assistance (</w:t>
      </w:r>
      <w:r w:rsidR="00200EB1">
        <w:t>OTDA</w:t>
      </w:r>
      <w:r w:rsidR="005D0FA6">
        <w:t>)</w:t>
      </w:r>
      <w:r w:rsidR="00200EB1">
        <w:t>.</w:t>
      </w:r>
      <w:r w:rsidR="00200EB1" w:rsidRPr="00200EB1">
        <w:t xml:space="preserve"> </w:t>
      </w:r>
      <w:r w:rsidR="00F72247">
        <w:t xml:space="preserve">  Although </w:t>
      </w:r>
      <w:r w:rsidR="00F72247">
        <w:lastRenderedPageBreak/>
        <w:t xml:space="preserve">CARES tracks the number of units that are offline, it does not track the </w:t>
      </w:r>
      <w:ins w:id="382" w:author="Craeg Strong" w:date="2017-02-28T03:55:00Z">
        <w:r w:rsidR="00035B6B">
          <w:t>details of the repairs</w:t>
        </w:r>
        <w:r w:rsidR="00AB68D7">
          <w:t>,</w:t>
        </w:r>
        <w:r w:rsidR="00035B6B">
          <w:t xml:space="preserve"> such as the </w:t>
        </w:r>
      </w:ins>
      <w:r w:rsidR="00F72247">
        <w:t>work being performed to bring units back online and the cost of that work.</w:t>
      </w:r>
    </w:p>
    <w:p w14:paraId="42DDBA13" w14:textId="77777777" w:rsidR="00657D56" w:rsidRDefault="00657D56" w:rsidP="00657D56"/>
    <w:p w14:paraId="4C8A58DE" w14:textId="7280191B" w:rsidR="00A96581" w:rsidRDefault="00A96581" w:rsidP="00A96581">
      <w:pPr>
        <w:pStyle w:val="Heading4"/>
      </w:pPr>
      <w:r>
        <w:t>Commercial Hotels Tracker</w:t>
      </w:r>
    </w:p>
    <w:p w14:paraId="558FD598" w14:textId="5EBBF8DE" w:rsidR="00A17B20" w:rsidRDefault="000F101A">
      <w:r>
        <w:t xml:space="preserve">DHS </w:t>
      </w:r>
      <w:del w:id="383" w:author="Craeg Strong" w:date="2017-02-28T03:55:00Z">
        <w:r w:rsidDel="004D665D">
          <w:delText xml:space="preserve">has </w:delText>
        </w:r>
      </w:del>
      <w:ins w:id="384" w:author="Craeg Strong" w:date="2017-02-28T03:55:00Z">
        <w:r w:rsidR="004D665D">
          <w:t xml:space="preserve">establishes </w:t>
        </w:r>
      </w:ins>
      <w:r>
        <w:t xml:space="preserve">agreements with </w:t>
      </w:r>
      <w:ins w:id="385" w:author="Craeg Strong" w:date="2017-02-28T03:55:00Z">
        <w:r w:rsidR="004D665D">
          <w:t xml:space="preserve">commercial </w:t>
        </w:r>
      </w:ins>
      <w:del w:id="386" w:author="Craeg Strong" w:date="2017-02-28T03:55:00Z">
        <w:r w:rsidR="007B3052" w:rsidDel="004D665D">
          <w:delText>certain</w:delText>
        </w:r>
        <w:r w:rsidDel="004D665D">
          <w:delText xml:space="preserve"> </w:delText>
        </w:r>
      </w:del>
      <w:r>
        <w:t xml:space="preserve">hotels across the five boroughs to </w:t>
      </w:r>
      <w:r w:rsidR="00FF05F1">
        <w:t>reserve</w:t>
      </w:r>
      <w:r>
        <w:t xml:space="preserve"> </w:t>
      </w:r>
      <w:r w:rsidR="00E4627C">
        <w:t>blocks of rooms for periods of time</w:t>
      </w:r>
      <w:r>
        <w:t xml:space="preserve">.  </w:t>
      </w:r>
      <w:r w:rsidR="00E4627C">
        <w:t xml:space="preserve">CPD tracks the reservations and </w:t>
      </w:r>
      <w:ins w:id="387" w:author="Craeg Strong" w:date="2017-02-28T03:55:00Z">
        <w:r w:rsidR="004D665D">
          <w:t xml:space="preserve">subsequent </w:t>
        </w:r>
      </w:ins>
      <w:r w:rsidR="00E4627C">
        <w:t xml:space="preserve">payment of the hotels.  For families HERO tracks the usage of hotels.  For adults, shelters </w:t>
      </w:r>
      <w:r w:rsidR="00F72247">
        <w:t xml:space="preserve">determine which clients are placed into hotels. </w:t>
      </w:r>
      <w:r w:rsidR="00027FBF">
        <w:t xml:space="preserve"> </w:t>
      </w:r>
    </w:p>
    <w:p w14:paraId="79326073" w14:textId="77777777" w:rsidR="00E03A58" w:rsidRDefault="00E03A58"/>
    <w:p w14:paraId="65FB0DFB" w14:textId="77777777" w:rsidR="00CA33D3" w:rsidRDefault="00176202" w:rsidP="00E03A58">
      <w:pPr>
        <w:pStyle w:val="Heading3"/>
      </w:pPr>
      <w:r>
        <w:t xml:space="preserve">Shelter Capacity Dashboard </w:t>
      </w:r>
    </w:p>
    <w:p w14:paraId="580F988B" w14:textId="6B54386A" w:rsidR="000E7C5B" w:rsidRPr="00E03A58" w:rsidRDefault="00176202" w:rsidP="00CA33D3">
      <w:pPr>
        <w:pStyle w:val="Heading4"/>
        <w:rPr>
          <w:sz w:val="26"/>
          <w:szCs w:val="26"/>
        </w:rPr>
      </w:pPr>
      <w:r>
        <w:t>Value Proposition</w:t>
      </w:r>
    </w:p>
    <w:p w14:paraId="5EFC4A63" w14:textId="59A255E9" w:rsidR="00293064" w:rsidRDefault="0054657F" w:rsidP="00293064">
      <w:r>
        <w:t xml:space="preserve">The Shelter Capacity Dashboard is a new application being developed by DHS to provide a </w:t>
      </w:r>
      <w:r w:rsidR="00EC3ED4">
        <w:t>central</w:t>
      </w:r>
      <w:r>
        <w:t xml:space="preserve"> </w:t>
      </w:r>
      <w:r w:rsidR="001A07E5">
        <w:t xml:space="preserve">source for </w:t>
      </w:r>
      <w:r w:rsidR="00EC3ED4">
        <w:t>viewing and reporting on</w:t>
      </w:r>
      <w:r w:rsidR="001A07E5">
        <w:t xml:space="preserve"> </w:t>
      </w:r>
      <w:r w:rsidR="00BD09DC">
        <w:t xml:space="preserve">aggregate </w:t>
      </w:r>
      <w:r w:rsidR="006F7BC5">
        <w:t xml:space="preserve">availability </w:t>
      </w:r>
      <w:r w:rsidR="00BD09DC">
        <w:t xml:space="preserve">and usage </w:t>
      </w:r>
      <w:r w:rsidR="006F7BC5">
        <w:t xml:space="preserve">of shelter units, and projecting </w:t>
      </w:r>
      <w:r w:rsidR="00BF13DC">
        <w:t xml:space="preserve">current and </w:t>
      </w:r>
      <w:r w:rsidR="006F7BC5">
        <w:t>future needs. The application will provide the following benefits:</w:t>
      </w:r>
    </w:p>
    <w:p w14:paraId="1E4A16E7" w14:textId="34AD6D39" w:rsidR="005F6A3E" w:rsidRDefault="005F6A3E">
      <w:pPr>
        <w:pStyle w:val="ListParagraph"/>
        <w:numPr>
          <w:ilvl w:val="0"/>
          <w:numId w:val="14"/>
        </w:numPr>
      </w:pPr>
      <w:r>
        <w:t xml:space="preserve">Enable DHS to create more accurate forecasts of </w:t>
      </w:r>
      <w:r w:rsidRPr="005F6A3E">
        <w:t>availability and use of existing units/beds</w:t>
      </w:r>
      <w:r>
        <w:t xml:space="preserve"> over time, to enable plans that maximize benefits and minimize costs </w:t>
      </w:r>
      <w:r w:rsidRPr="005F6A3E">
        <w:t>while fulfilling the DHS mission of providing appropriate shelter to every person in need</w:t>
      </w:r>
      <w:r w:rsidR="003106B7">
        <w:t>;</w:t>
      </w:r>
    </w:p>
    <w:p w14:paraId="5968E2AF" w14:textId="551E0FA7" w:rsidR="005419F5" w:rsidRDefault="005419F5" w:rsidP="005419F5">
      <w:pPr>
        <w:pStyle w:val="ListParagraph"/>
        <w:numPr>
          <w:ilvl w:val="0"/>
          <w:numId w:val="14"/>
        </w:numPr>
      </w:pPr>
      <w:r>
        <w:t xml:space="preserve">Provide the means to display, analyze, and apply trends of capacity and demand over broader time periods and especially year over year.  This will enable the system to incorporate historical demands into the projections that are fully </w:t>
      </w:r>
      <w:r w:rsidR="00F74884">
        <w:t>cognizant of</w:t>
      </w:r>
      <w:r>
        <w:t xml:space="preserve"> well-known high and low demand periods</w:t>
      </w:r>
      <w:r w:rsidR="004E33CA">
        <w:t xml:space="preserve"> (e.g. seasonal)</w:t>
      </w:r>
      <w:r w:rsidR="003106B7">
        <w:t>;</w:t>
      </w:r>
    </w:p>
    <w:p w14:paraId="0251A32F" w14:textId="51C34660" w:rsidR="006F7BC5" w:rsidRDefault="006F7BC5" w:rsidP="006F7BC5">
      <w:pPr>
        <w:pStyle w:val="ListParagraph"/>
        <w:numPr>
          <w:ilvl w:val="0"/>
          <w:numId w:val="14"/>
        </w:numPr>
      </w:pPr>
      <w:r>
        <w:t>Unify functionality previously provided by three separate applications into one: Int</w:t>
      </w:r>
      <w:r w:rsidR="0072216B">
        <w:t xml:space="preserve">ake/Vacancy Control (IVC), </w:t>
      </w:r>
      <w:r w:rsidR="00993423">
        <w:t xml:space="preserve">HERO </w:t>
      </w:r>
      <w:r w:rsidR="0072216B">
        <w:t>Unit Demand and Projection</w:t>
      </w:r>
      <w:r w:rsidR="00322407">
        <w:t xml:space="preserve">, and </w:t>
      </w:r>
      <w:r w:rsidR="00C25A2D">
        <w:t xml:space="preserve">the </w:t>
      </w:r>
      <w:r w:rsidR="00322407">
        <w:t>Commercial Hotels Track</w:t>
      </w:r>
      <w:r w:rsidR="00C33FC0">
        <w:t>ing Spreadsheet</w:t>
      </w:r>
      <w:r w:rsidR="003106B7">
        <w:t>;</w:t>
      </w:r>
    </w:p>
    <w:p w14:paraId="69C36A90" w14:textId="16FD7442" w:rsidR="00322407" w:rsidRDefault="00E31F3D" w:rsidP="006F7BC5">
      <w:pPr>
        <w:pStyle w:val="ListParagraph"/>
        <w:numPr>
          <w:ilvl w:val="0"/>
          <w:numId w:val="14"/>
        </w:numPr>
      </w:pPr>
      <w:r>
        <w:t xml:space="preserve">Provide </w:t>
      </w:r>
      <w:r w:rsidR="006F354C">
        <w:t>graphical charts to track utilization, availability, and offline</w:t>
      </w:r>
      <w:r w:rsidR="00CA5859">
        <w:t xml:space="preserve"> units by type over time to facilitate budgeting and management decision-making</w:t>
      </w:r>
      <w:r w:rsidR="003106B7">
        <w:t>;</w:t>
      </w:r>
    </w:p>
    <w:p w14:paraId="26607C4E" w14:textId="04FC5BD5" w:rsidR="005F6A3E" w:rsidRDefault="005F6A3E" w:rsidP="006F7BC5">
      <w:pPr>
        <w:pStyle w:val="ListParagraph"/>
        <w:numPr>
          <w:ilvl w:val="0"/>
          <w:numId w:val="14"/>
        </w:numPr>
      </w:pPr>
      <w:r>
        <w:t>Provide day by day tracking of the number of hotel rooms that are reserved (and thus paid for) which will support the charges on P-C</w:t>
      </w:r>
      <w:r w:rsidR="005F26DB">
        <w:t>ards</w:t>
      </w:r>
      <w:r>
        <w:t xml:space="preserve"> and allow DHS to understand if it is appropriately using the hotel capacity obtained by the P-C</w:t>
      </w:r>
      <w:r w:rsidR="005F26DB">
        <w:t>ard</w:t>
      </w:r>
      <w:r w:rsidR="003106B7">
        <w:t>;</w:t>
      </w:r>
    </w:p>
    <w:p w14:paraId="476BAD15" w14:textId="4455272F" w:rsidR="000D2F8C" w:rsidRDefault="000D2F8C" w:rsidP="006F7BC5">
      <w:pPr>
        <w:pStyle w:val="ListParagraph"/>
        <w:numPr>
          <w:ilvl w:val="0"/>
          <w:numId w:val="14"/>
        </w:numPr>
      </w:pPr>
      <w:r>
        <w:t xml:space="preserve">Provide enhanced ease of use for </w:t>
      </w:r>
      <w:r w:rsidR="003106B7">
        <w:t xml:space="preserve">tracking when and how changes were made, undoing and correcting erroneous information, </w:t>
      </w:r>
      <w:r w:rsidR="000177E4">
        <w:t xml:space="preserve">and </w:t>
      </w:r>
      <w:r>
        <w:t>reconciling information with CARES</w:t>
      </w:r>
      <w:r w:rsidR="003E7A2E">
        <w:t>, which will improve accuracy of information</w:t>
      </w:r>
      <w:r w:rsidR="003106B7">
        <w:t>;</w:t>
      </w:r>
    </w:p>
    <w:p w14:paraId="7D6A29AF" w14:textId="52E4F75E" w:rsidR="00283279" w:rsidRDefault="009C53C5" w:rsidP="006F7BC5">
      <w:pPr>
        <w:pStyle w:val="ListParagraph"/>
        <w:numPr>
          <w:ilvl w:val="0"/>
          <w:numId w:val="14"/>
        </w:numPr>
      </w:pPr>
      <w:r>
        <w:t xml:space="preserve">Provide enhanced ease of use for </w:t>
      </w:r>
      <w:r w:rsidR="00283279">
        <w:t xml:space="preserve">managing </w:t>
      </w:r>
      <w:del w:id="388" w:author="Craeg Strong" w:date="2017-02-28T04:00:00Z">
        <w:r w:rsidR="00283279" w:rsidDel="0013700A">
          <w:delText xml:space="preserve">rosters </w:delText>
        </w:r>
      </w:del>
      <w:ins w:id="389" w:author="Craeg Strong" w:date="2017-02-28T04:00:00Z">
        <w:r w:rsidR="0013700A">
          <w:t xml:space="preserve">client counts </w:t>
        </w:r>
      </w:ins>
      <w:r w:rsidR="00283279">
        <w:t>and for reconciling them with CARES, including when new “</w:t>
      </w:r>
      <w:r>
        <w:t>shelters</w:t>
      </w:r>
      <w:r w:rsidR="00283279">
        <w:t>” (such as a new commercial hotel) are added overnight</w:t>
      </w:r>
      <w:r w:rsidR="003106B7">
        <w:t>;</w:t>
      </w:r>
    </w:p>
    <w:p w14:paraId="3B34A1F8" w14:textId="1B8CFE22" w:rsidR="00283279" w:rsidRDefault="00283279" w:rsidP="00FF23D3">
      <w:pPr>
        <w:pStyle w:val="ListParagraph"/>
        <w:numPr>
          <w:ilvl w:val="0"/>
          <w:numId w:val="14"/>
        </w:numPr>
      </w:pPr>
      <w:del w:id="390" w:author="Craeg Strong" w:date="2017-02-28T04:06:00Z">
        <w:r w:rsidDel="00307BFD">
          <w:delText>Provide the means to</w:delText>
        </w:r>
      </w:del>
      <w:ins w:id="391" w:author="Craeg Strong" w:date="2017-02-28T04:06:00Z">
        <w:r w:rsidR="00307BFD">
          <w:t xml:space="preserve">Supplement CARES information by recording details of offline reasons for each unit that CARES indicates is offline, including </w:t>
        </w:r>
      </w:ins>
      <w:del w:id="392" w:author="Craeg Strong" w:date="2017-02-28T04:07:00Z">
        <w:r w:rsidDel="00307BFD">
          <w:delText xml:space="preserve"> </w:delText>
        </w:r>
        <w:r w:rsidR="007638DE" w:rsidDel="00307BFD">
          <w:delText xml:space="preserve">immediately </w:delText>
        </w:r>
        <w:r w:rsidDel="00307BFD">
          <w:delText xml:space="preserve">record up-to-date information about off-line units such as </w:delText>
        </w:r>
      </w:del>
      <w:r w:rsidR="00024B00">
        <w:t xml:space="preserve">changes in </w:t>
      </w:r>
      <w:r>
        <w:t>renovation status, offline reason, and other comments</w:t>
      </w:r>
      <w:ins w:id="393" w:author="Craeg Strong" w:date="2017-02-28T04:07:00Z">
        <w:r w:rsidR="00307BFD">
          <w:t>;</w:t>
        </w:r>
      </w:ins>
      <w:del w:id="394" w:author="Craeg Strong" w:date="2017-02-28T04:07:00Z">
        <w:r w:rsidDel="00307BFD">
          <w:delText xml:space="preserve"> while maintaining the </w:delText>
        </w:r>
        <w:r w:rsidR="006A0035" w:rsidDel="00307BFD">
          <w:delText xml:space="preserve">ability </w:delText>
        </w:r>
        <w:r w:rsidDel="00307BFD">
          <w:delText>to reconcile any updates with CARES</w:delText>
        </w:r>
        <w:r w:rsidR="003106B7" w:rsidDel="00307BFD">
          <w:delText>; and</w:delText>
        </w:r>
      </w:del>
    </w:p>
    <w:p w14:paraId="42AD4C99" w14:textId="60BB5067" w:rsidR="005E1FF5" w:rsidRPr="006314DA" w:rsidRDefault="005E1FF5" w:rsidP="006F7BC5">
      <w:pPr>
        <w:pStyle w:val="ListParagraph"/>
        <w:numPr>
          <w:ilvl w:val="0"/>
          <w:numId w:val="14"/>
        </w:numPr>
        <w:rPr>
          <w:i/>
        </w:rPr>
      </w:pPr>
      <w:r>
        <w:t xml:space="preserve">Provide the means to </w:t>
      </w:r>
      <w:del w:id="395" w:author="Craeg Strong" w:date="2017-02-28T04:02:00Z">
        <w:r w:rsidDel="001F4A55">
          <w:delText xml:space="preserve">reconcile </w:delText>
        </w:r>
      </w:del>
      <w:ins w:id="396" w:author="Craeg Strong" w:date="2017-02-28T04:02:00Z">
        <w:r w:rsidR="001F4A55">
          <w:t xml:space="preserve">track </w:t>
        </w:r>
      </w:ins>
      <w:ins w:id="397" w:author="Craeg Strong" w:date="2017-02-28T04:03:00Z">
        <w:r w:rsidR="005F05A0">
          <w:t>work</w:t>
        </w:r>
      </w:ins>
      <w:ins w:id="398" w:author="Craeg Strong" w:date="2017-02-28T04:02:00Z">
        <w:r w:rsidR="005F05A0">
          <w:t xml:space="preserve"> plans, </w:t>
        </w:r>
      </w:ins>
      <w:ins w:id="399" w:author="Craeg Strong" w:date="2017-02-28T04:03:00Z">
        <w:r w:rsidR="005F05A0">
          <w:t>costs, and approvals associated with long-term renovations in order to bring units back online.</w:t>
        </w:r>
      </w:ins>
      <w:del w:id="400" w:author="Craeg Strong" w:date="2017-02-28T04:03:00Z">
        <w:r w:rsidDel="005F05A0">
          <w:delText>P</w:delText>
        </w:r>
        <w:r w:rsidR="00B85A73" w:rsidDel="005F05A0">
          <w:delText>-Card</w:delText>
        </w:r>
        <w:r w:rsidDel="005F05A0">
          <w:delText xml:space="preserve"> statements </w:delText>
        </w:r>
        <w:r w:rsidR="00C974C0" w:rsidDel="005F05A0">
          <w:delText>against authorizations and cost projections for renovations and repairs</w:delText>
        </w:r>
        <w:r w:rsidR="005419F5" w:rsidDel="005F05A0">
          <w:delText>.</w:delText>
        </w:r>
      </w:del>
    </w:p>
    <w:p w14:paraId="0FBE9AB9" w14:textId="77777777" w:rsidR="00293064" w:rsidRDefault="00293064" w:rsidP="00293064"/>
    <w:p w14:paraId="6115898C" w14:textId="652D1858" w:rsidR="00E54442" w:rsidRDefault="00E54442" w:rsidP="00474168">
      <w:pPr>
        <w:pStyle w:val="Heading4"/>
      </w:pPr>
      <w:r>
        <w:t>Out of Scope</w:t>
      </w:r>
      <w:r w:rsidR="001A3466">
        <w:t xml:space="preserve"> Items</w:t>
      </w:r>
    </w:p>
    <w:p w14:paraId="5732E8F1" w14:textId="170DD494" w:rsidR="00E54442" w:rsidRPr="00E54442" w:rsidRDefault="00E54442" w:rsidP="00E54442">
      <w:r>
        <w:t xml:space="preserve">The following items are </w:t>
      </w:r>
      <w:r w:rsidR="00A37F82">
        <w:t xml:space="preserve">currently </w:t>
      </w:r>
      <w:r>
        <w:t>not within the scope of Shelter Capacity Dashboard.  It is possible that one or more of them might be part of a future</w:t>
      </w:r>
      <w:r w:rsidR="002D589B">
        <w:t xml:space="preserve"> development effort, after they have been properly analyzed, reviewed and approved.</w:t>
      </w:r>
      <w:r>
        <w:t xml:space="preserve"> </w:t>
      </w:r>
    </w:p>
    <w:p w14:paraId="3B0A6653" w14:textId="0F5365F7" w:rsidR="0004322D" w:rsidRDefault="0004322D" w:rsidP="0004322D">
      <w:pPr>
        <w:pStyle w:val="ListParagraph"/>
        <w:numPr>
          <w:ilvl w:val="0"/>
          <w:numId w:val="16"/>
        </w:numPr>
      </w:pPr>
      <w:r>
        <w:t xml:space="preserve">Improved business intelligence through integration with additional information such as NYC population census data, quarterly HOPE counts, and other information to improve the </w:t>
      </w:r>
      <w:r>
        <w:lastRenderedPageBreak/>
        <w:t>quality of forecasting and budgeting.</w:t>
      </w:r>
      <w:r w:rsidR="008217FD">
        <w:t xml:space="preserve">  (Note: it is possible some </w:t>
      </w:r>
      <w:r w:rsidR="00A37F82">
        <w:t>publically available data, such as NYC Open Data Census Population Projection</w:t>
      </w:r>
      <w:r w:rsidR="007A01BB">
        <w:t>s</w:t>
      </w:r>
      <w:r w:rsidR="001B5B25">
        <w:t xml:space="preserve"> or weather projections could be incorporated relatively easily)</w:t>
      </w:r>
    </w:p>
    <w:p w14:paraId="318BE9E0" w14:textId="2E561671" w:rsidR="00DA4731" w:rsidRDefault="00942B18" w:rsidP="007B1CF9">
      <w:pPr>
        <w:pStyle w:val="ListParagraph"/>
        <w:numPr>
          <w:ilvl w:val="0"/>
          <w:numId w:val="16"/>
        </w:numPr>
      </w:pPr>
      <w:r>
        <w:t xml:space="preserve">To </w:t>
      </w:r>
      <w:r w:rsidR="00986204">
        <w:t xml:space="preserve">provide an external web or mobile interface to facilitate the </w:t>
      </w:r>
      <w:del w:id="401" w:author="Craeg Strong" w:date="2017-02-28T04:04:00Z">
        <w:r w:rsidR="00986204" w:rsidDel="00954A27">
          <w:delText>Roster</w:delText>
        </w:r>
        <w:r w:rsidR="00DD52C0" w:rsidDel="00954A27">
          <w:delText xml:space="preserve"> </w:delText>
        </w:r>
      </w:del>
      <w:ins w:id="402" w:author="Craeg Strong" w:date="2017-02-28T06:03:00Z">
        <w:r w:rsidR="005E6A76">
          <w:t>census</w:t>
        </w:r>
      </w:ins>
      <w:ins w:id="403" w:author="Craeg Strong" w:date="2017-02-28T04:04:00Z">
        <w:r w:rsidR="00954A27">
          <w:t xml:space="preserve"> count </w:t>
        </w:r>
      </w:ins>
      <w:del w:id="404" w:author="Craeg Strong" w:date="2017-02-28T04:04:00Z">
        <w:r w:rsidR="00DD52C0" w:rsidDel="001F42A3">
          <w:delText>update</w:delText>
        </w:r>
        <w:r w:rsidR="00986204" w:rsidDel="001F42A3">
          <w:delText xml:space="preserve"> </w:delText>
        </w:r>
      </w:del>
      <w:r w:rsidR="00986204">
        <w:t xml:space="preserve">process for IVC </w:t>
      </w:r>
      <w:ins w:id="405" w:author="Craeg Strong" w:date="2017-02-28T06:04:00Z">
        <w:r w:rsidR="00E239FA">
          <w:t>(</w:t>
        </w:r>
      </w:ins>
      <w:r w:rsidR="00986204">
        <w:t xml:space="preserve">and </w:t>
      </w:r>
      <w:ins w:id="406" w:author="Craeg Strong" w:date="2017-02-28T06:04:00Z">
        <w:r w:rsidR="00E239FA">
          <w:t xml:space="preserve">potentially for </w:t>
        </w:r>
      </w:ins>
      <w:r w:rsidR="00986204">
        <w:t>HERO</w:t>
      </w:r>
      <w:ins w:id="407" w:author="Craeg Strong" w:date="2017-02-28T06:04:00Z">
        <w:r w:rsidR="00E239FA">
          <w:t>)</w:t>
        </w:r>
      </w:ins>
      <w:r w:rsidR="00986204">
        <w:t>.</w:t>
      </w:r>
    </w:p>
    <w:p w14:paraId="12ABA776" w14:textId="62265821" w:rsidR="00DA4731" w:rsidDel="00307BFD" w:rsidRDefault="00BC3120" w:rsidP="00802EE2">
      <w:pPr>
        <w:pStyle w:val="ListParagraph"/>
        <w:numPr>
          <w:ilvl w:val="0"/>
          <w:numId w:val="16"/>
        </w:numPr>
        <w:rPr>
          <w:del w:id="408" w:author="Craeg Strong" w:date="2017-02-28T04:05:00Z"/>
        </w:rPr>
      </w:pPr>
      <w:del w:id="409" w:author="Craeg Strong" w:date="2017-02-28T04:05:00Z">
        <w:r w:rsidDel="00307BFD">
          <w:delText xml:space="preserve">To </w:delText>
        </w:r>
        <w:r w:rsidR="00BD3C71" w:rsidDel="00307BFD">
          <w:delText xml:space="preserve">reduce the need for </w:delText>
        </w:r>
        <w:r w:rsidR="002D589B" w:rsidDel="00307BFD">
          <w:delText xml:space="preserve">manual reconciliation and </w:delText>
        </w:r>
        <w:r w:rsidR="00BD3C71" w:rsidDel="00307BFD">
          <w:delText xml:space="preserve">double-entry of data by providing an automated interface </w:delText>
        </w:r>
        <w:r w:rsidR="00CD2723" w:rsidDel="00307BFD">
          <w:delText xml:space="preserve">that </w:delText>
        </w:r>
        <w:r w:rsidR="00756AEF" w:rsidDel="00307BFD">
          <w:delText>will</w:delText>
        </w:r>
        <w:r w:rsidR="00CD2723" w:rsidDel="00307BFD">
          <w:delText xml:space="preserve"> </w:delText>
        </w:r>
        <w:r w:rsidR="00756AEF" w:rsidDel="00307BFD">
          <w:delText>facilitate</w:delText>
        </w:r>
        <w:r w:rsidR="00BD3C71" w:rsidDel="00307BFD">
          <w:delText xml:space="preserve"> CARES </w:delText>
        </w:r>
        <w:r w:rsidR="00756AEF" w:rsidDel="00307BFD">
          <w:delText>updates</w:delText>
        </w:r>
        <w:r w:rsidR="00D36FA6" w:rsidDel="00307BFD">
          <w:delText xml:space="preserve"> (such as the </w:delText>
        </w:r>
        <w:r w:rsidR="00756AEF" w:rsidDel="00307BFD">
          <w:delText xml:space="preserve">last-minute </w:delText>
        </w:r>
        <w:r w:rsidR="00D36FA6" w:rsidDel="00307BFD">
          <w:delText>addition of a new shelter</w:delText>
        </w:r>
        <w:r w:rsidR="00AF059F" w:rsidDel="00307BFD">
          <w:delText xml:space="preserve">, </w:delText>
        </w:r>
        <w:r w:rsidR="00756AEF" w:rsidDel="00307BFD">
          <w:delText>discovered</w:delText>
        </w:r>
        <w:r w:rsidR="00AF059F" w:rsidDel="00307BFD">
          <w:delText xml:space="preserve"> during </w:delText>
        </w:r>
        <w:r w:rsidR="00756AEF" w:rsidDel="00307BFD">
          <w:delText>overnight Roster updates</w:delText>
        </w:r>
        <w:r w:rsidR="00D36FA6" w:rsidDel="00307BFD">
          <w:delText>)</w:delText>
        </w:r>
        <w:r w:rsidR="00A04ACC" w:rsidDel="00307BFD">
          <w:delText xml:space="preserve">, while providing for important approval </w:delText>
        </w:r>
        <w:r w:rsidR="002F6461" w:rsidDel="00307BFD">
          <w:delText xml:space="preserve">and confirmation </w:delText>
        </w:r>
        <w:r w:rsidR="00A04ACC" w:rsidDel="00307BFD">
          <w:delText xml:space="preserve">workflows </w:delText>
        </w:r>
        <w:r w:rsidR="002F6461" w:rsidDel="00307BFD">
          <w:delText>to maintain high quality, accurate information.</w:delText>
        </w:r>
      </w:del>
    </w:p>
    <w:p w14:paraId="175C434D" w14:textId="3CC57F91" w:rsidR="00146CCD" w:rsidRDefault="00146CCD" w:rsidP="00802EE2">
      <w:pPr>
        <w:pStyle w:val="ListParagraph"/>
        <w:numPr>
          <w:ilvl w:val="0"/>
          <w:numId w:val="16"/>
        </w:numPr>
      </w:pPr>
      <w:r>
        <w:t xml:space="preserve">Improved visualizations by incorporating </w:t>
      </w:r>
      <w:r w:rsidR="004B47A6">
        <w:t xml:space="preserve">spatial information via google map integration, </w:t>
      </w:r>
      <w:r w:rsidR="00CD2723">
        <w:t xml:space="preserve">to </w:t>
      </w:r>
      <w:r w:rsidR="00C325D4">
        <w:t xml:space="preserve">plot </w:t>
      </w:r>
      <w:r w:rsidR="00CD2723">
        <w:t>offline unit</w:t>
      </w:r>
      <w:r w:rsidR="00C325D4">
        <w:t xml:space="preserve">s, plot unit usage </w:t>
      </w:r>
      <w:r w:rsidR="00CD2723">
        <w:t xml:space="preserve">and find </w:t>
      </w:r>
      <w:r w:rsidR="004B47A6">
        <w:t>correlation</w:t>
      </w:r>
      <w:r w:rsidR="00CD2723">
        <w:t>s</w:t>
      </w:r>
      <w:r w:rsidR="004B47A6">
        <w:t xml:space="preserve"> </w:t>
      </w:r>
      <w:r w:rsidR="00C325D4">
        <w:t xml:space="preserve">with other </w:t>
      </w:r>
      <w:r w:rsidR="004B47A6">
        <w:t>geo-spatial-oriented information.</w:t>
      </w:r>
    </w:p>
    <w:p w14:paraId="71D17397" w14:textId="0732F896" w:rsidR="00AB6845" w:rsidRDefault="00213081" w:rsidP="00AB6845">
      <w:pPr>
        <w:pStyle w:val="Heading2"/>
      </w:pPr>
      <w:r>
        <w:t>Application Functionality</w:t>
      </w:r>
    </w:p>
    <w:p w14:paraId="7CA5FBDC" w14:textId="06BC2495" w:rsidR="000D407B" w:rsidRDefault="000D407B" w:rsidP="003603D9">
      <w:pPr>
        <w:pStyle w:val="Heading3"/>
      </w:pPr>
      <w:r>
        <w:t>Dashboard</w:t>
      </w:r>
    </w:p>
    <w:p w14:paraId="4E26FE57" w14:textId="5E15946D" w:rsidR="007B7755" w:rsidRDefault="00036A98" w:rsidP="00917F32">
      <w:r>
        <w:t xml:space="preserve">The Shelter Capacity Dashboard should be designed to provide </w:t>
      </w:r>
      <w:r w:rsidR="003115AA">
        <w:t xml:space="preserve">important information to stakeholders at a glance, with the ability to drill down to details.  Users should be able to quickly see the number of units offline, </w:t>
      </w:r>
      <w:r w:rsidR="004179B9">
        <w:t xml:space="preserve">online, </w:t>
      </w:r>
      <w:r w:rsidR="003115AA">
        <w:t>the number of reservations,</w:t>
      </w:r>
      <w:ins w:id="410" w:author="Craeg Strong" w:date="2017-02-28T04:08:00Z">
        <w:r w:rsidR="00E062AB">
          <w:t xml:space="preserve"> the projected number of clients needing placement,</w:t>
        </w:r>
      </w:ins>
      <w:r w:rsidR="003115AA">
        <w:t xml:space="preserve"> the net number of units </w:t>
      </w:r>
      <w:ins w:id="411" w:author="Craeg Strong" w:date="2017-02-28T04:11:00Z">
        <w:r w:rsidR="002E2767">
          <w:t xml:space="preserve">currently </w:t>
        </w:r>
      </w:ins>
      <w:r w:rsidR="003115AA">
        <w:t>available</w:t>
      </w:r>
      <w:r w:rsidR="00B0642D">
        <w:t xml:space="preserve">, and </w:t>
      </w:r>
      <w:ins w:id="412" w:author="Craeg Strong" w:date="2017-02-28T04:11:00Z">
        <w:r w:rsidR="00351154">
          <w:t xml:space="preserve">the </w:t>
        </w:r>
      </w:ins>
      <w:r w:rsidR="00B0642D">
        <w:t xml:space="preserve">projected </w:t>
      </w:r>
      <w:del w:id="413" w:author="Craeg Strong" w:date="2017-02-28T04:11:00Z">
        <w:r w:rsidR="00B0642D" w:rsidDel="00351154">
          <w:delText xml:space="preserve">availability </w:delText>
        </w:r>
      </w:del>
      <w:ins w:id="414" w:author="Craeg Strong" w:date="2017-02-28T04:11:00Z">
        <w:r w:rsidR="00351154">
          <w:t xml:space="preserve">number of units returning to service </w:t>
        </w:r>
      </w:ins>
      <w:r w:rsidR="00B0642D">
        <w:t>for the day</w:t>
      </w:r>
      <w:r w:rsidR="003115AA">
        <w:t xml:space="preserve">.  The summary information should be filterable to apply to all homeless, or to group by </w:t>
      </w:r>
      <w:r w:rsidR="00B5051E">
        <w:t xml:space="preserve">facility </w:t>
      </w:r>
      <w:r w:rsidR="003115AA">
        <w:t>type</w:t>
      </w:r>
      <w:r w:rsidR="00825A90">
        <w:t xml:space="preserve"> (public shelter, private shelter, commercial hotel, or other), or population </w:t>
      </w:r>
      <w:r w:rsidR="008464AE">
        <w:t>type</w:t>
      </w:r>
      <w:r w:rsidR="003115AA">
        <w:t xml:space="preserve"> (families with children, single adults), or</w:t>
      </w:r>
      <w:r w:rsidR="00EA2BBD">
        <w:t xml:space="preserve"> by borough</w:t>
      </w:r>
      <w:r w:rsidR="004179B9">
        <w:t xml:space="preserve"> or provider</w:t>
      </w:r>
      <w:r w:rsidR="00EA2BBD">
        <w:t xml:space="preserve">.  </w:t>
      </w:r>
      <w:ins w:id="415" w:author="Craeg Strong" w:date="2017-02-28T04:08:00Z">
        <w:r w:rsidR="00E062AB">
          <w:t xml:space="preserve">The projected number of clients needing placement should </w:t>
        </w:r>
      </w:ins>
      <w:ins w:id="416" w:author="Craeg Strong" w:date="2017-02-28T04:09:00Z">
        <w:r w:rsidR="00E062AB">
          <w:t xml:space="preserve">be an aggregate of </w:t>
        </w:r>
      </w:ins>
      <w:ins w:id="417" w:author="Craeg Strong" w:date="2017-02-28T04:08:00Z">
        <w:r w:rsidR="00E062AB">
          <w:t>all sub-populations</w:t>
        </w:r>
      </w:ins>
      <w:ins w:id="418" w:author="Craeg Strong" w:date="2017-02-28T04:09:00Z">
        <w:r w:rsidR="00E062AB">
          <w:t xml:space="preserve"> and </w:t>
        </w:r>
      </w:ins>
      <w:ins w:id="419" w:author="Craeg Strong" w:date="2017-02-28T04:10:00Z">
        <w:r w:rsidR="008A5C8A">
          <w:t xml:space="preserve">should </w:t>
        </w:r>
      </w:ins>
      <w:ins w:id="420" w:author="Craeg Strong" w:date="2017-02-28T04:09:00Z">
        <w:r w:rsidR="00E062AB">
          <w:t>include forecasts for typical RARs and special needs.</w:t>
        </w:r>
      </w:ins>
      <w:ins w:id="421" w:author="Craeg Strong" w:date="2017-02-28T04:10:00Z">
        <w:r w:rsidR="00E062AB">
          <w:t xml:space="preserve">  </w:t>
        </w:r>
      </w:ins>
      <w:r w:rsidR="009566A3">
        <w:t>The system should provide</w:t>
      </w:r>
      <w:r w:rsidR="00EA2BBD">
        <w:t xml:space="preserve"> </w:t>
      </w:r>
      <w:r w:rsidR="009566A3">
        <w:t>a</w:t>
      </w:r>
      <w:r w:rsidR="00EA2BBD">
        <w:t xml:space="preserve"> master-detail </w:t>
      </w:r>
      <w:r w:rsidR="009566A3">
        <w:t xml:space="preserve">type </w:t>
      </w:r>
      <w:r w:rsidR="00EA2BBD">
        <w:t>display</w:t>
      </w:r>
      <w:r w:rsidR="00265488">
        <w:t xml:space="preserve"> to enable drilling down</w:t>
      </w:r>
      <w:r w:rsidR="00EA2BBD">
        <w:t xml:space="preserve">, </w:t>
      </w:r>
      <w:r w:rsidR="00A63603">
        <w:t>and</w:t>
      </w:r>
      <w:r w:rsidR="00EA2BBD">
        <w:t xml:space="preserve"> the detailed list </w:t>
      </w:r>
      <w:r w:rsidR="00A63603">
        <w:t>should</w:t>
      </w:r>
      <w:r w:rsidR="00EA2BBD">
        <w:t xml:space="preserve"> </w:t>
      </w:r>
      <w:r w:rsidR="00A63603">
        <w:t>provide</w:t>
      </w:r>
      <w:r w:rsidR="00EA2BBD">
        <w:t xml:space="preserve"> excel-like grouping, filtering, sorting, and exporting into formats such as Excel</w:t>
      </w:r>
      <w:r w:rsidR="00C40595">
        <w:t xml:space="preserve"> and </w:t>
      </w:r>
      <w:r w:rsidR="00EA2BBD">
        <w:t>PDF.</w:t>
      </w:r>
    </w:p>
    <w:p w14:paraId="2EDF118C" w14:textId="77777777" w:rsidR="00770A9C" w:rsidRDefault="00770A9C" w:rsidP="00917F32"/>
    <w:p w14:paraId="495365EE" w14:textId="2C0520F4" w:rsidR="003115AA" w:rsidRDefault="00B0642D" w:rsidP="00917F32">
      <w:r>
        <w:t>A split view, timeline view, and/or color-coded chart should be provided to enable the user to view demand over time, starting from actual demand in the past thru current demand and into projected demand in the future.</w:t>
      </w:r>
      <w:r w:rsidR="00B439DF">
        <w:t xml:space="preserve">  </w:t>
      </w:r>
      <w:del w:id="422" w:author="Craeg Strong" w:date="2017-02-28T04:12:00Z">
        <w:r w:rsidR="00C9556F" w:rsidDel="00133ABC">
          <w:delText>In addition,</w:delText>
        </w:r>
        <w:r w:rsidR="00770A9C" w:rsidDel="00133ABC">
          <w:delText xml:space="preserve"> </w:delText>
        </w:r>
        <w:r w:rsidR="004179B9" w:rsidDel="00133ABC">
          <w:delText xml:space="preserve">offline </w:delText>
        </w:r>
        <w:r w:rsidR="00747ABE" w:rsidDel="00133ABC">
          <w:delText xml:space="preserve">units could be displayed </w:delText>
        </w:r>
        <w:r w:rsidR="000F40BB" w:rsidDel="00133ABC">
          <w:delText xml:space="preserve">by status </w:delText>
        </w:r>
        <w:r w:rsidR="0058503B" w:rsidDel="00133ABC">
          <w:delText>in</w:delText>
        </w:r>
        <w:r w:rsidR="00D57FBD" w:rsidDel="00133ABC">
          <w:delText xml:space="preserve"> a heat map</w:delText>
        </w:r>
        <w:r w:rsidR="00282ED7" w:rsidDel="00133ABC">
          <w:delText xml:space="preserve"> by provider</w:delText>
        </w:r>
        <w:r w:rsidR="004179B9" w:rsidDel="00133ABC">
          <w:delText xml:space="preserve"> or</w:delText>
        </w:r>
        <w:r w:rsidR="00D57FBD" w:rsidDel="00133ABC">
          <w:delText xml:space="preserve"> </w:delText>
        </w:r>
        <w:r w:rsidR="00E475D0" w:rsidDel="00133ABC">
          <w:delText xml:space="preserve">geo-spatially superimposed on a google map </w:delText>
        </w:r>
        <w:r w:rsidR="00810F3B" w:rsidDel="00133ABC">
          <w:delText>of the five</w:delText>
        </w:r>
        <w:r w:rsidR="00E475D0" w:rsidDel="00133ABC">
          <w:delText xml:space="preserve"> </w:delText>
        </w:r>
        <w:r w:rsidR="00164A9C" w:rsidDel="00133ABC">
          <w:delText>borough</w:delText>
        </w:r>
        <w:r w:rsidR="00810F3B" w:rsidDel="00133ABC">
          <w:delText>s</w:delText>
        </w:r>
        <w:r w:rsidR="00E475D0" w:rsidDel="00133ABC">
          <w:delText>.</w:delText>
        </w:r>
      </w:del>
    </w:p>
    <w:p w14:paraId="65B089DD" w14:textId="77777777" w:rsidR="00260B55" w:rsidRDefault="00260B55" w:rsidP="00917F32"/>
    <w:p w14:paraId="02BA9498" w14:textId="7B4FDE12" w:rsidR="00B26316" w:rsidRDefault="00A14E3A" w:rsidP="00B26316">
      <w:pPr>
        <w:pStyle w:val="Heading3"/>
      </w:pPr>
      <w:del w:id="423" w:author="Craeg Strong" w:date="2017-02-28T04:12:00Z">
        <w:r w:rsidDel="00133ABC">
          <w:delText>Roster</w:delText>
        </w:r>
        <w:r w:rsidR="00B26316" w:rsidDel="00133ABC">
          <w:delText xml:space="preserve"> </w:delText>
        </w:r>
      </w:del>
      <w:ins w:id="424" w:author="Craeg Strong" w:date="2017-02-28T04:12:00Z">
        <w:r w:rsidR="00133ABC">
          <w:t xml:space="preserve">Census </w:t>
        </w:r>
      </w:ins>
      <w:r w:rsidR="00B26316">
        <w:t>Updates</w:t>
      </w:r>
    </w:p>
    <w:p w14:paraId="182E3AF2" w14:textId="476EB181" w:rsidR="008C5CBC" w:rsidRDefault="00EE4C8A" w:rsidP="00EE4C8A">
      <w:r>
        <w:t xml:space="preserve">Users should be able to add annotations or comments to indicate that </w:t>
      </w:r>
      <w:r w:rsidR="0060584C">
        <w:t xml:space="preserve">aggregate numbers </w:t>
      </w:r>
      <w:ins w:id="425" w:author="Craeg Strong" w:date="2017-02-28T04:13:00Z">
        <w:r w:rsidR="00D8021B">
          <w:t xml:space="preserve">of clients </w:t>
        </w:r>
      </w:ins>
      <w:r w:rsidR="0060584C">
        <w:t>within a shelter building</w:t>
      </w:r>
      <w:r>
        <w:t xml:space="preserve"> has been confirmed through </w:t>
      </w:r>
      <w:r w:rsidR="00A14E3A">
        <w:t xml:space="preserve">the </w:t>
      </w:r>
      <w:del w:id="426" w:author="Craeg Strong" w:date="2017-02-28T04:12:00Z">
        <w:r w:rsidR="00A14E3A" w:rsidDel="00133ABC">
          <w:delText>roster</w:delText>
        </w:r>
        <w:r w:rsidDel="00133ABC">
          <w:delText xml:space="preserve"> </w:delText>
        </w:r>
      </w:del>
      <w:ins w:id="427" w:author="Craeg Strong" w:date="2017-02-28T04:12:00Z">
        <w:r w:rsidR="00133ABC">
          <w:t xml:space="preserve">census </w:t>
        </w:r>
      </w:ins>
      <w:r w:rsidR="00A14E3A">
        <w:t>process</w:t>
      </w:r>
      <w:r>
        <w:t>.</w:t>
      </w:r>
      <w:r w:rsidR="008827D6">
        <w:t xml:space="preserve"> </w:t>
      </w:r>
      <w:del w:id="428" w:author="Craeg Strong" w:date="2017-02-28T06:07:00Z">
        <w:r w:rsidR="008827D6" w:rsidDel="00991840">
          <w:delText xml:space="preserve"> The user should be able to confirm or modify the status, for example to indicate that a unit</w:delText>
        </w:r>
        <w:r w:rsidR="00C532EE" w:rsidDel="00991840">
          <w:delText xml:space="preserve"> noted</w:delText>
        </w:r>
        <w:r w:rsidR="008827D6" w:rsidDel="00991840">
          <w:delText xml:space="preserve"> </w:delText>
        </w:r>
        <w:r w:rsidR="00C532EE" w:rsidDel="00991840">
          <w:delText>as</w:delText>
        </w:r>
        <w:r w:rsidR="008827D6" w:rsidDel="00991840">
          <w:delText xml:space="preserve"> </w:delText>
        </w:r>
      </w:del>
      <w:del w:id="429" w:author="Craeg Strong" w:date="2017-02-28T06:05:00Z">
        <w:r w:rsidR="008827D6" w:rsidDel="00FA525F">
          <w:delText xml:space="preserve">available is actually </w:delText>
        </w:r>
      </w:del>
      <w:del w:id="430" w:author="Craeg Strong" w:date="2017-02-28T06:07:00Z">
        <w:r w:rsidR="008827D6" w:rsidDel="00991840">
          <w:delText>offline due to maintenance</w:delText>
        </w:r>
      </w:del>
      <w:del w:id="431" w:author="Craeg Strong" w:date="2017-02-28T06:05:00Z">
        <w:r w:rsidR="008827D6" w:rsidDel="00FA525F">
          <w:delText>, repair, or</w:delText>
        </w:r>
      </w:del>
      <w:del w:id="432" w:author="Craeg Strong" w:date="2017-02-28T06:07:00Z">
        <w:r w:rsidR="008827D6" w:rsidDel="00991840">
          <w:delText xml:space="preserve"> long-term renovation</w:delText>
        </w:r>
      </w:del>
      <w:del w:id="433" w:author="Craeg Strong" w:date="2017-02-28T04:14:00Z">
        <w:r w:rsidR="008827D6" w:rsidDel="00D8021B">
          <w:delText>, or that it has</w:delText>
        </w:r>
      </w:del>
      <w:del w:id="434" w:author="Craeg Strong" w:date="2017-02-28T06:07:00Z">
        <w:r w:rsidR="008827D6" w:rsidDel="00991840">
          <w:delText xml:space="preserve"> been </w:delText>
        </w:r>
      </w:del>
      <w:del w:id="435" w:author="Craeg Strong" w:date="2017-02-28T06:05:00Z">
        <w:r w:rsidR="008827D6" w:rsidDel="00FA525F">
          <w:delText>reserved</w:delText>
        </w:r>
      </w:del>
      <w:del w:id="436" w:author="Craeg Strong" w:date="2017-02-28T06:07:00Z">
        <w:r w:rsidR="008827D6" w:rsidDel="00991840">
          <w:delText xml:space="preserve">. </w:delText>
        </w:r>
        <w:r w:rsidR="00311343" w:rsidDel="00991840">
          <w:delText xml:space="preserve">  </w:delText>
        </w:r>
      </w:del>
      <w:del w:id="437" w:author="Craeg Strong" w:date="2017-02-28T06:06:00Z">
        <w:r w:rsidR="00311343" w:rsidDel="00B20773">
          <w:delText xml:space="preserve">The </w:delText>
        </w:r>
        <w:r w:rsidR="00A14E3A" w:rsidDel="00B20773">
          <w:delText xml:space="preserve">roster </w:delText>
        </w:r>
        <w:r w:rsidR="00311343" w:rsidDel="00B20773">
          <w:delText>form should enable the user to record who provided the information and when they provided it</w:delText>
        </w:r>
        <w:r w:rsidR="008C5CBC" w:rsidDel="00B20773">
          <w:delText>.</w:delText>
        </w:r>
      </w:del>
      <w:ins w:id="438" w:author="Craeg Strong" w:date="2017-02-28T06:06:00Z">
        <w:r w:rsidR="00B20773">
          <w:t>CapDash users should be able to compare census information with the Roster information downloaded from CARES.</w:t>
        </w:r>
      </w:ins>
      <w:ins w:id="439" w:author="Craeg Strong" w:date="2017-02-28T06:08:00Z">
        <w:r w:rsidR="00E57300">
          <w:t xml:space="preserve">  CapDash users should be able to input Census information</w:t>
        </w:r>
        <w:r w:rsidR="002C53CC">
          <w:t xml:space="preserve"> and use it to update availability in CARES.  </w:t>
        </w:r>
      </w:ins>
      <w:ins w:id="440" w:author="Craeg Strong" w:date="2017-02-28T06:09:00Z">
        <w:r w:rsidR="002C53CC">
          <w:t>Since modifying a unit’s availability involves a change in CARES, it will require the CARES update micro-service to be in place</w:t>
        </w:r>
      </w:ins>
      <w:ins w:id="441" w:author="Craeg Strong" w:date="2017-02-28T06:10:00Z">
        <w:r w:rsidR="000C3387">
          <w:t xml:space="preserve"> (</w:t>
        </w:r>
        <w:r w:rsidR="000C3387">
          <w:t>see System Integrations</w:t>
        </w:r>
        <w:r w:rsidR="000C3387">
          <w:t>)</w:t>
        </w:r>
      </w:ins>
      <w:ins w:id="442" w:author="Craeg Strong" w:date="2017-02-28T06:09:00Z">
        <w:r w:rsidR="002C53CC">
          <w:t>.</w:t>
        </w:r>
      </w:ins>
    </w:p>
    <w:p w14:paraId="258A3D89" w14:textId="77777777" w:rsidR="008C5CBC" w:rsidRDefault="008C5CBC" w:rsidP="00EE4C8A"/>
    <w:p w14:paraId="4A8AE87E" w14:textId="539BBC2C" w:rsidR="00A14E3A" w:rsidRDefault="00A14E3A" w:rsidP="00A14E3A">
      <w:pPr>
        <w:pStyle w:val="Heading3"/>
      </w:pPr>
      <w:r>
        <w:t>Offline Unit Tracking</w:t>
      </w:r>
    </w:p>
    <w:p w14:paraId="0B6A509F" w14:textId="5D978825" w:rsidR="005B657A" w:rsidRDefault="00223935" w:rsidP="005B657A">
      <w:r>
        <w:t xml:space="preserve">The application should display a view of all offline units and the reasons they are offline.  </w:t>
      </w:r>
      <w:ins w:id="443" w:author="Craeg Strong" w:date="2017-02-28T06:07:00Z">
        <w:r w:rsidR="00991840">
          <w:t>The user should be able to confirm or modify the unit’s offline status, for example to indicate that a unit noted as offline due to maintenance is actually under long-term renovation.  Ultimately the user should also be able to note that a unit marked as available has been taken offline.  Since modifying a unit’s availability involves a change in CARES, it will require the CARES update micro-service to be in place</w:t>
        </w:r>
      </w:ins>
      <w:ins w:id="444" w:author="Craeg Strong" w:date="2017-02-28T06:10:00Z">
        <w:r w:rsidR="000C3387">
          <w:t xml:space="preserve"> (</w:t>
        </w:r>
        <w:r w:rsidR="000C3387">
          <w:t>see System Integrations</w:t>
        </w:r>
        <w:r w:rsidR="000C3387">
          <w:t>)</w:t>
        </w:r>
      </w:ins>
      <w:ins w:id="445" w:author="Craeg Strong" w:date="2017-02-28T06:07:00Z">
        <w:r w:rsidR="00991840">
          <w:t xml:space="preserve">.   </w:t>
        </w:r>
      </w:ins>
      <w:r>
        <w:t xml:space="preserve">Alternative visualizations may also be useful to help users gather insights via trend analysis for how long units are offline, the number of units coming back online daily, reservations, surge, and total demand.  </w:t>
      </w:r>
      <w:r w:rsidR="008C5CBC">
        <w:t xml:space="preserve">The application should support a review and approval workflow for </w:t>
      </w:r>
      <w:r w:rsidR="006D7D18">
        <w:t xml:space="preserve">offline unit </w:t>
      </w:r>
      <w:r w:rsidR="008C5CBC">
        <w:t>information</w:t>
      </w:r>
      <w:r w:rsidR="00FF751B">
        <w:t xml:space="preserve"> </w:t>
      </w:r>
      <w:r w:rsidR="00336012">
        <w:t>to record whether updated data has been reviewed by M</w:t>
      </w:r>
      <w:r w:rsidR="006D7D18">
        <w:t>RCC</w:t>
      </w:r>
      <w:r w:rsidR="00336012">
        <w:t>/CPD</w:t>
      </w:r>
      <w:r w:rsidR="00A35AB4">
        <w:t xml:space="preserve">.  </w:t>
      </w:r>
      <w:r w:rsidR="00336012">
        <w:t xml:space="preserve">In addition, the application should indicate </w:t>
      </w:r>
      <w:del w:id="446" w:author="Craeg Strong" w:date="2017-02-28T04:16:00Z">
        <w:r w:rsidR="00336012" w:rsidDel="00BB1B3D">
          <w:delText>whether the system</w:delText>
        </w:r>
      </w:del>
      <w:ins w:id="447" w:author="Craeg Strong" w:date="2017-02-28T04:16:00Z">
        <w:r w:rsidR="00BB1B3D">
          <w:t xml:space="preserve">if it is out of </w:t>
        </w:r>
        <w:r w:rsidR="00BB1B3D">
          <w:lastRenderedPageBreak/>
          <w:t>sync with the system</w:t>
        </w:r>
      </w:ins>
      <w:r w:rsidR="00336012">
        <w:t xml:space="preserve"> of record (CARES)</w:t>
      </w:r>
      <w:del w:id="448" w:author="Craeg Strong" w:date="2017-02-28T04:17:00Z">
        <w:r w:rsidR="00336012" w:rsidDel="00BB1B3D">
          <w:delText xml:space="preserve"> has been updated</w:delText>
        </w:r>
      </w:del>
      <w:r w:rsidR="00336012">
        <w:t>.</w:t>
      </w:r>
      <w:r w:rsidR="004C5C81">
        <w:t xml:space="preserve">  </w:t>
      </w:r>
      <w:r w:rsidR="005B657A">
        <w:t>All information should be maintained indefinitely, so that all updates to a particular unit can be reviewed over time.  Since audit trails may become quite lengthy, history listings should provide standard pagination, filter, sort, and grouping functionality.</w:t>
      </w:r>
    </w:p>
    <w:p w14:paraId="044EFFF4" w14:textId="77777777" w:rsidR="00082A63" w:rsidRDefault="00082A63" w:rsidP="00770A9C">
      <w:pPr>
        <w:pStyle w:val="Heading3"/>
      </w:pPr>
    </w:p>
    <w:p w14:paraId="5E96F90E" w14:textId="28B22EB1" w:rsidR="001F05FD" w:rsidRDefault="001F05FD" w:rsidP="001F05FD">
      <w:pPr>
        <w:pStyle w:val="Heading3"/>
      </w:pPr>
      <w:r>
        <w:t>Demand and Projection</w:t>
      </w:r>
    </w:p>
    <w:p w14:paraId="01380EA8" w14:textId="676EFA60" w:rsidR="001F05FD" w:rsidRDefault="007670B4" w:rsidP="001F05FD">
      <w:r>
        <w:t xml:space="preserve">The user should be able to manage </w:t>
      </w:r>
      <w:r w:rsidR="00C31269">
        <w:t xml:space="preserve">alternative what-if scenarios for </w:t>
      </w:r>
      <w:r>
        <w:t>aggregate projections and demand</w:t>
      </w:r>
      <w:r w:rsidR="00F76E8F">
        <w:t xml:space="preserve"> for units by day, for each population group (families with children, adult</w:t>
      </w:r>
      <w:r w:rsidR="00675D98">
        <w:t>s</w:t>
      </w:r>
      <w:r w:rsidR="00F76E8F">
        <w:t>).</w:t>
      </w:r>
      <w:r w:rsidR="00644B6B">
        <w:t xml:space="preserve">   </w:t>
      </w:r>
    </w:p>
    <w:p w14:paraId="326DC985" w14:textId="77777777" w:rsidR="00CF4C45" w:rsidRDefault="00CF4C45" w:rsidP="001F05FD"/>
    <w:p w14:paraId="78C613FF" w14:textId="3ADC7B5C" w:rsidR="00A747BC" w:rsidRDefault="00A747BC" w:rsidP="00A747BC">
      <w:pPr>
        <w:pStyle w:val="Heading3"/>
      </w:pPr>
      <w:r>
        <w:t>Vacancy Transfer</w:t>
      </w:r>
      <w:ins w:id="449" w:author="Craeg Strong" w:date="2017-02-28T05:13:00Z">
        <w:r w:rsidR="00EA21C8">
          <w:t>, Diversions</w:t>
        </w:r>
      </w:ins>
      <w:r w:rsidR="00B31B0B">
        <w:t xml:space="preserve"> and Transportation</w:t>
      </w:r>
    </w:p>
    <w:p w14:paraId="1FD496D9" w14:textId="5CDBD9E2" w:rsidR="00FC70CE" w:rsidRDefault="00A747BC" w:rsidP="00A747BC">
      <w:r>
        <w:t>When the demand for units exceeds availability at a given</w:t>
      </w:r>
      <w:r w:rsidR="00A14E3A">
        <w:t xml:space="preserve"> adult</w:t>
      </w:r>
      <w:r>
        <w:t xml:space="preserve"> shelter, </w:t>
      </w:r>
      <w:r w:rsidR="00B31B0B">
        <w:t xml:space="preserve">one or more </w:t>
      </w:r>
      <w:r>
        <w:t xml:space="preserve">clients </w:t>
      </w:r>
      <w:r w:rsidR="00B31B0B">
        <w:t xml:space="preserve">may be transferred to another shelter.  Official transportation must be arranged from one shelter to the other.  When this happens, the transfer information is entered into CARES.  The CapDash application should display information for all transfers from one shelter to another.  </w:t>
      </w:r>
      <w:moveToRangeStart w:id="450" w:author="Craeg Strong" w:date="2017-02-28T04:18:00Z" w:name="move476018828"/>
      <w:moveTo w:id="451" w:author="Craeg Strong" w:date="2017-02-28T04:18:00Z">
        <w:r w:rsidR="001D0176">
          <w:t>Transfers are taken into account when calculating availability and usage for the night.</w:t>
        </w:r>
      </w:moveTo>
      <w:moveToRangeEnd w:id="450"/>
      <w:ins w:id="452" w:author="Craeg Strong" w:date="2017-02-28T04:18:00Z">
        <w:r w:rsidR="001D0176">
          <w:t xml:space="preserve">  Extending CapDash to enable a</w:t>
        </w:r>
      </w:ins>
      <w:del w:id="453" w:author="Craeg Strong" w:date="2017-02-28T04:18:00Z">
        <w:r w:rsidR="00180189" w:rsidDel="001D0176">
          <w:delText>A</w:delText>
        </w:r>
      </w:del>
      <w:r w:rsidR="00180189">
        <w:t xml:space="preserve"> user </w:t>
      </w:r>
      <w:del w:id="454" w:author="Craeg Strong" w:date="2017-02-28T04:18:00Z">
        <w:r w:rsidR="00180189" w:rsidDel="001D0176">
          <w:delText xml:space="preserve">can </w:delText>
        </w:r>
      </w:del>
      <w:ins w:id="455" w:author="Craeg Strong" w:date="2017-02-28T04:18:00Z">
        <w:r w:rsidR="001D0176">
          <w:t xml:space="preserve">to </w:t>
        </w:r>
      </w:ins>
      <w:r w:rsidR="00180189">
        <w:t xml:space="preserve">add a new Transfer </w:t>
      </w:r>
      <w:r w:rsidR="00B31B0B">
        <w:t>in CapDash</w:t>
      </w:r>
      <w:ins w:id="456" w:author="Craeg Strong" w:date="2017-02-28T04:18:00Z">
        <w:r w:rsidR="001D0176">
          <w:t xml:space="preserve"> directly would require a micro-service to be in place to automatically update CARES</w:t>
        </w:r>
        <w:r w:rsidR="00CE3524">
          <w:t xml:space="preserve"> </w:t>
        </w:r>
      </w:ins>
      <w:ins w:id="457" w:author="Craeg Strong" w:date="2017-02-28T04:20:00Z">
        <w:r w:rsidR="00CE3524">
          <w:t>(see System Integrations).</w:t>
        </w:r>
      </w:ins>
      <w:ins w:id="458" w:author="Craeg Strong" w:date="2017-02-28T05:13:00Z">
        <w:r w:rsidR="0003138D">
          <w:t xml:space="preserve">  Some clients are diverted out of the shelter system, for example a veteran may be </w:t>
        </w:r>
      </w:ins>
      <w:ins w:id="459" w:author="Craeg Strong" w:date="2017-02-28T05:14:00Z">
        <w:r w:rsidR="0003138D">
          <w:t>transported</w:t>
        </w:r>
      </w:ins>
      <w:ins w:id="460" w:author="Craeg Strong" w:date="2017-02-28T05:13:00Z">
        <w:r w:rsidR="0003138D">
          <w:t xml:space="preserve"> </w:t>
        </w:r>
      </w:ins>
      <w:ins w:id="461" w:author="Craeg Strong" w:date="2017-02-28T05:14:00Z">
        <w:r w:rsidR="0003138D">
          <w:t xml:space="preserve">to a “fast track” transitional housing unit.  Since </w:t>
        </w:r>
      </w:ins>
      <w:ins w:id="462" w:author="Craeg Strong" w:date="2017-02-28T05:15:00Z">
        <w:r w:rsidR="00CB5431">
          <w:t>a diversion</w:t>
        </w:r>
      </w:ins>
      <w:ins w:id="463" w:author="Craeg Strong" w:date="2017-02-28T05:14:00Z">
        <w:r w:rsidR="0003138D">
          <w:t xml:space="preserve"> effectively makes a unit available that would otherwise be used, diversions are</w:t>
        </w:r>
      </w:ins>
      <w:ins w:id="464" w:author="Craeg Strong" w:date="2017-02-28T06:10:00Z">
        <w:r w:rsidR="00DE4477">
          <w:t xml:space="preserve"> downloaded from CARES and</w:t>
        </w:r>
      </w:ins>
      <w:bookmarkStart w:id="465" w:name="_GoBack"/>
      <w:bookmarkEnd w:id="465"/>
      <w:ins w:id="466" w:author="Craeg Strong" w:date="2017-02-28T05:14:00Z">
        <w:r w:rsidR="0003138D">
          <w:t xml:space="preserve"> tracked in CapDash2.</w:t>
        </w:r>
      </w:ins>
      <w:del w:id="467" w:author="Craeg Strong" w:date="2017-02-28T04:18:00Z">
        <w:r w:rsidR="00B31B0B" w:rsidDel="001D0176">
          <w:delText>.</w:delText>
        </w:r>
        <w:r w:rsidR="00180189" w:rsidDel="001D0176">
          <w:delText xml:space="preserve">  </w:delText>
        </w:r>
      </w:del>
      <w:moveFromRangeStart w:id="468" w:author="Craeg Strong" w:date="2017-02-28T04:18:00Z" w:name="move476018828"/>
      <w:moveFrom w:id="469" w:author="Craeg Strong" w:date="2017-02-28T04:18:00Z">
        <w:r w:rsidR="00B416F8" w:rsidDel="001D0176">
          <w:t>Transfers are taken into account when calculating availability and usage for the night.</w:t>
        </w:r>
      </w:moveFrom>
      <w:moveFromRangeEnd w:id="468"/>
    </w:p>
    <w:p w14:paraId="1AD7E6C0" w14:textId="77777777" w:rsidR="00A14E3A" w:rsidRDefault="00A14E3A" w:rsidP="00A747BC"/>
    <w:p w14:paraId="37FFF91B" w14:textId="75B4F24D" w:rsidR="00A14E3A" w:rsidRDefault="00A14E3A" w:rsidP="00A14E3A">
      <w:pPr>
        <w:pStyle w:val="Heading3"/>
      </w:pPr>
      <w:r>
        <w:t>Commercial Hotel Usage</w:t>
      </w:r>
    </w:p>
    <w:p w14:paraId="67BC25B8" w14:textId="79BFD7E7" w:rsidR="00A14E3A" w:rsidRDefault="00DF664C" w:rsidP="00A747BC">
      <w:r>
        <w:t>The system should provide day by day tracking of the number of hotel rooms that are reserved (and thus paid for) which will s</w:t>
      </w:r>
      <w:r w:rsidR="005E12DF">
        <w:t>upport the charges on a P-Card</w:t>
      </w:r>
      <w:r>
        <w:t xml:space="preserve"> and allow DHS to understand if it is appropriately using the hotel</w:t>
      </w:r>
      <w:r w:rsidR="005E12DF">
        <w:t xml:space="preserve"> capacity obtained by the P-Card</w:t>
      </w:r>
      <w:r w:rsidR="00F86B5C">
        <w:t>.</w:t>
      </w:r>
    </w:p>
    <w:p w14:paraId="51972707" w14:textId="77777777" w:rsidR="00A747BC" w:rsidRDefault="00A747BC" w:rsidP="008216E0"/>
    <w:p w14:paraId="208348D2" w14:textId="3602FD18" w:rsidR="00735DA5" w:rsidRDefault="00735DA5" w:rsidP="00735DA5">
      <w:pPr>
        <w:pStyle w:val="Heading3"/>
      </w:pPr>
      <w:r>
        <w:t>Program Maintenance</w:t>
      </w:r>
      <w:r w:rsidR="00A0470B">
        <w:t xml:space="preserve"> and Reconciliation</w:t>
      </w:r>
    </w:p>
    <w:p w14:paraId="31518C62" w14:textId="2ED7D173" w:rsidR="00735DA5" w:rsidRDefault="00735DA5" w:rsidP="00735DA5">
      <w:r>
        <w:t xml:space="preserve">Users can create new </w:t>
      </w:r>
      <w:r w:rsidR="005E53F6">
        <w:t xml:space="preserve">shelters </w:t>
      </w:r>
      <w:r>
        <w:t>in the system</w:t>
      </w:r>
      <w:r w:rsidR="00C809EB">
        <w:t xml:space="preserve"> if needed during IVC Roster capture</w:t>
      </w:r>
      <w:r>
        <w:t xml:space="preserve">.  The information captured for a new </w:t>
      </w:r>
      <w:r w:rsidR="005E53F6">
        <w:t xml:space="preserve">shelter </w:t>
      </w:r>
      <w:r>
        <w:t xml:space="preserve">will be </w:t>
      </w:r>
      <w:del w:id="470" w:author="Craeg Strong" w:date="2017-02-28T04:20:00Z">
        <w:r w:rsidDel="003D2B2E">
          <w:delText>scheduled or marked for incorporation</w:delText>
        </w:r>
      </w:del>
      <w:ins w:id="471" w:author="Craeg Strong" w:date="2017-02-28T04:20:00Z">
        <w:r w:rsidR="003D2B2E">
          <w:t>automatically incorporated</w:t>
        </w:r>
      </w:ins>
      <w:r>
        <w:t xml:space="preserve"> into CARES, the system of record for </w:t>
      </w:r>
      <w:r w:rsidR="00BF3821">
        <w:t xml:space="preserve">programs and </w:t>
      </w:r>
      <w:r>
        <w:t>shelters.</w:t>
      </w:r>
      <w:r w:rsidR="00A0470B">
        <w:t xml:space="preserve">  </w:t>
      </w:r>
      <w:ins w:id="472" w:author="Craeg Strong" w:date="2017-02-28T04:21:00Z">
        <w:r w:rsidR="003D2B2E">
          <w:t>Although the integration is designed to maintain the systems in sync across both systems, i</w:t>
        </w:r>
      </w:ins>
      <w:del w:id="473" w:author="Craeg Strong" w:date="2017-02-28T04:21:00Z">
        <w:r w:rsidR="00A0470B" w:rsidDel="003D2B2E">
          <w:delText>I</w:delText>
        </w:r>
      </w:del>
      <w:r w:rsidR="00A0470B">
        <w:t>n some cases</w:t>
      </w:r>
      <w:r w:rsidR="007E772B">
        <w:t>,</w:t>
      </w:r>
      <w:r w:rsidR="00A0470B">
        <w:t xml:space="preserve"> the same information may have been updated in </w:t>
      </w:r>
      <w:r w:rsidR="00AA25AC">
        <w:t xml:space="preserve">both </w:t>
      </w:r>
      <w:r w:rsidR="00A0470B">
        <w:t xml:space="preserve">CARES and CapDash, and/or the information may not match.  </w:t>
      </w:r>
      <w:del w:id="474" w:author="Craeg Strong" w:date="2017-02-28T04:21:00Z">
        <w:r w:rsidR="00A0470B" w:rsidDel="003D2B2E">
          <w:delText>The system</w:delText>
        </w:r>
      </w:del>
      <w:ins w:id="475" w:author="Craeg Strong" w:date="2017-02-28T04:21:00Z">
        <w:r w:rsidR="003D2B2E">
          <w:t>CapDash</w:t>
        </w:r>
      </w:ins>
      <w:r w:rsidR="00A0470B">
        <w:t xml:space="preserve"> should have an easy way of identifying and displaying </w:t>
      </w:r>
      <w:r w:rsidR="00D318DB">
        <w:t>any</w:t>
      </w:r>
      <w:r w:rsidR="00A0470B">
        <w:t xml:space="preserve"> discrepancies, and of updating CapDash to match CARES.</w:t>
      </w:r>
      <w:r w:rsidR="00FC0F6B">
        <w:t xml:space="preserve">  </w:t>
      </w:r>
      <w:del w:id="476" w:author="Craeg Strong" w:date="2017-02-28T04:21:00Z">
        <w:r w:rsidR="00812542" w:rsidDel="003D2B2E">
          <w:delText xml:space="preserve">It </w:delText>
        </w:r>
        <w:r w:rsidR="00FC0F6B" w:rsidDel="003D2B2E">
          <w:delText xml:space="preserve">is assumed that the process of applying updates to CARES to match changes made to CapDash will be a manual one: a CARES user will apply the relevant updates by hand using the CARES graphical user interface. </w:delText>
        </w:r>
        <w:r w:rsidR="00181A0B" w:rsidDel="003D2B2E">
          <w:delText xml:space="preserve"> Therefore, CapDash should provide reports, screens, and other facilities as to help make this manual process as easy as possible</w:delText>
        </w:r>
        <w:r w:rsidR="00FC0F6B" w:rsidDel="003D2B2E">
          <w:delText xml:space="preserve"> </w:delText>
        </w:r>
        <w:r w:rsidR="00181A0B" w:rsidDel="003D2B2E">
          <w:delText>and reduce the possibility of errors and data integrity issues.</w:delText>
        </w:r>
      </w:del>
    </w:p>
    <w:p w14:paraId="529898DE" w14:textId="77777777" w:rsidR="00735DA5" w:rsidRPr="001F05FD" w:rsidRDefault="00735DA5" w:rsidP="00735DA5"/>
    <w:p w14:paraId="5AF037A2" w14:textId="465A3BC7" w:rsidR="00770A9C" w:rsidRDefault="00770A9C" w:rsidP="00770A9C">
      <w:pPr>
        <w:pStyle w:val="Heading3"/>
      </w:pPr>
      <w:r>
        <w:t>Reports</w:t>
      </w:r>
    </w:p>
    <w:p w14:paraId="0E3FF846" w14:textId="4F9EDDA1" w:rsidR="005C618C" w:rsidRDefault="001240CB" w:rsidP="00BB573E">
      <w:r>
        <w:t xml:space="preserve">The system should provide </w:t>
      </w:r>
      <w:r w:rsidR="00FB1090">
        <w:t>several predefined reports including:</w:t>
      </w:r>
    </w:p>
    <w:p w14:paraId="11F2CD0E" w14:textId="77777777" w:rsidR="00A747BC" w:rsidRDefault="00A747BC" w:rsidP="00BB573E">
      <w:pPr>
        <w:rPr>
          <w:b/>
        </w:rPr>
      </w:pPr>
    </w:p>
    <w:p w14:paraId="1EA589A9" w14:textId="2AF2F81E" w:rsidR="00FB1090" w:rsidRPr="008A2826" w:rsidRDefault="00F36982" w:rsidP="007B1CF9">
      <w:pPr>
        <w:pStyle w:val="Heading3"/>
        <w:rPr>
          <w:b/>
        </w:rPr>
      </w:pPr>
      <w:r w:rsidRPr="008A2826">
        <w:rPr>
          <w:b/>
        </w:rPr>
        <w:t xml:space="preserve">Vacancy and Census Data </w:t>
      </w:r>
      <w:r w:rsidR="00851E26" w:rsidRPr="008A2826">
        <w:rPr>
          <w:b/>
        </w:rPr>
        <w:t>by</w:t>
      </w:r>
      <w:r w:rsidRPr="008A2826">
        <w:rPr>
          <w:b/>
        </w:rPr>
        <w:t xml:space="preserve"> Date and Time</w:t>
      </w:r>
    </w:p>
    <w:p w14:paraId="5A25D48C" w14:textId="0DF2F136" w:rsidR="00F36982" w:rsidRDefault="00F36982" w:rsidP="00BB573E">
      <w:r>
        <w:t>This report enables users to see how many units were unavailable, used, and left vacant, by population type and by facility, over a given date range (from one day to one year)</w:t>
      </w:r>
      <w:r w:rsidR="00D2247D">
        <w:t>.  The report helps users determine whether facilities are being used effectively and whether units are kept online and returned to service timely.</w:t>
      </w:r>
    </w:p>
    <w:p w14:paraId="4584B2EF" w14:textId="1AAC13D4" w:rsidR="00071672" w:rsidRPr="003B2E5D" w:rsidRDefault="00F831C8" w:rsidP="00770A9C">
      <w:pPr>
        <w:pStyle w:val="Heading3"/>
        <w:rPr>
          <w:b/>
        </w:rPr>
      </w:pPr>
      <w:r w:rsidRPr="003B2E5D">
        <w:rPr>
          <w:b/>
        </w:rPr>
        <w:lastRenderedPageBreak/>
        <w:t>IVC Daily Statistics</w:t>
      </w:r>
    </w:p>
    <w:p w14:paraId="1007EA16" w14:textId="2715344D" w:rsidR="00F831C8" w:rsidRDefault="00F831C8" w:rsidP="00F831C8">
      <w:r>
        <w:t>This report shows aggregate numbers for units available, used, and left vacant for each population type and facility</w:t>
      </w:r>
      <w:r w:rsidR="008F69DB">
        <w:t xml:space="preserve"> by day, over a group of da</w:t>
      </w:r>
      <w:r>
        <w:t>ys.</w:t>
      </w:r>
    </w:p>
    <w:p w14:paraId="3728B650" w14:textId="63F129AC" w:rsidR="00761915" w:rsidRPr="003B2E5D" w:rsidRDefault="00761915" w:rsidP="00761915">
      <w:pPr>
        <w:pStyle w:val="Heading3"/>
        <w:rPr>
          <w:b/>
        </w:rPr>
      </w:pPr>
      <w:r>
        <w:rPr>
          <w:b/>
        </w:rPr>
        <w:t>Vacancy Transfer and Transport information</w:t>
      </w:r>
    </w:p>
    <w:p w14:paraId="56816A94" w14:textId="0163D12C" w:rsidR="00F831C8" w:rsidRDefault="00761915" w:rsidP="00761915">
      <w:r>
        <w:t>This report shows aggregate numbers for transferred and transported clients.</w:t>
      </w:r>
    </w:p>
    <w:p w14:paraId="27773EA7" w14:textId="224C4CF5" w:rsidR="00761915" w:rsidRPr="003B2E5D" w:rsidRDefault="000C00A5" w:rsidP="00761915">
      <w:pPr>
        <w:pStyle w:val="Heading3"/>
        <w:rPr>
          <w:b/>
        </w:rPr>
      </w:pPr>
      <w:r>
        <w:rPr>
          <w:b/>
        </w:rPr>
        <w:t>IVC Intake &amp; Diversion Nightly Stats</w:t>
      </w:r>
    </w:p>
    <w:p w14:paraId="24AB6370" w14:textId="0A0F4C6F" w:rsidR="00761915" w:rsidRDefault="00A34BC8" w:rsidP="00761915">
      <w:r>
        <w:t xml:space="preserve">This report shows aggregate information regarding the intake </w:t>
      </w:r>
      <w:r w:rsidR="00A5267E">
        <w:t>dispensation for each shelter.  It is designed to help measure the effectiveness of the logistics of assigning shelter beds. It should list the number of clients who left before being assigned a bed, the number diverted, and the number who overnighted.</w:t>
      </w:r>
      <w:r w:rsidR="00023E9F">
        <w:t xml:space="preserve">   </w:t>
      </w:r>
      <w:r w:rsidR="00023E9F" w:rsidRPr="008216E0">
        <w:t xml:space="preserve">It should also track the number of clients pending </w:t>
      </w:r>
      <w:r w:rsidR="0076740B">
        <w:t>assignment.</w:t>
      </w:r>
    </w:p>
    <w:p w14:paraId="6D5C2FD7" w14:textId="77777777" w:rsidR="00761915" w:rsidRPr="00F831C8" w:rsidRDefault="00761915" w:rsidP="00761915"/>
    <w:p w14:paraId="26177862" w14:textId="6A295F5C" w:rsidR="00D0758A" w:rsidRDefault="00B44CC4" w:rsidP="00770A9C">
      <w:pPr>
        <w:pStyle w:val="Heading3"/>
      </w:pPr>
      <w:r>
        <w:t xml:space="preserve">System </w:t>
      </w:r>
      <w:r w:rsidR="00753405">
        <w:t>Integrations</w:t>
      </w:r>
    </w:p>
    <w:p w14:paraId="421B966A" w14:textId="77777777" w:rsidR="00B44CC4" w:rsidRDefault="00ED00BC" w:rsidP="00917F32">
      <w:r w:rsidRPr="00B44CC4">
        <w:rPr>
          <w:b/>
        </w:rPr>
        <w:t>CARES</w:t>
      </w:r>
    </w:p>
    <w:p w14:paraId="143DFA58" w14:textId="07C2C19E" w:rsidR="005A3B72" w:rsidRDefault="00ED00BC" w:rsidP="00917F32">
      <w:r>
        <w:t xml:space="preserve">CARES is the system of record for all public and private shelter information, including shelter metadata, offline unit information, and </w:t>
      </w:r>
      <w:del w:id="477" w:author="Craeg Strong" w:date="2017-02-28T04:37:00Z">
        <w:r w:rsidDel="00FF23D3">
          <w:delText xml:space="preserve">census </w:delText>
        </w:r>
      </w:del>
      <w:ins w:id="478" w:author="Craeg Strong" w:date="2017-02-28T04:37:00Z">
        <w:r w:rsidR="00FF23D3">
          <w:t xml:space="preserve">roster </w:t>
        </w:r>
      </w:ins>
      <w:del w:id="479" w:author="Craeg Strong" w:date="2017-02-28T04:37:00Z">
        <w:r w:rsidDel="00FF23D3">
          <w:delText xml:space="preserve">audit trail </w:delText>
        </w:r>
      </w:del>
      <w:r>
        <w:t xml:space="preserve">data. </w:t>
      </w:r>
      <w:r w:rsidR="00D04121">
        <w:t xml:space="preserve">CARES will remain the system of record for the </w:t>
      </w:r>
      <w:r w:rsidR="003E01F0">
        <w:t xml:space="preserve">vast </w:t>
      </w:r>
      <w:r w:rsidR="00D04121">
        <w:t>majority of DHS data.  Capacity Dashboard</w:t>
      </w:r>
      <w:ins w:id="480" w:author="Craeg Strong" w:date="2017-02-28T04:22:00Z">
        <w:r w:rsidR="003D2B2E">
          <w:t xml:space="preserve"> 1.0</w:t>
        </w:r>
      </w:ins>
      <w:r w:rsidR="00D04121">
        <w:t>, along with the other applications under development</w:t>
      </w:r>
      <w:ins w:id="481" w:author="Craeg Strong" w:date="2017-02-28T04:28:00Z">
        <w:r w:rsidR="00422223">
          <w:t>,</w:t>
        </w:r>
      </w:ins>
      <w:r w:rsidR="00D04121">
        <w:t xml:space="preserve"> </w:t>
      </w:r>
      <w:r w:rsidR="005A3B72">
        <w:t xml:space="preserve">source </w:t>
      </w:r>
      <w:r w:rsidR="00D04121">
        <w:t>CARES</w:t>
      </w:r>
      <w:r w:rsidR="005A3B72">
        <w:t xml:space="preserve"> data through </w:t>
      </w:r>
      <w:del w:id="482" w:author="Craeg Strong" w:date="2017-02-28T04:22:00Z">
        <w:r w:rsidR="005A3B72" w:rsidDel="003D2B2E">
          <w:delText xml:space="preserve">a </w:delText>
        </w:r>
      </w:del>
      <w:r w:rsidR="005A3B72">
        <w:t>batch-oriented feed</w:t>
      </w:r>
      <w:ins w:id="483" w:author="Craeg Strong" w:date="2017-02-28T04:22:00Z">
        <w:r w:rsidR="003D2B2E">
          <w:t>s</w:t>
        </w:r>
      </w:ins>
      <w:r w:rsidR="00D04121">
        <w:t xml:space="preserve">.  </w:t>
      </w:r>
      <w:del w:id="484" w:author="Craeg Strong" w:date="2017-02-28T04:37:00Z">
        <w:r w:rsidR="00D04121" w:rsidDel="00FF23D3">
          <w:delText>Conversely, data</w:delText>
        </w:r>
      </w:del>
      <w:ins w:id="485" w:author="Craeg Strong" w:date="2017-02-28T04:37:00Z">
        <w:r w:rsidR="00FF23D3">
          <w:t>Data</w:t>
        </w:r>
      </w:ins>
      <w:r w:rsidR="00D04121">
        <w:t xml:space="preserve"> that is updated in </w:t>
      </w:r>
      <w:ins w:id="486" w:author="Craeg Strong" w:date="2017-02-28T04:37:00Z">
        <w:r w:rsidR="00FF23D3">
          <w:t xml:space="preserve">these </w:t>
        </w:r>
      </w:ins>
      <w:del w:id="487" w:author="Craeg Strong" w:date="2017-02-28T04:37:00Z">
        <w:r w:rsidR="00D04121" w:rsidDel="00FF23D3">
          <w:delText xml:space="preserve">new </w:delText>
        </w:r>
      </w:del>
      <w:r w:rsidR="00D04121">
        <w:t xml:space="preserve">applications </w:t>
      </w:r>
      <w:r w:rsidR="002B6BAF">
        <w:t xml:space="preserve">but for which CARES is the system of record </w:t>
      </w:r>
      <w:r w:rsidR="00D04121">
        <w:t xml:space="preserve">must also be updated in CARES.  </w:t>
      </w:r>
    </w:p>
    <w:p w14:paraId="7B9FF7F9" w14:textId="77777777" w:rsidR="005A3B72" w:rsidRDefault="005A3B72" w:rsidP="00917F32"/>
    <w:p w14:paraId="1E30D834" w14:textId="558A740F" w:rsidR="00EB2996" w:rsidRDefault="003B76F6" w:rsidP="00917F32">
      <w:r>
        <w:t xml:space="preserve">There are several key pieces of </w:t>
      </w:r>
      <w:ins w:id="488" w:author="Craeg Strong" w:date="2017-02-28T04:37:00Z">
        <w:r w:rsidR="00FF23D3">
          <w:t xml:space="preserve">CapDash2 </w:t>
        </w:r>
      </w:ins>
      <w:r>
        <w:t xml:space="preserve">data that are </w:t>
      </w:r>
      <w:r w:rsidR="00EB2996">
        <w:t>sourced from CARES</w:t>
      </w:r>
      <w:r>
        <w:t xml:space="preserve"> including</w:t>
      </w:r>
      <w:r w:rsidR="00EB2996">
        <w:t>:</w:t>
      </w:r>
    </w:p>
    <w:p w14:paraId="6A012132" w14:textId="326680EB" w:rsidR="00753405" w:rsidRDefault="00EB2996" w:rsidP="00EB2996">
      <w:pPr>
        <w:pStyle w:val="ListParagraph"/>
        <w:numPr>
          <w:ilvl w:val="0"/>
          <w:numId w:val="17"/>
        </w:numPr>
      </w:pPr>
      <w:r>
        <w:t>public and private shelter information</w:t>
      </w:r>
    </w:p>
    <w:p w14:paraId="3998A9FF" w14:textId="12B6BD23" w:rsidR="00EB2996" w:rsidRDefault="00EB2996" w:rsidP="00EB2996">
      <w:pPr>
        <w:pStyle w:val="ListParagraph"/>
        <w:numPr>
          <w:ilvl w:val="0"/>
          <w:numId w:val="17"/>
        </w:numPr>
      </w:pPr>
      <w:r>
        <w:t>commercial hotels information</w:t>
      </w:r>
    </w:p>
    <w:p w14:paraId="30BE61B2" w14:textId="2AC90804" w:rsidR="00EB2996" w:rsidRDefault="00EB2996" w:rsidP="00EB2996">
      <w:pPr>
        <w:pStyle w:val="ListParagraph"/>
        <w:numPr>
          <w:ilvl w:val="0"/>
          <w:numId w:val="17"/>
        </w:numPr>
      </w:pPr>
      <w:r>
        <w:t xml:space="preserve">Intake and vacancy control information </w:t>
      </w:r>
    </w:p>
    <w:p w14:paraId="42F90CB5" w14:textId="77777777" w:rsidR="005A3B72" w:rsidRDefault="005A3B72" w:rsidP="00917F32"/>
    <w:p w14:paraId="703C9B8F" w14:textId="77777777" w:rsidR="003D2B2E" w:rsidRDefault="005A3B72" w:rsidP="00917F32">
      <w:pPr>
        <w:rPr>
          <w:ins w:id="489" w:author="Craeg Strong" w:date="2017-02-28T04:23:00Z"/>
        </w:rPr>
      </w:pPr>
      <w:r>
        <w:t xml:space="preserve">Currently the process for exporting information of interest from the CARES database simply provides the current values of all items within the complete data set, without providing an historical audit trail or providing incremental updates.  This means that it is up to the applications to determine which data has changed.  </w:t>
      </w:r>
      <w:r w:rsidR="00FA072A">
        <w:t xml:space="preserve">This data set may be exported up to multiple times per day.  </w:t>
      </w:r>
    </w:p>
    <w:p w14:paraId="161E30A5" w14:textId="77777777" w:rsidR="003D2B2E" w:rsidRDefault="003D2B2E" w:rsidP="00917F32">
      <w:pPr>
        <w:rPr>
          <w:ins w:id="490" w:author="Craeg Strong" w:date="2017-02-28T04:23:00Z"/>
        </w:rPr>
      </w:pPr>
    </w:p>
    <w:p w14:paraId="2A01C05D" w14:textId="17D41530" w:rsidR="003D2B2E" w:rsidRDefault="003D2B2E" w:rsidP="003D2B2E">
      <w:pPr>
        <w:rPr>
          <w:ins w:id="491" w:author="Craeg Strong" w:date="2017-02-28T04:25:00Z"/>
        </w:rPr>
      </w:pPr>
      <w:moveToRangeStart w:id="492" w:author="Craeg Strong" w:date="2017-02-28T04:23:00Z" w:name="move476019143"/>
      <w:moveTo w:id="493" w:author="Craeg Strong" w:date="2017-02-28T04:23:00Z">
        <w:del w:id="494" w:author="Craeg Strong" w:date="2017-02-28T04:23:00Z">
          <w:r w:rsidDel="003D2B2E">
            <w:delText>In the future, the design of system</w:delText>
          </w:r>
        </w:del>
      </w:moveTo>
      <w:ins w:id="495" w:author="Craeg Strong" w:date="2017-02-28T04:23:00Z">
        <w:r>
          <w:t xml:space="preserve">CapDash2 </w:t>
        </w:r>
      </w:ins>
      <w:moveTo w:id="496" w:author="Craeg Strong" w:date="2017-02-28T04:23:00Z">
        <w:del w:id="497" w:author="Craeg Strong" w:date="2017-02-28T04:23:00Z">
          <w:r w:rsidDel="003D2B2E">
            <w:delText>s such as CapDash could be</w:delText>
          </w:r>
        </w:del>
      </w:moveTo>
      <w:ins w:id="498" w:author="Craeg Strong" w:date="2017-02-28T04:23:00Z">
        <w:r>
          <w:t>propose</w:t>
        </w:r>
      </w:ins>
      <w:ins w:id="499" w:author="Craeg Strong" w:date="2017-02-28T04:38:00Z">
        <w:r w:rsidR="005D5E35">
          <w:t>s</w:t>
        </w:r>
      </w:ins>
      <w:ins w:id="500" w:author="Craeg Strong" w:date="2017-02-28T04:23:00Z">
        <w:r>
          <w:t xml:space="preserve"> to</w:t>
        </w:r>
      </w:ins>
      <w:moveTo w:id="501" w:author="Craeg Strong" w:date="2017-02-28T04:23:00Z">
        <w:r>
          <w:t xml:space="preserve"> simplif</w:t>
        </w:r>
      </w:moveTo>
      <w:ins w:id="502" w:author="Craeg Strong" w:date="2017-02-28T04:24:00Z">
        <w:r>
          <w:t>y maintenance and prevent data integrity issues</w:t>
        </w:r>
      </w:ins>
      <w:moveTo w:id="503" w:author="Craeg Strong" w:date="2017-02-28T04:23:00Z">
        <w:del w:id="504" w:author="Craeg Strong" w:date="2017-02-28T04:24:00Z">
          <w:r w:rsidDel="003D2B2E">
            <w:delText>ied</w:delText>
          </w:r>
        </w:del>
        <w:r>
          <w:t xml:space="preserve"> by creating a </w:t>
        </w:r>
        <w:del w:id="505" w:author="Craeg Strong" w:date="2017-02-28T04:29:00Z">
          <w:r w:rsidDel="00422223">
            <w:delText xml:space="preserve">set of </w:delText>
          </w:r>
        </w:del>
        <w:r>
          <w:t>micro-service</w:t>
        </w:r>
      </w:moveTo>
      <w:ins w:id="506" w:author="Craeg Strong" w:date="2017-02-28T04:29:00Z">
        <w:r w:rsidR="00422223">
          <w:t xml:space="preserve"> </w:t>
        </w:r>
      </w:ins>
      <w:moveTo w:id="507" w:author="Craeg Strong" w:date="2017-02-28T04:23:00Z">
        <w:del w:id="508" w:author="Craeg Strong" w:date="2017-02-28T04:29:00Z">
          <w:r w:rsidDel="00422223">
            <w:delText xml:space="preserve">s </w:delText>
          </w:r>
        </w:del>
        <w:r>
          <w:t xml:space="preserve">that </w:t>
        </w:r>
        <w:del w:id="509" w:author="Craeg Strong" w:date="2017-02-28T04:29:00Z">
          <w:r w:rsidDel="00422223">
            <w:delText>would</w:delText>
          </w:r>
        </w:del>
      </w:moveTo>
      <w:ins w:id="510" w:author="Craeg Strong" w:date="2017-02-28T04:29:00Z">
        <w:r w:rsidR="00422223">
          <w:t>will</w:t>
        </w:r>
      </w:ins>
      <w:moveTo w:id="511" w:author="Craeg Strong" w:date="2017-02-28T04:23:00Z">
        <w:r>
          <w:t xml:space="preserve"> act as </w:t>
        </w:r>
      </w:moveTo>
      <w:ins w:id="512" w:author="Craeg Strong" w:date="2017-02-28T04:29:00Z">
        <w:r w:rsidR="00422223">
          <w:t xml:space="preserve">an </w:t>
        </w:r>
      </w:ins>
      <w:moveTo w:id="513" w:author="Craeg Strong" w:date="2017-02-28T04:23:00Z">
        <w:r>
          <w:t>adapter</w:t>
        </w:r>
        <w:del w:id="514" w:author="Craeg Strong" w:date="2017-02-28T04:29:00Z">
          <w:r w:rsidDel="00422223">
            <w:delText>s</w:delText>
          </w:r>
        </w:del>
        <w:r>
          <w:t xml:space="preserve">, operating in between CARES and </w:t>
        </w:r>
        <w:del w:id="515" w:author="Craeg Strong" w:date="2017-02-28T04:24:00Z">
          <w:r w:rsidDel="003D2B2E">
            <w:delText>the new system</w:delText>
          </w:r>
        </w:del>
      </w:moveTo>
      <w:ins w:id="516" w:author="Craeg Strong" w:date="2017-02-28T04:24:00Z">
        <w:r>
          <w:t>CapDash2 for shelter units</w:t>
        </w:r>
      </w:ins>
      <w:moveTo w:id="517" w:author="Craeg Strong" w:date="2017-02-28T04:23:00Z">
        <w:r>
          <w:t xml:space="preserve">.  </w:t>
        </w:r>
        <w:del w:id="518" w:author="Craeg Strong" w:date="2017-02-28T04:24:00Z">
          <w:r w:rsidDel="003D2B2E">
            <w:delText>For example</w:delText>
          </w:r>
        </w:del>
      </w:moveTo>
      <w:ins w:id="519" w:author="Craeg Strong" w:date="2017-02-28T04:24:00Z">
        <w:r>
          <w:t>CapDash2 will provide</w:t>
        </w:r>
      </w:ins>
      <w:moveTo w:id="520" w:author="Craeg Strong" w:date="2017-02-28T04:23:00Z">
        <w:del w:id="521" w:author="Craeg Strong" w:date="2017-02-28T04:24:00Z">
          <w:r w:rsidDel="003D2B2E">
            <w:delText>,</w:delText>
          </w:r>
        </w:del>
        <w:r>
          <w:t xml:space="preserve"> a </w:t>
        </w:r>
      </w:moveTo>
      <w:ins w:id="522" w:author="Craeg Strong" w:date="2017-02-28T04:38:00Z">
        <w:r w:rsidR="005D5E35">
          <w:t xml:space="preserve">CARES </w:t>
        </w:r>
      </w:ins>
      <w:moveTo w:id="523" w:author="Craeg Strong" w:date="2017-02-28T04:23:00Z">
        <w:r>
          <w:t xml:space="preserve">micro-service </w:t>
        </w:r>
        <w:del w:id="524" w:author="Craeg Strong" w:date="2017-02-28T04:25:00Z">
          <w:r w:rsidDel="003D2B2E">
            <w:delText>could</w:delText>
          </w:r>
        </w:del>
      </w:moveTo>
      <w:ins w:id="525" w:author="Craeg Strong" w:date="2017-02-28T04:25:00Z">
        <w:r>
          <w:t xml:space="preserve">to </w:t>
        </w:r>
      </w:ins>
    </w:p>
    <w:p w14:paraId="343990F6" w14:textId="0179E585" w:rsidR="003D2B2E" w:rsidRDefault="003D2B2E" w:rsidP="003D2B2E">
      <w:pPr>
        <w:pStyle w:val="ListParagraph"/>
        <w:numPr>
          <w:ilvl w:val="0"/>
          <w:numId w:val="21"/>
        </w:numPr>
        <w:rPr>
          <w:ins w:id="526" w:author="Craeg Strong" w:date="2017-02-28T04:25:00Z"/>
        </w:rPr>
        <w:pPrChange w:id="527" w:author="Craeg Strong" w:date="2017-02-28T04:25:00Z">
          <w:pPr/>
        </w:pPrChange>
      </w:pPr>
      <w:ins w:id="528" w:author="Craeg Strong" w:date="2017-02-28T04:25:00Z">
        <w:r>
          <w:t>Provide a snap-shot of all units and their availability,</w:t>
        </w:r>
      </w:ins>
    </w:p>
    <w:p w14:paraId="092F9528" w14:textId="51EC0BC6" w:rsidR="003D2B2E" w:rsidRDefault="00422223" w:rsidP="003D2B2E">
      <w:pPr>
        <w:pStyle w:val="ListParagraph"/>
        <w:numPr>
          <w:ilvl w:val="0"/>
          <w:numId w:val="21"/>
        </w:numPr>
        <w:rPr>
          <w:ins w:id="529" w:author="Craeg Strong" w:date="2017-02-28T04:26:00Z"/>
        </w:rPr>
        <w:pPrChange w:id="530" w:author="Craeg Strong" w:date="2017-02-28T04:25:00Z">
          <w:pPr/>
        </w:pPrChange>
      </w:pPr>
      <w:ins w:id="531" w:author="Craeg Strong" w:date="2017-02-28T04:26:00Z">
        <w:r>
          <w:t>Broadcast updates of availability status to all parties who subscribe to the service</w:t>
        </w:r>
      </w:ins>
    </w:p>
    <w:p w14:paraId="71688610" w14:textId="678C7D6C" w:rsidR="00422223" w:rsidRDefault="00422223" w:rsidP="003D2B2E">
      <w:pPr>
        <w:pStyle w:val="ListParagraph"/>
        <w:numPr>
          <w:ilvl w:val="0"/>
          <w:numId w:val="21"/>
        </w:numPr>
        <w:rPr>
          <w:ins w:id="532" w:author="Craeg Strong" w:date="2017-02-28T04:25:00Z"/>
        </w:rPr>
        <w:pPrChange w:id="533" w:author="Craeg Strong" w:date="2017-02-28T04:25:00Z">
          <w:pPr/>
        </w:pPrChange>
      </w:pPr>
      <w:ins w:id="534" w:author="Craeg Strong" w:date="2017-02-28T04:27:00Z">
        <w:r>
          <w:t>Provide the ability to add a new shelter to CARES and to update the offline status of a shelter in CARES</w:t>
        </w:r>
      </w:ins>
    </w:p>
    <w:p w14:paraId="6ECDCABB" w14:textId="77777777" w:rsidR="003D2B2E" w:rsidRDefault="003D2B2E" w:rsidP="003D2B2E">
      <w:pPr>
        <w:rPr>
          <w:ins w:id="535" w:author="Craeg Strong" w:date="2017-02-28T04:25:00Z"/>
        </w:rPr>
      </w:pPr>
    </w:p>
    <w:p w14:paraId="139CE5D9" w14:textId="66029E79" w:rsidR="003D2B2E" w:rsidRDefault="00422223" w:rsidP="003D2B2E">
      <w:ins w:id="536" w:author="Craeg Strong" w:date="2017-02-28T04:29:00Z">
        <w:r>
          <w:t>For performance reasons, the</w:t>
        </w:r>
      </w:ins>
      <w:ins w:id="537" w:author="Craeg Strong" w:date="2017-02-28T04:28:00Z">
        <w:r>
          <w:t xml:space="preserve"> </w:t>
        </w:r>
      </w:ins>
      <w:ins w:id="538" w:author="Craeg Strong" w:date="2017-02-28T04:29:00Z">
        <w:r>
          <w:t xml:space="preserve">CARES micro-service may </w:t>
        </w:r>
      </w:ins>
      <w:moveTo w:id="539" w:author="Craeg Strong" w:date="2017-02-28T04:23:00Z">
        <w:del w:id="540" w:author="Craeg Strong" w:date="2017-02-28T04:29:00Z">
          <w:r w:rsidR="003D2B2E" w:rsidDel="00422223">
            <w:delText xml:space="preserve"> </w:delText>
          </w:r>
        </w:del>
        <w:r w:rsidR="003D2B2E">
          <w:t xml:space="preserve">maintain a </w:t>
        </w:r>
      </w:moveTo>
      <w:ins w:id="541" w:author="Craeg Strong" w:date="2017-02-28T04:25:00Z">
        <w:r w:rsidR="003D2B2E">
          <w:t>cache</w:t>
        </w:r>
      </w:ins>
      <w:ins w:id="542" w:author="Craeg Strong" w:date="2017-02-28T04:38:00Z">
        <w:r w:rsidR="005D5E35">
          <w:t>d</w:t>
        </w:r>
      </w:ins>
      <w:ins w:id="543" w:author="Craeg Strong" w:date="2017-02-28T04:25:00Z">
        <w:r w:rsidR="003D2B2E">
          <w:t xml:space="preserve"> </w:t>
        </w:r>
      </w:ins>
      <w:moveTo w:id="544" w:author="Craeg Strong" w:date="2017-02-28T04:23:00Z">
        <w:r w:rsidR="003D2B2E">
          <w:t>copy of all shelter-related data originally sourced from CARES</w:t>
        </w:r>
      </w:moveTo>
      <w:ins w:id="545" w:author="Craeg Strong" w:date="2017-02-28T04:29:00Z">
        <w:r>
          <w:t>.  The micro-service will</w:t>
        </w:r>
      </w:ins>
      <w:moveTo w:id="546" w:author="Craeg Strong" w:date="2017-02-28T04:23:00Z">
        <w:del w:id="547" w:author="Craeg Strong" w:date="2017-02-28T04:29:00Z">
          <w:r w:rsidR="003D2B2E" w:rsidDel="00422223">
            <w:delText>,</w:delText>
          </w:r>
        </w:del>
        <w:r w:rsidR="003D2B2E">
          <w:t xml:space="preserve"> </w:t>
        </w:r>
        <w:del w:id="548" w:author="Craeg Strong" w:date="2017-02-28T04:29:00Z">
          <w:r w:rsidR="003D2B2E" w:rsidDel="00422223">
            <w:delText xml:space="preserve">and </w:delText>
          </w:r>
        </w:del>
        <w:r w:rsidR="003D2B2E">
          <w:t xml:space="preserve">automatically detect when updates </w:t>
        </w:r>
        <w:del w:id="549" w:author="Craeg Strong" w:date="2017-02-28T04:29:00Z">
          <w:r w:rsidR="003D2B2E" w:rsidDel="00422223">
            <w:delText>were</w:delText>
          </w:r>
        </w:del>
      </w:moveTo>
      <w:ins w:id="550" w:author="Craeg Strong" w:date="2017-02-28T04:29:00Z">
        <w:r>
          <w:t>are</w:t>
        </w:r>
      </w:ins>
      <w:moveTo w:id="551" w:author="Craeg Strong" w:date="2017-02-28T04:23:00Z">
        <w:r w:rsidR="003D2B2E">
          <w:t xml:space="preserve"> made within CARE</w:t>
        </w:r>
      </w:moveTo>
      <w:ins w:id="552" w:author="Craeg Strong" w:date="2017-02-28T04:29:00Z">
        <w:r>
          <w:t xml:space="preserve">S and will </w:t>
        </w:r>
      </w:ins>
      <w:moveTo w:id="553" w:author="Craeg Strong" w:date="2017-02-28T04:23:00Z">
        <w:del w:id="554" w:author="Craeg Strong" w:date="2017-02-28T04:29:00Z">
          <w:r w:rsidR="003D2B2E" w:rsidDel="00422223">
            <w:delText>S—</w:delText>
          </w:r>
        </w:del>
        <w:r w:rsidR="003D2B2E">
          <w:t>broadcast</w:t>
        </w:r>
        <w:del w:id="555" w:author="Craeg Strong" w:date="2017-02-28T04:30:00Z">
          <w:r w:rsidR="003D2B2E" w:rsidDel="00422223">
            <w:delText>ing</w:delText>
          </w:r>
        </w:del>
        <w:r w:rsidR="003D2B2E">
          <w:t xml:space="preserve"> those changes to interested parties (such as BCS, CapDash</w:t>
        </w:r>
      </w:moveTo>
      <w:ins w:id="556" w:author="Craeg Strong" w:date="2017-02-28T04:25:00Z">
        <w:r w:rsidR="003D2B2E">
          <w:t>2</w:t>
        </w:r>
      </w:ins>
      <w:moveTo w:id="557" w:author="Craeg Strong" w:date="2017-02-28T04:23:00Z">
        <w:r w:rsidR="003D2B2E">
          <w:t xml:space="preserve">, etc.).  </w:t>
        </w:r>
        <w:del w:id="558" w:author="Craeg Strong" w:date="2017-02-28T04:30:00Z">
          <w:r w:rsidR="003D2B2E" w:rsidDel="00422223">
            <w:delText>As new systems are brought on-line they too could subscribe to these updates as needed.  In this way, the systems</w:delText>
          </w:r>
        </w:del>
      </w:moveTo>
      <w:ins w:id="559" w:author="Craeg Strong" w:date="2017-02-28T04:30:00Z">
        <w:r>
          <w:t>This will enable CapDash2</w:t>
        </w:r>
      </w:ins>
      <w:moveTo w:id="560" w:author="Craeg Strong" w:date="2017-02-28T04:23:00Z">
        <w:r w:rsidR="003D2B2E">
          <w:t xml:space="preserve"> </w:t>
        </w:r>
        <w:del w:id="561" w:author="Craeg Strong" w:date="2017-02-28T04:30:00Z">
          <w:r w:rsidR="003D2B2E" w:rsidDel="00422223">
            <w:delText>could</w:delText>
          </w:r>
        </w:del>
      </w:moveTo>
      <w:ins w:id="562" w:author="Craeg Strong" w:date="2017-02-28T04:30:00Z">
        <w:r>
          <w:t>to</w:t>
        </w:r>
      </w:ins>
      <w:moveTo w:id="563" w:author="Craeg Strong" w:date="2017-02-28T04:23:00Z">
        <w:r w:rsidR="003D2B2E">
          <w:t xml:space="preserve"> highlight changes as they occur</w:t>
        </w:r>
        <w:del w:id="564" w:author="Craeg Strong" w:date="2017-02-28T04:30:00Z">
          <w:r w:rsidR="003D2B2E" w:rsidDel="00422223">
            <w:delText>red</w:delText>
          </w:r>
        </w:del>
        <w:r w:rsidR="003D2B2E">
          <w:t xml:space="preserve"> without having to develop </w:t>
        </w:r>
        <w:del w:id="565" w:author="Craeg Strong" w:date="2017-02-28T04:30:00Z">
          <w:r w:rsidR="003D2B2E" w:rsidDel="00422223">
            <w:delText xml:space="preserve">their own </w:delText>
          </w:r>
        </w:del>
        <w:r w:rsidR="003D2B2E">
          <w:t>change detection or reconciliation logic.  Th</w:t>
        </w:r>
      </w:moveTo>
      <w:ins w:id="566" w:author="Craeg Strong" w:date="2017-02-28T04:39:00Z">
        <w:r w:rsidR="009B67A3">
          <w:t>e CARES</w:t>
        </w:r>
      </w:ins>
      <w:moveTo w:id="567" w:author="Craeg Strong" w:date="2017-02-28T04:23:00Z">
        <w:del w:id="568" w:author="Craeg Strong" w:date="2017-02-28T04:39:00Z">
          <w:r w:rsidR="003D2B2E" w:rsidDel="009B67A3">
            <w:delText>is</w:delText>
          </w:r>
        </w:del>
        <w:r w:rsidR="003D2B2E">
          <w:t xml:space="preserve"> micro-service </w:t>
        </w:r>
        <w:del w:id="569" w:author="Craeg Strong" w:date="2017-02-28T04:30:00Z">
          <w:r w:rsidR="003D2B2E" w:rsidDel="00422223">
            <w:delText>could</w:delText>
          </w:r>
        </w:del>
      </w:moveTo>
      <w:ins w:id="570" w:author="Craeg Strong" w:date="2017-02-28T04:30:00Z">
        <w:r>
          <w:t>may</w:t>
        </w:r>
      </w:ins>
      <w:moveTo w:id="571" w:author="Craeg Strong" w:date="2017-02-28T04:23:00Z">
        <w:r w:rsidR="003D2B2E">
          <w:t xml:space="preserve"> be fed by Change Data Capture (CDC) at the level of the CARES Oracle database, via a Curam ReSTful interface, and/or via custom business logic. </w:t>
        </w:r>
      </w:moveTo>
    </w:p>
    <w:p w14:paraId="052A7D05" w14:textId="77777777" w:rsidR="003D2B2E" w:rsidDel="00DD06FB" w:rsidRDefault="003D2B2E" w:rsidP="003D2B2E">
      <w:pPr>
        <w:rPr>
          <w:del w:id="572" w:author="Craeg Strong" w:date="2017-02-28T04:30:00Z"/>
        </w:rPr>
      </w:pPr>
    </w:p>
    <w:moveToRangeEnd w:id="492"/>
    <w:p w14:paraId="030FEA0B" w14:textId="3A104A37" w:rsidR="005A3B72" w:rsidDel="00DD06FB" w:rsidRDefault="00FA072A" w:rsidP="00917F32">
      <w:pPr>
        <w:rPr>
          <w:del w:id="573" w:author="Craeg Strong" w:date="2017-02-28T04:30:00Z"/>
        </w:rPr>
      </w:pPr>
      <w:del w:id="574" w:author="Craeg Strong" w:date="2017-02-28T04:30:00Z">
        <w:r w:rsidDel="00DD06FB">
          <w:delText>The CapDash application must record and display the time of the CARES update for each piece of data, so that the user can know the currency of the data they are looking at in the CapDash GUI.</w:delText>
        </w:r>
      </w:del>
    </w:p>
    <w:p w14:paraId="14925C86" w14:textId="77777777" w:rsidR="005A3B72" w:rsidRDefault="005A3B72" w:rsidP="00917F32"/>
    <w:p w14:paraId="4D45104C" w14:textId="0E52EFA8" w:rsidR="00FA072A" w:rsidDel="00BE768C" w:rsidRDefault="00ED00BC" w:rsidP="00917F32">
      <w:pPr>
        <w:rPr>
          <w:del w:id="575" w:author="Craeg Strong" w:date="2017-02-28T04:36:00Z"/>
        </w:rPr>
      </w:pPr>
      <w:del w:id="576" w:author="Craeg Strong" w:date="2017-02-28T04:33:00Z">
        <w:r w:rsidDel="00DD06FB">
          <w:lastRenderedPageBreak/>
          <w:delText xml:space="preserve">Some </w:delText>
        </w:r>
      </w:del>
      <w:ins w:id="577" w:author="Craeg Strong" w:date="2017-02-28T04:40:00Z">
        <w:r w:rsidR="009B67A3">
          <w:t>Ultimately, an ability to update some</w:t>
        </w:r>
      </w:ins>
      <w:ins w:id="578" w:author="Craeg Strong" w:date="2017-02-28T04:33:00Z">
        <w:r w:rsidR="00DD06FB">
          <w:t xml:space="preserve"> </w:t>
        </w:r>
      </w:ins>
      <w:r>
        <w:t xml:space="preserve">of the data sourced from CARES </w:t>
      </w:r>
      <w:del w:id="579" w:author="Craeg Strong" w:date="2017-02-28T04:33:00Z">
        <w:r w:rsidDel="00DD06FB">
          <w:delText xml:space="preserve">can </w:delText>
        </w:r>
      </w:del>
      <w:del w:id="580" w:author="Craeg Strong" w:date="2017-02-28T04:40:00Z">
        <w:r w:rsidDel="009B67A3">
          <w:delText xml:space="preserve">be updated </w:delText>
        </w:r>
      </w:del>
      <w:r w:rsidR="005A3B72">
        <w:t xml:space="preserve">directly </w:t>
      </w:r>
      <w:r>
        <w:t>in Shelter Capacity Dashboard</w:t>
      </w:r>
      <w:ins w:id="581" w:author="Craeg Strong" w:date="2017-02-28T04:34:00Z">
        <w:r w:rsidR="00DD06FB">
          <w:t xml:space="preserve"> v2</w:t>
        </w:r>
      </w:ins>
      <w:ins w:id="582" w:author="Craeg Strong" w:date="2017-02-28T04:40:00Z">
        <w:r w:rsidR="009B67A3">
          <w:t xml:space="preserve"> will be provided</w:t>
        </w:r>
      </w:ins>
      <w:r>
        <w:t xml:space="preserve">. </w:t>
      </w:r>
      <w:ins w:id="583" w:author="Craeg Strong" w:date="2017-02-28T04:31:00Z">
        <w:r w:rsidR="00DD06FB">
          <w:t xml:space="preserve"> This functionality depends on the availability of a micro-service that is capable of updating CARES while maintaining data integrity.  CapDash2 will add update capabilities as </w:t>
        </w:r>
      </w:ins>
      <w:ins w:id="584" w:author="Craeg Strong" w:date="2017-02-28T04:41:00Z">
        <w:r w:rsidR="00B002AC">
          <w:t xml:space="preserve">the </w:t>
        </w:r>
      </w:ins>
      <w:ins w:id="585" w:author="Craeg Strong" w:date="2017-02-28T04:31:00Z">
        <w:r w:rsidR="00DD06FB">
          <w:t>CARES update micro-service</w:t>
        </w:r>
      </w:ins>
      <w:ins w:id="586" w:author="Craeg Strong" w:date="2017-02-28T04:41:00Z">
        <w:r w:rsidR="00B002AC">
          <w:t xml:space="preserve"> capabilitie</w:t>
        </w:r>
      </w:ins>
      <w:ins w:id="587" w:author="Craeg Strong" w:date="2017-02-28T04:31:00Z">
        <w:r w:rsidR="00DD06FB">
          <w:t xml:space="preserve">s are brought online.  </w:t>
        </w:r>
      </w:ins>
      <w:ins w:id="588" w:author="Craeg Strong" w:date="2017-02-28T04:32:00Z">
        <w:r w:rsidR="00DD06FB">
          <w:t>F</w:t>
        </w:r>
      </w:ins>
      <w:del w:id="589" w:author="Craeg Strong" w:date="2017-02-28T04:32:00Z">
        <w:r w:rsidR="005A3B72" w:rsidDel="00DD06FB">
          <w:delText xml:space="preserve"> F</w:delText>
        </w:r>
      </w:del>
      <w:r w:rsidR="005A3B72">
        <w:t>or example, a CapDash</w:t>
      </w:r>
      <w:ins w:id="590" w:author="Craeg Strong" w:date="2017-02-28T04:33:00Z">
        <w:r w:rsidR="00DD06FB">
          <w:t>2</w:t>
        </w:r>
      </w:ins>
      <w:r w:rsidR="005A3B72">
        <w:t xml:space="preserve"> user may record a new shelter </w:t>
      </w:r>
      <w:r w:rsidR="00B12161">
        <w:t xml:space="preserve">used to house clients in case of excess demand </w:t>
      </w:r>
      <w:r w:rsidR="005A3B72">
        <w:t>that has yet to be defined in CARES</w:t>
      </w:r>
      <w:r w:rsidR="00FA072A">
        <w:t>.  A CapDash</w:t>
      </w:r>
      <w:ins w:id="591" w:author="Craeg Strong" w:date="2017-02-28T04:33:00Z">
        <w:r w:rsidR="00DD06FB">
          <w:t>2</w:t>
        </w:r>
      </w:ins>
      <w:r w:rsidR="00FA072A">
        <w:t xml:space="preserve"> user may </w:t>
      </w:r>
      <w:del w:id="592" w:author="Craeg Strong" w:date="2017-02-28T04:33:00Z">
        <w:r w:rsidR="00FA072A" w:rsidDel="00DD06FB">
          <w:delText xml:space="preserve">also </w:delText>
        </w:r>
      </w:del>
      <w:r w:rsidR="00FA072A">
        <w:t xml:space="preserve">update </w:t>
      </w:r>
      <w:del w:id="593" w:author="Craeg Strong" w:date="2017-02-28T04:31:00Z">
        <w:r w:rsidR="005A3B72" w:rsidDel="00DD06FB">
          <w:delText xml:space="preserve">an out-of-use reason </w:delText>
        </w:r>
        <w:r w:rsidR="00FA072A" w:rsidDel="00DD06FB">
          <w:delText>for an off-line unit</w:delText>
        </w:r>
        <w:r w:rsidR="006A5B2A" w:rsidDel="00DD06FB">
          <w:delText xml:space="preserve"> directly</w:delText>
        </w:r>
      </w:del>
      <w:ins w:id="594" w:author="Craeg Strong" w:date="2017-02-28T04:31:00Z">
        <w:r w:rsidR="00DD06FB">
          <w:t xml:space="preserve">an offline unit </w:t>
        </w:r>
      </w:ins>
      <w:ins w:id="595" w:author="Craeg Strong" w:date="2017-02-28T04:33:00Z">
        <w:r w:rsidR="00DD06FB">
          <w:t>to be online based on new information.  A CapDash2 user may also enter a new Transfer.</w:t>
        </w:r>
      </w:ins>
      <w:ins w:id="596" w:author="Craeg Strong" w:date="2017-02-28T04:34:00Z">
        <w:r w:rsidR="00DD06FB">
          <w:t xml:space="preserve">  Updating</w:t>
        </w:r>
        <w:r w:rsidR="00BE768C">
          <w:t xml:space="preserve"> CARES via a back-end service represents</w:t>
        </w:r>
        <w:r w:rsidR="00DD06FB">
          <w:t xml:space="preserve"> a new capability for the DHS organization, and therefore the risks, costs, </w:t>
        </w:r>
      </w:ins>
      <w:ins w:id="597" w:author="Craeg Strong" w:date="2017-02-28T04:35:00Z">
        <w:r w:rsidR="00DD06FB">
          <w:t xml:space="preserve">technical and business </w:t>
        </w:r>
      </w:ins>
      <w:ins w:id="598" w:author="Craeg Strong" w:date="2017-02-28T04:34:00Z">
        <w:r w:rsidR="00DD06FB">
          <w:t>limitations in</w:t>
        </w:r>
      </w:ins>
      <w:ins w:id="599" w:author="Craeg Strong" w:date="2017-02-28T04:35:00Z">
        <w:r w:rsidR="00DD06FB">
          <w:t xml:space="preserve">volved are not fully understood.  It is expected that CapDash2 development will proceed with a limited scope implementation (such as the ability to </w:t>
        </w:r>
      </w:ins>
      <w:ins w:id="600" w:author="Craeg Strong" w:date="2017-02-28T04:36:00Z">
        <w:r w:rsidR="00DD06FB">
          <w:t>add a commercial hotel)</w:t>
        </w:r>
        <w:r w:rsidR="00BE768C">
          <w:t xml:space="preserve"> and then adjust plans accordingly.</w:t>
        </w:r>
      </w:ins>
      <w:del w:id="601" w:author="Craeg Strong" w:date="2017-02-28T04:36:00Z">
        <w:r w:rsidR="006A5B2A" w:rsidDel="00BE768C">
          <w:delText xml:space="preserve"> in the CapDash GUI</w:delText>
        </w:r>
        <w:r w:rsidR="005A3B72" w:rsidDel="00BE768C">
          <w:delText>.</w:delText>
        </w:r>
        <w:r w:rsidDel="00BE768C">
          <w:delText xml:space="preserve"> The CapDash system </w:delText>
        </w:r>
        <w:r w:rsidR="00FA072A" w:rsidDel="00BE768C">
          <w:delText>must</w:delText>
        </w:r>
        <w:r w:rsidDel="00BE768C">
          <w:delText xml:space="preserve"> provide the means to detect discrepancies and </w:delText>
        </w:r>
        <w:r w:rsidR="00FA072A" w:rsidDel="00BE768C">
          <w:delText>updates from</w:delText>
        </w:r>
        <w:r w:rsidDel="00BE768C">
          <w:delText xml:space="preserve"> CARES, and to </w:delText>
        </w:r>
        <w:r w:rsidR="006E1575" w:rsidDel="00BE768C">
          <w:delText>track and report on</w:delText>
        </w:r>
        <w:r w:rsidDel="00BE768C">
          <w:delText xml:space="preserve"> conflicting data changes so that they can be reconciled manually.  </w:delText>
        </w:r>
        <w:r w:rsidR="00693E3B" w:rsidDel="00BE768C">
          <w:delText xml:space="preserve">The CapDash system should track which data are fully reconciled with CARES and which are not.  </w:delText>
        </w:r>
      </w:del>
    </w:p>
    <w:p w14:paraId="22E45362" w14:textId="72C54CEE" w:rsidR="00FA072A" w:rsidDel="00BE768C" w:rsidRDefault="00FA072A" w:rsidP="00917F32">
      <w:pPr>
        <w:rPr>
          <w:del w:id="602" w:author="Craeg Strong" w:date="2017-02-28T04:36:00Z"/>
        </w:rPr>
      </w:pPr>
    </w:p>
    <w:p w14:paraId="2C5FA640" w14:textId="5E976D68" w:rsidR="00FA072A" w:rsidDel="00BE768C" w:rsidRDefault="00693E3B" w:rsidP="00917F32">
      <w:pPr>
        <w:rPr>
          <w:del w:id="603" w:author="Craeg Strong" w:date="2017-02-28T04:36:00Z"/>
        </w:rPr>
      </w:pPr>
      <w:del w:id="604" w:author="Craeg Strong" w:date="2017-02-28T04:36:00Z">
        <w:r w:rsidDel="00BE768C">
          <w:delText xml:space="preserve">Since the synchronization process is not immediate nor continuous, the last reconciliation date should be tracked (this is n/a for new information), and any discrepancies or information that cannot be automatically reconciled for any reason must be flagged and a user should be notified so that the information can be manually reconciled.  The system should facilitate manual reconciliation of data by highlighting discrepancies and providing an audit trail to help track down the root cause of the discrepancy and when it first occurred. </w:delText>
        </w:r>
      </w:del>
    </w:p>
    <w:p w14:paraId="16204178" w14:textId="77777777" w:rsidR="00FA072A" w:rsidRDefault="00FA072A" w:rsidP="00917F32"/>
    <w:p w14:paraId="5AE44AA1" w14:textId="0973A848" w:rsidR="005A3B72" w:rsidDel="003D2B2E" w:rsidRDefault="00FA072A" w:rsidP="00070689">
      <w:moveFromRangeStart w:id="605" w:author="Craeg Strong" w:date="2017-02-28T04:23:00Z" w:name="move476019143"/>
      <w:moveFrom w:id="606" w:author="Craeg Strong" w:date="2017-02-28T04:23:00Z">
        <w:r w:rsidDel="003D2B2E">
          <w:t>In the future, the design of systems such as CapDash could be simplified by creating a set of micro-services that would act as a</w:t>
        </w:r>
        <w:r w:rsidR="00901457" w:rsidDel="003D2B2E">
          <w:t xml:space="preserve">dapters, operating </w:t>
        </w:r>
        <w:r w:rsidR="005E7C96" w:rsidDel="003D2B2E">
          <w:t xml:space="preserve">in </w:t>
        </w:r>
        <w:r w:rsidDel="003D2B2E">
          <w:t xml:space="preserve">between CARES and the new system.  For example, a micro-service could </w:t>
        </w:r>
        <w:r w:rsidR="00901457" w:rsidDel="003D2B2E">
          <w:t>maintain a copy of all</w:t>
        </w:r>
        <w:r w:rsidDel="003D2B2E">
          <w:t xml:space="preserve"> shelter-related data</w:t>
        </w:r>
        <w:r w:rsidR="00901457" w:rsidDel="003D2B2E">
          <w:t xml:space="preserve"> originally sourced from CARES,</w:t>
        </w:r>
        <w:r w:rsidDel="003D2B2E">
          <w:t xml:space="preserve"> and automatically detect when updates were made </w:t>
        </w:r>
        <w:r w:rsidR="00901457" w:rsidDel="003D2B2E">
          <w:t>within CARES—</w:t>
        </w:r>
        <w:r w:rsidDel="003D2B2E">
          <w:t>broadcast</w:t>
        </w:r>
        <w:r w:rsidR="00901457" w:rsidDel="003D2B2E">
          <w:t>ing</w:t>
        </w:r>
        <w:r w:rsidDel="003D2B2E">
          <w:t xml:space="preserve"> those changes to interested parties (such as BCS, CapDash, etc.).  </w:t>
        </w:r>
        <w:r w:rsidR="003032CA" w:rsidDel="003D2B2E">
          <w:t xml:space="preserve">As new systems are brought on-line they too could subscribe to </w:t>
        </w:r>
        <w:r w:rsidR="00070689" w:rsidDel="003D2B2E">
          <w:t>these</w:t>
        </w:r>
        <w:r w:rsidR="003032CA" w:rsidDel="003D2B2E">
          <w:t xml:space="preserve"> </w:t>
        </w:r>
        <w:r w:rsidR="00070689" w:rsidDel="003D2B2E">
          <w:t>updates</w:t>
        </w:r>
        <w:r w:rsidR="003032CA" w:rsidDel="003D2B2E">
          <w:t xml:space="preserve"> as needed.  </w:t>
        </w:r>
        <w:r w:rsidDel="003D2B2E">
          <w:t>In this way</w:t>
        </w:r>
        <w:r w:rsidR="003032CA" w:rsidDel="003D2B2E">
          <w:t>,</w:t>
        </w:r>
        <w:r w:rsidDel="003D2B2E">
          <w:t xml:space="preserve"> the systems could highlight changes as they occurred without having to develop their own change detection or reconciliation logic.  This micro-service could be fed by Change Data Capture (CDC) at the </w:t>
        </w:r>
        <w:r w:rsidR="00070689" w:rsidDel="003D2B2E">
          <w:t xml:space="preserve">level of the CARES </w:t>
        </w:r>
        <w:r w:rsidDel="003D2B2E">
          <w:t xml:space="preserve">Oracle database, </w:t>
        </w:r>
        <w:r w:rsidR="009325DB" w:rsidDel="003D2B2E">
          <w:t xml:space="preserve">via a Curam ReSTful interface, </w:t>
        </w:r>
        <w:r w:rsidDel="003D2B2E">
          <w:t xml:space="preserve">and/or </w:t>
        </w:r>
        <w:r w:rsidR="00070689" w:rsidDel="003D2B2E">
          <w:t xml:space="preserve">via </w:t>
        </w:r>
        <w:r w:rsidDel="003D2B2E">
          <w:t xml:space="preserve">custom business logic. </w:t>
        </w:r>
      </w:moveFrom>
    </w:p>
    <w:p w14:paraId="50EE23E8" w14:textId="350B7539" w:rsidR="005A3B72" w:rsidDel="003D2B2E" w:rsidRDefault="005A3B72" w:rsidP="00D0758A"/>
    <w:moveFromRangeEnd w:id="605"/>
    <w:p w14:paraId="27321A16" w14:textId="365AB16B" w:rsidR="00917F32" w:rsidDel="00E26506" w:rsidRDefault="00D0758A" w:rsidP="00B21365">
      <w:pPr>
        <w:pStyle w:val="Heading2"/>
        <w:rPr>
          <w:del w:id="607" w:author="Craeg Strong" w:date="2017-02-28T03:57:00Z"/>
        </w:rPr>
      </w:pPr>
      <w:del w:id="608" w:author="Craeg Strong" w:date="2017-02-28T03:57:00Z">
        <w:r w:rsidDel="00E26506">
          <w:delText>Glossary</w:delText>
        </w:r>
      </w:del>
    </w:p>
    <w:tbl>
      <w:tblPr>
        <w:tblStyle w:val="GridTable4-Accent1"/>
        <w:tblW w:w="0" w:type="auto"/>
        <w:tblLook w:val="04A0" w:firstRow="1" w:lastRow="0" w:firstColumn="1" w:lastColumn="0" w:noHBand="0" w:noVBand="1"/>
      </w:tblPr>
      <w:tblGrid>
        <w:gridCol w:w="2250"/>
        <w:gridCol w:w="7218"/>
      </w:tblGrid>
      <w:tr w:rsidR="0051662E" w:rsidDel="00E26506" w14:paraId="79B02C81" w14:textId="40D40F3C" w:rsidTr="0049598D">
        <w:trPr>
          <w:cnfStyle w:val="100000000000" w:firstRow="1" w:lastRow="0" w:firstColumn="0" w:lastColumn="0" w:oddVBand="0" w:evenVBand="0" w:oddHBand="0" w:evenHBand="0" w:firstRowFirstColumn="0" w:firstRowLastColumn="0" w:lastRowFirstColumn="0" w:lastRowLastColumn="0"/>
          <w:del w:id="609"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3FB2B697" w14:textId="6E989059" w:rsidR="0051662E" w:rsidDel="00E26506" w:rsidRDefault="0049598D" w:rsidP="00917F32">
            <w:pPr>
              <w:rPr>
                <w:del w:id="610" w:author="Craeg Strong" w:date="2017-02-28T03:57:00Z"/>
              </w:rPr>
            </w:pPr>
            <w:del w:id="611" w:author="Craeg Strong" w:date="2017-02-28T03:57:00Z">
              <w:r w:rsidDel="00E26506">
                <w:delText>Term</w:delText>
              </w:r>
            </w:del>
          </w:p>
        </w:tc>
        <w:tc>
          <w:tcPr>
            <w:tcW w:w="7218" w:type="dxa"/>
          </w:tcPr>
          <w:p w14:paraId="46139E64" w14:textId="424DE196" w:rsidR="0051662E" w:rsidDel="00E26506" w:rsidRDefault="0049598D" w:rsidP="00917F32">
            <w:pPr>
              <w:cnfStyle w:val="100000000000" w:firstRow="1" w:lastRow="0" w:firstColumn="0" w:lastColumn="0" w:oddVBand="0" w:evenVBand="0" w:oddHBand="0" w:evenHBand="0" w:firstRowFirstColumn="0" w:firstRowLastColumn="0" w:lastRowFirstColumn="0" w:lastRowLastColumn="0"/>
              <w:rPr>
                <w:del w:id="612" w:author="Craeg Strong" w:date="2017-02-28T03:57:00Z"/>
                <w:highlight w:val="yellow"/>
              </w:rPr>
            </w:pPr>
            <w:del w:id="613" w:author="Craeg Strong" w:date="2017-02-28T03:57:00Z">
              <w:r w:rsidRPr="0049598D" w:rsidDel="00E26506">
                <w:delText>Definition</w:delText>
              </w:r>
            </w:del>
          </w:p>
        </w:tc>
      </w:tr>
      <w:tr w:rsidR="00CD51C0" w:rsidDel="00E26506" w14:paraId="430B1013" w14:textId="25FA1453" w:rsidTr="0049598D">
        <w:trPr>
          <w:cnfStyle w:val="000000100000" w:firstRow="0" w:lastRow="0" w:firstColumn="0" w:lastColumn="0" w:oddVBand="0" w:evenVBand="0" w:oddHBand="1" w:evenHBand="0" w:firstRowFirstColumn="0" w:firstRowLastColumn="0" w:lastRowFirstColumn="0" w:lastRowLastColumn="0"/>
          <w:del w:id="614"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4736604" w14:textId="73F819C2" w:rsidR="00CD51C0" w:rsidDel="00E26506" w:rsidRDefault="00CD51C0" w:rsidP="00917F32">
            <w:pPr>
              <w:rPr>
                <w:del w:id="615" w:author="Craeg Strong" w:date="2017-02-28T03:57:00Z"/>
              </w:rPr>
            </w:pPr>
            <w:del w:id="616" w:author="Craeg Strong" w:date="2017-02-28T03:57:00Z">
              <w:r w:rsidDel="00E26506">
                <w:delText>Adult Family</w:delText>
              </w:r>
              <w:r w:rsidR="00153963" w:rsidDel="00E26506">
                <w:delText xml:space="preserve"> (AF)</w:delText>
              </w:r>
            </w:del>
          </w:p>
        </w:tc>
        <w:tc>
          <w:tcPr>
            <w:tcW w:w="7218" w:type="dxa"/>
          </w:tcPr>
          <w:p w14:paraId="2A1D59CE" w14:textId="2E7DAA46" w:rsidR="00CD51C0" w:rsidRPr="00BE3660" w:rsidDel="00E26506" w:rsidRDefault="001A2F25" w:rsidP="00917F32">
            <w:pPr>
              <w:cnfStyle w:val="000000100000" w:firstRow="0" w:lastRow="0" w:firstColumn="0" w:lastColumn="0" w:oddVBand="0" w:evenVBand="0" w:oddHBand="1" w:evenHBand="0" w:firstRowFirstColumn="0" w:firstRowLastColumn="0" w:lastRowFirstColumn="0" w:lastRowLastColumn="0"/>
              <w:rPr>
                <w:del w:id="617" w:author="Craeg Strong" w:date="2017-02-28T03:57:00Z"/>
                <w:highlight w:val="yellow"/>
              </w:rPr>
            </w:pPr>
            <w:del w:id="618" w:author="Craeg Strong" w:date="2017-02-28T03:57:00Z">
              <w:r w:rsidRPr="008216E0" w:rsidDel="00E26506">
                <w:delText>At least two adults, no children</w:delText>
              </w:r>
              <w:r w:rsidR="00CD51C0" w:rsidRPr="008216E0" w:rsidDel="00E26506">
                <w:delText xml:space="preserve"> </w:delText>
              </w:r>
            </w:del>
          </w:p>
        </w:tc>
      </w:tr>
      <w:tr w:rsidR="00AE1324" w:rsidDel="00E26506" w14:paraId="3A57E4A4" w14:textId="604FABCE" w:rsidTr="0049598D">
        <w:trPr>
          <w:del w:id="619"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B9D65A3" w14:textId="2DFFF491" w:rsidR="00AE1324" w:rsidDel="00E26506" w:rsidRDefault="00AE1324" w:rsidP="00917F32">
            <w:pPr>
              <w:rPr>
                <w:del w:id="620" w:author="Craeg Strong" w:date="2017-02-28T03:57:00Z"/>
              </w:rPr>
            </w:pPr>
            <w:del w:id="621" w:author="Craeg Strong" w:date="2017-02-28T03:57:00Z">
              <w:r w:rsidDel="00E26506">
                <w:delText xml:space="preserve">Acacia </w:delText>
              </w:r>
              <w:r w:rsidR="004A7A3F" w:rsidDel="00E26506">
                <w:delText>Network</w:delText>
              </w:r>
            </w:del>
          </w:p>
        </w:tc>
        <w:tc>
          <w:tcPr>
            <w:tcW w:w="7218" w:type="dxa"/>
          </w:tcPr>
          <w:p w14:paraId="0050E46D" w14:textId="31B0A250" w:rsidR="00AE1324" w:rsidRPr="000F101A" w:rsidDel="00E26506" w:rsidRDefault="004A7A3F" w:rsidP="00917F32">
            <w:pPr>
              <w:cnfStyle w:val="000000000000" w:firstRow="0" w:lastRow="0" w:firstColumn="0" w:lastColumn="0" w:oddVBand="0" w:evenVBand="0" w:oddHBand="0" w:evenHBand="0" w:firstRowFirstColumn="0" w:firstRowLastColumn="0" w:lastRowFirstColumn="0" w:lastRowLastColumn="0"/>
              <w:rPr>
                <w:del w:id="622" w:author="Craeg Strong" w:date="2017-02-28T03:57:00Z"/>
              </w:rPr>
            </w:pPr>
            <w:del w:id="623" w:author="Craeg Strong" w:date="2017-02-28T03:57:00Z">
              <w:r w:rsidDel="00E26506">
                <w:delText>Acacia Network manages 750 individual family units and four buildings for approximately 550 homeless adults.  They operate programs such as the Adult Inpatient Detoxification, Residential</w:delText>
              </w:r>
              <w:r w:rsidR="00114157" w:rsidDel="00E26506">
                <w:delText>/Outpatient</w:delText>
              </w:r>
              <w:r w:rsidDel="00E26506">
                <w:delText xml:space="preserve"> Substance Abuse Treatment for Men, Women and Youth</w:delText>
              </w:r>
            </w:del>
          </w:p>
        </w:tc>
      </w:tr>
      <w:tr w:rsidR="008D2E71" w:rsidDel="00E26506" w14:paraId="2B5F7DB7" w14:textId="0D14FDBA" w:rsidTr="0049598D">
        <w:trPr>
          <w:cnfStyle w:val="000000100000" w:firstRow="0" w:lastRow="0" w:firstColumn="0" w:lastColumn="0" w:oddVBand="0" w:evenVBand="0" w:oddHBand="1" w:evenHBand="0" w:firstRowFirstColumn="0" w:firstRowLastColumn="0" w:lastRowFirstColumn="0" w:lastRowLastColumn="0"/>
          <w:del w:id="624"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EDCFA96" w14:textId="6B7EE862" w:rsidR="008D2E71" w:rsidDel="00E26506" w:rsidRDefault="008D2E71" w:rsidP="00917F32">
            <w:pPr>
              <w:rPr>
                <w:del w:id="625" w:author="Craeg Strong" w:date="2017-02-28T03:57:00Z"/>
              </w:rPr>
            </w:pPr>
            <w:del w:id="626" w:author="Craeg Strong" w:date="2017-02-28T03:57:00Z">
              <w:r w:rsidDel="00E26506">
                <w:delText>AFIC</w:delText>
              </w:r>
            </w:del>
          </w:p>
        </w:tc>
        <w:tc>
          <w:tcPr>
            <w:tcW w:w="7218" w:type="dxa"/>
          </w:tcPr>
          <w:p w14:paraId="6E8625A8" w14:textId="64543227" w:rsidR="008D2E71" w:rsidRPr="00BE3660" w:rsidDel="00E26506" w:rsidRDefault="008D2E71" w:rsidP="00917F32">
            <w:pPr>
              <w:cnfStyle w:val="000000100000" w:firstRow="0" w:lastRow="0" w:firstColumn="0" w:lastColumn="0" w:oddVBand="0" w:evenVBand="0" w:oddHBand="1" w:evenHBand="0" w:firstRowFirstColumn="0" w:firstRowLastColumn="0" w:lastRowFirstColumn="0" w:lastRowLastColumn="0"/>
              <w:rPr>
                <w:del w:id="627" w:author="Craeg Strong" w:date="2017-02-28T03:57:00Z"/>
                <w:highlight w:val="yellow"/>
              </w:rPr>
            </w:pPr>
            <w:del w:id="628" w:author="Craeg Strong" w:date="2017-02-28T03:57:00Z">
              <w:r w:rsidRPr="008216E0" w:rsidDel="00E26506">
                <w:delText>Adult</w:delText>
              </w:r>
              <w:r w:rsidDel="00E26506">
                <w:delText xml:space="preserve"> Family Intake Center</w:delText>
              </w:r>
              <w:r w:rsidR="0000250A" w:rsidDel="00E26506">
                <w:delText>, located at 400-430 East 30</w:delText>
              </w:r>
              <w:r w:rsidR="0000250A" w:rsidRPr="007B1CF9" w:rsidDel="00E26506">
                <w:rPr>
                  <w:vertAlign w:val="superscript"/>
                </w:rPr>
                <w:delText>th</w:delText>
              </w:r>
              <w:r w:rsidR="0000250A" w:rsidDel="00E26506">
                <w:delText xml:space="preserve"> street, NYC</w:delText>
              </w:r>
            </w:del>
          </w:p>
        </w:tc>
      </w:tr>
      <w:tr w:rsidR="00EB5B30" w:rsidDel="00E26506" w14:paraId="5F7EF1D9" w14:textId="08A120A6" w:rsidTr="0049598D">
        <w:trPr>
          <w:del w:id="629"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B047699" w14:textId="08E6E73F" w:rsidR="00EB5B30" w:rsidDel="00E26506" w:rsidRDefault="00B848B5" w:rsidP="00B848B5">
            <w:pPr>
              <w:rPr>
                <w:del w:id="630" w:author="Craeg Strong" w:date="2017-02-28T03:57:00Z"/>
              </w:rPr>
            </w:pPr>
            <w:del w:id="631" w:author="Craeg Strong" w:date="2017-02-28T03:57:00Z">
              <w:r w:rsidDel="00E26506">
                <w:delText>ASW</w:delText>
              </w:r>
            </w:del>
          </w:p>
        </w:tc>
        <w:tc>
          <w:tcPr>
            <w:tcW w:w="7218" w:type="dxa"/>
          </w:tcPr>
          <w:p w14:paraId="654692E9" w14:textId="0ADE2E41" w:rsidR="00EB5B30" w:rsidDel="00E26506" w:rsidRDefault="001A2F25" w:rsidP="00917F32">
            <w:pPr>
              <w:cnfStyle w:val="000000000000" w:firstRow="0" w:lastRow="0" w:firstColumn="0" w:lastColumn="0" w:oddVBand="0" w:evenVBand="0" w:oddHBand="0" w:evenHBand="0" w:firstRowFirstColumn="0" w:firstRowLastColumn="0" w:lastRowFirstColumn="0" w:lastRowLastColumn="0"/>
              <w:rPr>
                <w:del w:id="632" w:author="Craeg Strong" w:date="2017-02-28T03:57:00Z"/>
              </w:rPr>
            </w:pPr>
            <w:del w:id="633" w:author="Craeg Strong" w:date="2017-02-28T03:57:00Z">
              <w:r w:rsidDel="00E26506">
                <w:delText>Assistant Social Worker</w:delText>
              </w:r>
            </w:del>
          </w:p>
        </w:tc>
      </w:tr>
      <w:tr w:rsidR="00BB37B0" w:rsidDel="00E26506" w14:paraId="78EF0669" w14:textId="49898F58" w:rsidTr="0049598D">
        <w:trPr>
          <w:cnfStyle w:val="000000100000" w:firstRow="0" w:lastRow="0" w:firstColumn="0" w:lastColumn="0" w:oddVBand="0" w:evenVBand="0" w:oddHBand="1" w:evenHBand="0" w:firstRowFirstColumn="0" w:firstRowLastColumn="0" w:lastRowFirstColumn="0" w:lastRowLastColumn="0"/>
          <w:del w:id="634"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2D8F102" w14:textId="286E3A27" w:rsidR="00BB37B0" w:rsidDel="00E26506" w:rsidRDefault="00BB37B0" w:rsidP="00917F32">
            <w:pPr>
              <w:rPr>
                <w:del w:id="635" w:author="Craeg Strong" w:date="2017-02-28T03:57:00Z"/>
              </w:rPr>
            </w:pPr>
            <w:del w:id="636" w:author="Craeg Strong" w:date="2017-02-28T03:57:00Z">
              <w:r w:rsidDel="00E26506">
                <w:delText>BEDCO</w:delText>
              </w:r>
            </w:del>
          </w:p>
        </w:tc>
        <w:tc>
          <w:tcPr>
            <w:tcW w:w="7218" w:type="dxa"/>
          </w:tcPr>
          <w:p w14:paraId="37A2BB0F" w14:textId="5EF71FBD" w:rsidR="00BB37B0" w:rsidDel="00E26506" w:rsidRDefault="00BB37B0" w:rsidP="00917F32">
            <w:pPr>
              <w:cnfStyle w:val="000000100000" w:firstRow="0" w:lastRow="0" w:firstColumn="0" w:lastColumn="0" w:oddVBand="0" w:evenVBand="0" w:oddHBand="1" w:evenHBand="0" w:firstRowFirstColumn="0" w:firstRowLastColumn="0" w:lastRowFirstColumn="0" w:lastRowLastColumn="0"/>
              <w:rPr>
                <w:del w:id="637" w:author="Craeg Strong" w:date="2017-02-28T03:57:00Z"/>
              </w:rPr>
            </w:pPr>
            <w:del w:id="638" w:author="Craeg Strong" w:date="2017-02-28T03:57:00Z">
              <w:r w:rsidDel="00E26506">
                <w:delText xml:space="preserve">Bushwick Economic Development Corp; operates shelters in </w:delText>
              </w:r>
              <w:r w:rsidR="003631A1" w:rsidDel="00E26506">
                <w:delText xml:space="preserve">Flatbush area of </w:delText>
              </w:r>
              <w:r w:rsidDel="00E26506">
                <w:delText>Brooklyn</w:delText>
              </w:r>
            </w:del>
          </w:p>
        </w:tc>
      </w:tr>
      <w:tr w:rsidR="007B6FC3" w:rsidDel="00E26506" w14:paraId="61A5BD67" w14:textId="59476400" w:rsidTr="0049598D">
        <w:trPr>
          <w:del w:id="639"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E5F78EB" w14:textId="3D4CFC35" w:rsidR="007B6FC3" w:rsidDel="00E26506" w:rsidRDefault="007B6FC3" w:rsidP="00917F32">
            <w:pPr>
              <w:rPr>
                <w:del w:id="640" w:author="Craeg Strong" w:date="2017-02-28T03:57:00Z"/>
              </w:rPr>
            </w:pPr>
            <w:del w:id="641" w:author="Craeg Strong" w:date="2017-02-28T03:57:00Z">
              <w:r w:rsidDel="00E26506">
                <w:delText>BCS</w:delText>
              </w:r>
            </w:del>
          </w:p>
        </w:tc>
        <w:tc>
          <w:tcPr>
            <w:tcW w:w="7218" w:type="dxa"/>
          </w:tcPr>
          <w:p w14:paraId="2FAED81E" w14:textId="28A4E73A" w:rsidR="007B6FC3" w:rsidDel="00E26506" w:rsidRDefault="007B6FC3" w:rsidP="00917F32">
            <w:pPr>
              <w:cnfStyle w:val="000000000000" w:firstRow="0" w:lastRow="0" w:firstColumn="0" w:lastColumn="0" w:oddVBand="0" w:evenVBand="0" w:oddHBand="0" w:evenHBand="0" w:firstRowFirstColumn="0" w:firstRowLastColumn="0" w:lastRowFirstColumn="0" w:lastRowLastColumn="0"/>
              <w:rPr>
                <w:del w:id="642" w:author="Craeg Strong" w:date="2017-02-28T03:57:00Z"/>
              </w:rPr>
            </w:pPr>
            <w:del w:id="643" w:author="Craeg Strong" w:date="2017-02-28T03:57:00Z">
              <w:r w:rsidDel="00E26506">
                <w:delText xml:space="preserve">Building Compliance System: </w:delText>
              </w:r>
              <w:r w:rsidR="005055D9" w:rsidDel="00E26506">
                <w:delText xml:space="preserve">a </w:delText>
              </w:r>
              <w:r w:rsidR="00DA1EB3" w:rsidDel="00E26506">
                <w:delText xml:space="preserve">DHS </w:delText>
              </w:r>
              <w:r w:rsidR="005055D9" w:rsidDel="00E26506">
                <w:delText xml:space="preserve">system that </w:delText>
              </w:r>
              <w:r w:rsidDel="00E26506">
                <w:delText>tracks code violations, inspection failures, and other deficiencies for buildings used for public and private shelters in NYC.</w:delText>
              </w:r>
            </w:del>
          </w:p>
        </w:tc>
      </w:tr>
      <w:tr w:rsidR="002C7F46" w:rsidDel="00E26506" w14:paraId="5A6F72D7" w14:textId="55BEFA5A" w:rsidTr="00993C72">
        <w:trPr>
          <w:cnfStyle w:val="000000100000" w:firstRow="0" w:lastRow="0" w:firstColumn="0" w:lastColumn="0" w:oddVBand="0" w:evenVBand="0" w:oddHBand="1" w:evenHBand="0" w:firstRowFirstColumn="0" w:firstRowLastColumn="0" w:lastRowFirstColumn="0" w:lastRowLastColumn="0"/>
          <w:trHeight w:val="269"/>
          <w:del w:id="644"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DBD02CC" w14:textId="6F7CB0B0" w:rsidR="002C7F46" w:rsidDel="00E26506" w:rsidRDefault="002C7F46" w:rsidP="00233AE5">
            <w:pPr>
              <w:rPr>
                <w:del w:id="645" w:author="Craeg Strong" w:date="2017-02-28T03:57:00Z"/>
              </w:rPr>
            </w:pPr>
            <w:del w:id="646" w:author="Craeg Strong" w:date="2017-02-28T03:57:00Z">
              <w:r w:rsidDel="00E26506">
                <w:delText>Capacity</w:delText>
              </w:r>
              <w:r w:rsidR="00951547" w:rsidDel="00E26506">
                <w:delText xml:space="preserve"> (versus Surge Capacity)</w:delText>
              </w:r>
            </w:del>
          </w:p>
        </w:tc>
        <w:tc>
          <w:tcPr>
            <w:tcW w:w="7218" w:type="dxa"/>
          </w:tcPr>
          <w:p w14:paraId="47210FFF" w14:textId="6C0D4FE5" w:rsidR="002C7F46" w:rsidDel="00E26506" w:rsidRDefault="00C74D9D" w:rsidP="00107D24">
            <w:pPr>
              <w:cnfStyle w:val="000000100000" w:firstRow="0" w:lastRow="0" w:firstColumn="0" w:lastColumn="0" w:oddVBand="0" w:evenVBand="0" w:oddHBand="1" w:evenHBand="0" w:firstRowFirstColumn="0" w:firstRowLastColumn="0" w:lastRowFirstColumn="0" w:lastRowLastColumn="0"/>
              <w:rPr>
                <w:del w:id="647" w:author="Craeg Strong" w:date="2017-02-28T03:57:00Z"/>
              </w:rPr>
            </w:pPr>
            <w:del w:id="648" w:author="Craeg Strong" w:date="2017-02-28T03:57:00Z">
              <w:r w:rsidDel="00E26506">
                <w:delText xml:space="preserve">The total number of beds at a </w:delText>
              </w:r>
              <w:r w:rsidR="00107D24" w:rsidDel="00E26506">
                <w:delText>given homeless shelter.  Some of the capacity may be offline at any given time.</w:delText>
              </w:r>
            </w:del>
          </w:p>
        </w:tc>
      </w:tr>
      <w:tr w:rsidR="00BE7D16" w:rsidDel="00E26506" w14:paraId="1468BF21" w14:textId="492D046A" w:rsidTr="0049598D">
        <w:trPr>
          <w:del w:id="649"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108B6B6" w14:textId="1A9739C5" w:rsidR="00BE7D16" w:rsidDel="00E26506" w:rsidRDefault="00BE7D16" w:rsidP="00233AE5">
            <w:pPr>
              <w:rPr>
                <w:del w:id="650" w:author="Craeg Strong" w:date="2017-02-28T03:57:00Z"/>
              </w:rPr>
            </w:pPr>
            <w:del w:id="651" w:author="Craeg Strong" w:date="2017-02-28T03:57:00Z">
              <w:r w:rsidDel="00E26506">
                <w:delText>CAP</w:delText>
              </w:r>
            </w:del>
          </w:p>
        </w:tc>
        <w:tc>
          <w:tcPr>
            <w:tcW w:w="7218" w:type="dxa"/>
          </w:tcPr>
          <w:p w14:paraId="66563629" w14:textId="3E471CEA" w:rsidR="00BE7D16" w:rsidDel="00E26506" w:rsidRDefault="00BE7D16" w:rsidP="00233AE5">
            <w:pPr>
              <w:cnfStyle w:val="000000000000" w:firstRow="0" w:lastRow="0" w:firstColumn="0" w:lastColumn="0" w:oddVBand="0" w:evenVBand="0" w:oddHBand="0" w:evenHBand="0" w:firstRowFirstColumn="0" w:firstRowLastColumn="0" w:lastRowFirstColumn="0" w:lastRowLastColumn="0"/>
              <w:rPr>
                <w:del w:id="652" w:author="Craeg Strong" w:date="2017-02-28T03:57:00Z"/>
              </w:rPr>
            </w:pPr>
            <w:del w:id="653" w:author="Craeg Strong" w:date="2017-02-28T03:57:00Z">
              <w:r w:rsidDel="00E26506">
                <w:delText>Corrective Action Plan; established for shelters that fail an RSRI</w:delText>
              </w:r>
              <w:r w:rsidR="009C7171" w:rsidDel="00E26506">
                <w:delText xml:space="preserve"> or an MTE.</w:delText>
              </w:r>
            </w:del>
          </w:p>
        </w:tc>
      </w:tr>
      <w:tr w:rsidR="008521E0" w:rsidDel="00E26506" w14:paraId="4C266111" w14:textId="536E23F5" w:rsidTr="0049598D">
        <w:trPr>
          <w:cnfStyle w:val="000000100000" w:firstRow="0" w:lastRow="0" w:firstColumn="0" w:lastColumn="0" w:oddVBand="0" w:evenVBand="0" w:oddHBand="1" w:evenHBand="0" w:firstRowFirstColumn="0" w:firstRowLastColumn="0" w:lastRowFirstColumn="0" w:lastRowLastColumn="0"/>
          <w:del w:id="654"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AD1DFB6" w14:textId="5F0F3451" w:rsidR="008521E0" w:rsidDel="00E26506" w:rsidRDefault="008521E0" w:rsidP="00233AE5">
            <w:pPr>
              <w:rPr>
                <w:del w:id="655" w:author="Craeg Strong" w:date="2017-02-28T03:57:00Z"/>
              </w:rPr>
            </w:pPr>
            <w:del w:id="656" w:author="Craeg Strong" w:date="2017-02-28T03:57:00Z">
              <w:r w:rsidDel="00E26506">
                <w:delText>CapDash</w:delText>
              </w:r>
            </w:del>
          </w:p>
        </w:tc>
        <w:tc>
          <w:tcPr>
            <w:tcW w:w="7218" w:type="dxa"/>
          </w:tcPr>
          <w:p w14:paraId="0080115A" w14:textId="6556F126" w:rsidR="008521E0" w:rsidDel="00E26506" w:rsidRDefault="008521E0" w:rsidP="00233AE5">
            <w:pPr>
              <w:cnfStyle w:val="000000100000" w:firstRow="0" w:lastRow="0" w:firstColumn="0" w:lastColumn="0" w:oddVBand="0" w:evenVBand="0" w:oddHBand="1" w:evenHBand="0" w:firstRowFirstColumn="0" w:firstRowLastColumn="0" w:lastRowFirstColumn="0" w:lastRowLastColumn="0"/>
              <w:rPr>
                <w:del w:id="657" w:author="Craeg Strong" w:date="2017-02-28T03:57:00Z"/>
              </w:rPr>
            </w:pPr>
            <w:del w:id="658" w:author="Craeg Strong" w:date="2017-02-28T03:57:00Z">
              <w:r w:rsidDel="00E26506">
                <w:delText>The Shelter Capacity Dashboard application</w:delText>
              </w:r>
            </w:del>
          </w:p>
        </w:tc>
      </w:tr>
      <w:tr w:rsidR="009A2AFB" w:rsidDel="00E26506" w14:paraId="732249EC" w14:textId="511FD91F" w:rsidTr="0049598D">
        <w:trPr>
          <w:del w:id="659"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CF5603B" w14:textId="43665016" w:rsidR="009A2AFB" w:rsidDel="00E26506" w:rsidRDefault="009A2AFB" w:rsidP="00233AE5">
            <w:pPr>
              <w:rPr>
                <w:del w:id="660" w:author="Craeg Strong" w:date="2017-02-28T03:57:00Z"/>
              </w:rPr>
            </w:pPr>
            <w:del w:id="661" w:author="Craeg Strong" w:date="2017-02-28T03:57:00Z">
              <w:r w:rsidDel="00E26506">
                <w:delText>Case Type</w:delText>
              </w:r>
            </w:del>
          </w:p>
        </w:tc>
        <w:tc>
          <w:tcPr>
            <w:tcW w:w="7218" w:type="dxa"/>
          </w:tcPr>
          <w:p w14:paraId="4C79AE58" w14:textId="7896ED70" w:rsidR="009A2AFB" w:rsidDel="00E26506" w:rsidRDefault="0029137D" w:rsidP="00233AE5">
            <w:pPr>
              <w:cnfStyle w:val="000000000000" w:firstRow="0" w:lastRow="0" w:firstColumn="0" w:lastColumn="0" w:oddVBand="0" w:evenVBand="0" w:oddHBand="0" w:evenHBand="0" w:firstRowFirstColumn="0" w:firstRowLastColumn="0" w:lastRowFirstColumn="0" w:lastRowLastColumn="0"/>
              <w:rPr>
                <w:del w:id="662" w:author="Craeg Strong" w:date="2017-02-28T03:57:00Z"/>
              </w:rPr>
            </w:pPr>
            <w:del w:id="663" w:author="Craeg Strong" w:date="2017-02-28T03:57:00Z">
              <w:r w:rsidDel="00E26506">
                <w:delText>Either Single Adult, Adult Family, Family with Children</w:delText>
              </w:r>
            </w:del>
          </w:p>
        </w:tc>
      </w:tr>
      <w:tr w:rsidR="002C7F46" w:rsidDel="00E26506" w14:paraId="7E453A4C" w14:textId="5B3E0B40" w:rsidTr="0049598D">
        <w:trPr>
          <w:cnfStyle w:val="000000100000" w:firstRow="0" w:lastRow="0" w:firstColumn="0" w:lastColumn="0" w:oddVBand="0" w:evenVBand="0" w:oddHBand="1" w:evenHBand="0" w:firstRowFirstColumn="0" w:firstRowLastColumn="0" w:lastRowFirstColumn="0" w:lastRowLastColumn="0"/>
          <w:del w:id="664"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300A02E1" w14:textId="0DDEF11D" w:rsidR="002C7F46" w:rsidDel="00E26506" w:rsidRDefault="002C7F46" w:rsidP="00233AE5">
            <w:pPr>
              <w:rPr>
                <w:del w:id="665" w:author="Craeg Strong" w:date="2017-02-28T03:57:00Z"/>
              </w:rPr>
            </w:pPr>
            <w:del w:id="666" w:author="Craeg Strong" w:date="2017-02-28T03:57:00Z">
              <w:r w:rsidDel="00E26506">
                <w:delText>Census</w:delText>
              </w:r>
              <w:r w:rsidR="00CC0B29" w:rsidDel="00E26506">
                <w:delText xml:space="preserve"> Count</w:delText>
              </w:r>
            </w:del>
          </w:p>
        </w:tc>
        <w:tc>
          <w:tcPr>
            <w:tcW w:w="7218" w:type="dxa"/>
          </w:tcPr>
          <w:p w14:paraId="0B1D4DFB" w14:textId="45409FC4" w:rsidR="002C7F46" w:rsidDel="00E26506" w:rsidRDefault="005D7AE2" w:rsidP="00CF746D">
            <w:pPr>
              <w:cnfStyle w:val="000000100000" w:firstRow="0" w:lastRow="0" w:firstColumn="0" w:lastColumn="0" w:oddVBand="0" w:evenVBand="0" w:oddHBand="1" w:evenHBand="0" w:firstRowFirstColumn="0" w:firstRowLastColumn="0" w:lastRowFirstColumn="0" w:lastRowLastColumn="0"/>
              <w:rPr>
                <w:del w:id="667" w:author="Craeg Strong" w:date="2017-02-28T03:57:00Z"/>
              </w:rPr>
            </w:pPr>
            <w:del w:id="668" w:author="Craeg Strong" w:date="2017-02-28T03:57:00Z">
              <w:r w:rsidDel="00E26506">
                <w:delText>The number of occupied beds within a shelter (see Roster).</w:delText>
              </w:r>
            </w:del>
          </w:p>
        </w:tc>
      </w:tr>
      <w:tr w:rsidR="00A747BC" w:rsidDel="00E26506" w14:paraId="10AA53D0" w14:textId="22C40A65" w:rsidTr="0049598D">
        <w:trPr>
          <w:del w:id="669"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4DDFDA4A" w14:textId="76428969" w:rsidR="00A747BC" w:rsidDel="00E26506" w:rsidRDefault="00A747BC" w:rsidP="00233AE5">
            <w:pPr>
              <w:rPr>
                <w:del w:id="670" w:author="Craeg Strong" w:date="2017-02-28T03:57:00Z"/>
              </w:rPr>
            </w:pPr>
            <w:del w:id="671" w:author="Craeg Strong" w:date="2017-02-28T03:57:00Z">
              <w:r w:rsidDel="00E26506">
                <w:delText>Client</w:delText>
              </w:r>
            </w:del>
          </w:p>
        </w:tc>
        <w:tc>
          <w:tcPr>
            <w:tcW w:w="7218" w:type="dxa"/>
          </w:tcPr>
          <w:p w14:paraId="1FC62C9D" w14:textId="088649A6" w:rsidR="00A747BC" w:rsidRPr="000912E5" w:rsidDel="00E26506" w:rsidRDefault="00A747BC">
            <w:pPr>
              <w:cnfStyle w:val="000000000000" w:firstRow="0" w:lastRow="0" w:firstColumn="0" w:lastColumn="0" w:oddVBand="0" w:evenVBand="0" w:oddHBand="0" w:evenHBand="0" w:firstRowFirstColumn="0" w:firstRowLastColumn="0" w:lastRowFirstColumn="0" w:lastRowLastColumn="0"/>
              <w:rPr>
                <w:del w:id="672" w:author="Craeg Strong" w:date="2017-02-28T03:57:00Z"/>
                <w:highlight w:val="yellow"/>
              </w:rPr>
            </w:pPr>
            <w:del w:id="673" w:author="Craeg Strong" w:date="2017-02-28T03:57:00Z">
              <w:r w:rsidRPr="00A747BC" w:rsidDel="00E26506">
                <w:delText xml:space="preserve">A homeless person in need of shelter. There are </w:delText>
              </w:r>
              <w:r w:rsidR="00722C9E" w:rsidDel="00E26506">
                <w:delText>multiple</w:delText>
              </w:r>
              <w:r w:rsidR="00722C9E" w:rsidRPr="00A747BC" w:rsidDel="00E26506">
                <w:delText xml:space="preserve"> </w:delText>
              </w:r>
              <w:r w:rsidR="007E1373" w:rsidDel="00E26506">
                <w:delText>types of clients, including</w:delText>
              </w:r>
              <w:r w:rsidR="008061C2" w:rsidDel="00E26506">
                <w:delText xml:space="preserve"> </w:delText>
              </w:r>
              <w:r w:rsidRPr="00A747BC" w:rsidDel="00E26506">
                <w:delText>victim</w:delText>
              </w:r>
              <w:r w:rsidR="008061C2" w:rsidDel="00E26506">
                <w:delText>s</w:delText>
              </w:r>
              <w:r w:rsidRPr="00A747BC" w:rsidDel="00E26506">
                <w:delText xml:space="preserve"> of domestic violence, families with children, single adults,</w:delText>
              </w:r>
              <w:r w:rsidR="005D2FC5" w:rsidDel="00E26506">
                <w:delText xml:space="preserve"> adult families,</w:delText>
              </w:r>
              <w:r w:rsidR="00343B0E" w:rsidDel="00E26506">
                <w:delText xml:space="preserve"> </w:delText>
              </w:r>
              <w:r w:rsidRPr="00A747BC" w:rsidDel="00E26506">
                <w:delText xml:space="preserve"> and </w:delText>
              </w:r>
              <w:r w:rsidR="006D5D14" w:rsidDel="00E26506">
                <w:delText>veterans</w:delText>
              </w:r>
              <w:r w:rsidRPr="00A747BC" w:rsidDel="00E26506">
                <w:delText>.</w:delText>
              </w:r>
            </w:del>
          </w:p>
        </w:tc>
      </w:tr>
      <w:tr w:rsidR="00FD76D3" w:rsidDel="00E26506" w14:paraId="5A1A3337" w14:textId="2CC37B22" w:rsidTr="008216E0">
        <w:trPr>
          <w:cnfStyle w:val="000000100000" w:firstRow="0" w:lastRow="0" w:firstColumn="0" w:lastColumn="0" w:oddVBand="0" w:evenVBand="0" w:oddHBand="1" w:evenHBand="0" w:firstRowFirstColumn="0" w:firstRowLastColumn="0" w:lastRowFirstColumn="0" w:lastRowLastColumn="0"/>
          <w:trHeight w:val="629"/>
          <w:del w:id="674"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3098C83C" w14:textId="55CF9B28" w:rsidR="00FD76D3" w:rsidDel="00E26506" w:rsidRDefault="00FD76D3" w:rsidP="00233AE5">
            <w:pPr>
              <w:rPr>
                <w:del w:id="675" w:author="Craeg Strong" w:date="2017-02-28T03:57:00Z"/>
              </w:rPr>
            </w:pPr>
            <w:del w:id="676" w:author="Craeg Strong" w:date="2017-02-28T03:57:00Z">
              <w:r w:rsidDel="00E26506">
                <w:delText>CLOTH</w:delText>
              </w:r>
            </w:del>
          </w:p>
        </w:tc>
        <w:tc>
          <w:tcPr>
            <w:tcW w:w="7218" w:type="dxa"/>
          </w:tcPr>
          <w:p w14:paraId="70467598" w14:textId="0AF9D094" w:rsidR="00FD76D3" w:rsidRPr="00AB3853" w:rsidDel="00E26506" w:rsidRDefault="00FD76D3" w:rsidP="00233AE5">
            <w:pPr>
              <w:cnfStyle w:val="000000100000" w:firstRow="0" w:lastRow="0" w:firstColumn="0" w:lastColumn="0" w:oddVBand="0" w:evenVBand="0" w:oddHBand="1" w:evenHBand="0" w:firstRowFirstColumn="0" w:firstRowLastColumn="0" w:lastRowFirstColumn="0" w:lastRowLastColumn="0"/>
              <w:rPr>
                <w:del w:id="677" w:author="Craeg Strong" w:date="2017-02-28T03:57:00Z"/>
              </w:rPr>
            </w:pPr>
            <w:del w:id="678" w:author="Craeg Strong" w:date="2017-02-28T03:57:00Z">
              <w:r w:rsidDel="00E26506">
                <w:delText>Community League of the Heights; operates low-income housing in southern Washington Heights area</w:delText>
              </w:r>
            </w:del>
          </w:p>
        </w:tc>
      </w:tr>
      <w:tr w:rsidR="00842579" w:rsidDel="00E26506" w14:paraId="64ED24C8" w14:textId="3F5DEEB8" w:rsidTr="00AB3853">
        <w:trPr>
          <w:trHeight w:val="809"/>
          <w:del w:id="679"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9E31369" w14:textId="6257981F" w:rsidR="00842579" w:rsidDel="00E26506" w:rsidRDefault="00842579" w:rsidP="00233AE5">
            <w:pPr>
              <w:rPr>
                <w:del w:id="680" w:author="Craeg Strong" w:date="2017-02-28T03:57:00Z"/>
              </w:rPr>
            </w:pPr>
            <w:del w:id="681" w:author="Craeg Strong" w:date="2017-02-28T03:57:00Z">
              <w:r w:rsidDel="00E26506">
                <w:delText>Cluster Site</w:delText>
              </w:r>
            </w:del>
          </w:p>
        </w:tc>
        <w:tc>
          <w:tcPr>
            <w:tcW w:w="7218" w:type="dxa"/>
          </w:tcPr>
          <w:p w14:paraId="076C6862" w14:textId="1F5C9F74" w:rsidR="00842579" w:rsidRPr="00AB3853" w:rsidDel="00E26506" w:rsidRDefault="00812007" w:rsidP="00343B0E">
            <w:pPr>
              <w:cnfStyle w:val="000000000000" w:firstRow="0" w:lastRow="0" w:firstColumn="0" w:lastColumn="0" w:oddVBand="0" w:evenVBand="0" w:oddHBand="0" w:evenHBand="0" w:firstRowFirstColumn="0" w:firstRowLastColumn="0" w:lastRowFirstColumn="0" w:lastRowLastColumn="0"/>
              <w:rPr>
                <w:del w:id="682" w:author="Craeg Strong" w:date="2017-02-28T03:57:00Z"/>
              </w:rPr>
            </w:pPr>
            <w:del w:id="683" w:author="Craeg Strong" w:date="2017-02-28T03:57:00Z">
              <w:r w:rsidDel="00E26506">
                <w:delText xml:space="preserve">An apartment in a private </w:delText>
              </w:r>
              <w:r w:rsidR="0003798E" w:rsidDel="00E26506">
                <w:delText xml:space="preserve">apartment </w:delText>
              </w:r>
              <w:r w:rsidDel="00E26506">
                <w:delText>building th</w:delText>
              </w:r>
              <w:r w:rsidR="004265DB" w:rsidDel="00E26506">
                <w:delText>at is used to house homeless</w:delText>
              </w:r>
              <w:r w:rsidR="0003798E" w:rsidDel="00E26506">
                <w:delText>, as well as renting families</w:delText>
              </w:r>
              <w:r w:rsidR="004265DB" w:rsidDel="00E26506">
                <w:delText xml:space="preserve">. </w:delText>
              </w:r>
              <w:r w:rsidR="00343B0E" w:rsidDel="00E26506">
                <w:delText xml:space="preserve">Social services are limited and the shelter does not qualify as a tier 2. </w:delText>
              </w:r>
              <w:r w:rsidR="004265DB" w:rsidDel="00E26506">
                <w:delText>A number of c</w:delText>
              </w:r>
              <w:r w:rsidDel="00E26506">
                <w:delText xml:space="preserve">luster sites </w:delText>
              </w:r>
              <w:r w:rsidR="004265DB" w:rsidDel="00E26506">
                <w:delText>were criticized for their</w:delText>
              </w:r>
              <w:r w:rsidR="006C0DF8" w:rsidDel="00E26506">
                <w:delText xml:space="preserve"> high costs and bad condition, and </w:delText>
              </w:r>
              <w:r w:rsidR="004265DB" w:rsidDel="00E26506">
                <w:delText xml:space="preserve">as a result </w:delText>
              </w:r>
              <w:r w:rsidR="006C0DF8" w:rsidDel="00E26506">
                <w:delText>mayor DeBlasio is phasing out the program over the next three years.</w:delText>
              </w:r>
              <w:r w:rsidR="002A05AE" w:rsidDel="00E26506">
                <w:delText xml:space="preserve"> </w:delText>
              </w:r>
            </w:del>
          </w:p>
        </w:tc>
      </w:tr>
      <w:tr w:rsidR="004A5F4C" w:rsidDel="00E26506" w14:paraId="35E60158" w14:textId="6916880A" w:rsidTr="00AB3853">
        <w:trPr>
          <w:cnfStyle w:val="000000100000" w:firstRow="0" w:lastRow="0" w:firstColumn="0" w:lastColumn="0" w:oddVBand="0" w:evenVBand="0" w:oddHBand="1" w:evenHBand="0" w:firstRowFirstColumn="0" w:firstRowLastColumn="0" w:lastRowFirstColumn="0" w:lastRowLastColumn="0"/>
          <w:trHeight w:val="809"/>
          <w:del w:id="684"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3A6B1192" w14:textId="119BF0EC" w:rsidR="004A5F4C" w:rsidDel="00E26506" w:rsidRDefault="004A5F4C" w:rsidP="00233AE5">
            <w:pPr>
              <w:rPr>
                <w:del w:id="685" w:author="Craeg Strong" w:date="2017-02-28T03:57:00Z"/>
              </w:rPr>
            </w:pPr>
            <w:del w:id="686" w:author="Craeg Strong" w:date="2017-02-28T03:57:00Z">
              <w:r w:rsidDel="00E26506">
                <w:delText>CO</w:delText>
              </w:r>
            </w:del>
          </w:p>
        </w:tc>
        <w:tc>
          <w:tcPr>
            <w:tcW w:w="7218" w:type="dxa"/>
          </w:tcPr>
          <w:p w14:paraId="388DE063" w14:textId="1E8ED88E" w:rsidR="004A5F4C" w:rsidRPr="00A0532A" w:rsidDel="00E26506" w:rsidRDefault="00E7775F" w:rsidP="00E7775F">
            <w:pPr>
              <w:cnfStyle w:val="000000100000" w:firstRow="0" w:lastRow="0" w:firstColumn="0" w:lastColumn="0" w:oddVBand="0" w:evenVBand="0" w:oddHBand="1" w:evenHBand="0" w:firstRowFirstColumn="0" w:firstRowLastColumn="0" w:lastRowFirstColumn="0" w:lastRowLastColumn="0"/>
              <w:rPr>
                <w:del w:id="687" w:author="Craeg Strong" w:date="2017-02-28T03:57:00Z"/>
              </w:rPr>
            </w:pPr>
            <w:del w:id="688" w:author="Craeg Strong" w:date="2017-02-28T03:57:00Z">
              <w:r w:rsidDel="00E26506">
                <w:delText xml:space="preserve">A </w:delText>
              </w:r>
              <w:r w:rsidR="004A5F4C" w:rsidDel="00E26506">
                <w:delText xml:space="preserve">Certificate of Occupancy </w:delText>
              </w:r>
              <w:r w:rsidDel="00E26506">
                <w:delText>is issued by the C</w:delText>
              </w:r>
              <w:r w:rsidR="004A5F4C" w:rsidDel="00E26506">
                <w:delText>ity for buildings that pass applicable inspections.  Some shelter buildings unfortunately do not have a valid certificate of occupancy.</w:delText>
              </w:r>
            </w:del>
          </w:p>
        </w:tc>
      </w:tr>
      <w:tr w:rsidR="00AB3853" w:rsidDel="00E26506" w14:paraId="16A6A1B9" w14:textId="11CADA6C" w:rsidTr="00A50EC5">
        <w:trPr>
          <w:trHeight w:val="845"/>
          <w:del w:id="689"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FAACD70" w14:textId="206DDA46" w:rsidR="00AB3853" w:rsidDel="00E26506" w:rsidRDefault="00AB3853" w:rsidP="00233AE5">
            <w:pPr>
              <w:rPr>
                <w:del w:id="690" w:author="Craeg Strong" w:date="2017-02-28T03:57:00Z"/>
              </w:rPr>
            </w:pPr>
            <w:del w:id="691" w:author="Craeg Strong" w:date="2017-02-28T03:57:00Z">
              <w:r w:rsidDel="00E26506">
                <w:delText>Code Blue</w:delText>
              </w:r>
            </w:del>
          </w:p>
        </w:tc>
        <w:tc>
          <w:tcPr>
            <w:tcW w:w="7218" w:type="dxa"/>
          </w:tcPr>
          <w:p w14:paraId="0C33E515" w14:textId="1DDF3E15" w:rsidR="00A0532A" w:rsidRPr="00A0532A" w:rsidDel="00E26506" w:rsidRDefault="0079385F">
            <w:pPr>
              <w:cnfStyle w:val="000000000000" w:firstRow="0" w:lastRow="0" w:firstColumn="0" w:lastColumn="0" w:oddVBand="0" w:evenVBand="0" w:oddHBand="0" w:evenHBand="0" w:firstRowFirstColumn="0" w:firstRowLastColumn="0" w:lastRowFirstColumn="0" w:lastRowLastColumn="0"/>
              <w:rPr>
                <w:del w:id="692" w:author="Craeg Strong" w:date="2017-02-28T03:57:00Z"/>
              </w:rPr>
            </w:pPr>
            <w:del w:id="693" w:author="Craeg Strong" w:date="2017-02-28T03:57:00Z">
              <w:r w:rsidDel="00E26506">
                <w:delText>Code blue is declared when t</w:delText>
              </w:r>
              <w:r w:rsidR="00A0532A" w:rsidRPr="00A0532A" w:rsidDel="00E26506">
                <w:delText>emperature falls below 32F or wind chill below 0F, ice storms or freezing rain or snow greater than 6 inches.  During code-blue:</w:delText>
              </w:r>
            </w:del>
          </w:p>
          <w:p w14:paraId="00461898" w14:textId="185D68A0" w:rsidR="00A0532A" w:rsidRPr="008216E0" w:rsidDel="00E26506" w:rsidRDefault="00A0532A" w:rsidP="008216E0">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del w:id="694" w:author="Craeg Strong" w:date="2017-02-28T03:57:00Z"/>
              </w:rPr>
            </w:pPr>
            <w:del w:id="695" w:author="Craeg Strong" w:date="2017-02-28T03:57:00Z">
              <w:r w:rsidRPr="008216E0" w:rsidDel="00E26506">
                <w:delText xml:space="preserve">drop-in centers are required to take as many clients as possible (within DOB restrictions), </w:delText>
              </w:r>
            </w:del>
          </w:p>
          <w:p w14:paraId="1A6342C7" w14:textId="67BA061E" w:rsidR="00A0532A" w:rsidDel="00E26506" w:rsidRDefault="00A0532A" w:rsidP="008216E0">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del w:id="696" w:author="Craeg Strong" w:date="2017-02-28T03:57:00Z"/>
              </w:rPr>
            </w:pPr>
            <w:del w:id="697" w:author="Craeg Strong" w:date="2017-02-28T03:57:00Z">
              <w:r w:rsidRPr="008216E0" w:rsidDel="00E26506">
                <w:delText xml:space="preserve">Anyone in need can walk into a shelter without undergoing typical </w:delText>
              </w:r>
              <w:r w:rsidRPr="008216E0" w:rsidDel="00E26506">
                <w:rPr>
                  <w:color w:val="000000" w:themeColor="text1"/>
                </w:rPr>
                <w:delText>intake</w:delText>
              </w:r>
              <w:r w:rsidRPr="008216E0" w:rsidDel="00E26506">
                <w:delText xml:space="preserve"> and eligibility procedures for the night, </w:delText>
              </w:r>
            </w:del>
          </w:p>
          <w:p w14:paraId="0B4AA8F8" w14:textId="473918DB" w:rsidR="00A0532A" w:rsidDel="00E26506" w:rsidRDefault="00A0532A" w:rsidP="008216E0">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del w:id="698" w:author="Craeg Strong" w:date="2017-02-28T03:57:00Z"/>
              </w:rPr>
            </w:pPr>
            <w:del w:id="699" w:author="Craeg Strong" w:date="2017-02-28T03:57:00Z">
              <w:r w:rsidRPr="008216E0" w:rsidDel="00E26506">
                <w:delText xml:space="preserve">single adults who have an assigned shelter can access any shelter, not just their assigned shelter, and </w:delText>
              </w:r>
            </w:del>
          </w:p>
          <w:p w14:paraId="06982A97" w14:textId="33B715C4" w:rsidR="00A50EC5" w:rsidRPr="008216E0" w:rsidDel="00E26506" w:rsidRDefault="00A0532A" w:rsidP="00A50EC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del w:id="700" w:author="Craeg Strong" w:date="2017-02-28T03:57:00Z"/>
              </w:rPr>
            </w:pPr>
            <w:del w:id="701" w:author="Craeg Strong" w:date="2017-02-28T03:57:00Z">
              <w:r w:rsidRPr="008216E0" w:rsidDel="00E26506">
                <w:delText>shelter suspensions or san</w:delText>
              </w:r>
              <w:r w:rsidR="00A50EC5" w:rsidDel="00E26506">
                <w:delText>ctions are lifted for the night.</w:delText>
              </w:r>
            </w:del>
          </w:p>
        </w:tc>
      </w:tr>
      <w:tr w:rsidR="00AB3853" w:rsidDel="00E26506" w14:paraId="26B7DE07" w14:textId="2BF1A5F5" w:rsidTr="0049598D">
        <w:trPr>
          <w:cnfStyle w:val="000000100000" w:firstRow="0" w:lastRow="0" w:firstColumn="0" w:lastColumn="0" w:oddVBand="0" w:evenVBand="0" w:oddHBand="1" w:evenHBand="0" w:firstRowFirstColumn="0" w:firstRowLastColumn="0" w:lastRowFirstColumn="0" w:lastRowLastColumn="0"/>
          <w:del w:id="702"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01711D2F" w14:textId="2E2A0906" w:rsidR="00AB3853" w:rsidDel="00E26506" w:rsidRDefault="00AB3853" w:rsidP="00233AE5">
            <w:pPr>
              <w:rPr>
                <w:del w:id="703" w:author="Craeg Strong" w:date="2017-02-28T03:57:00Z"/>
              </w:rPr>
            </w:pPr>
            <w:del w:id="704" w:author="Craeg Strong" w:date="2017-02-28T03:57:00Z">
              <w:r w:rsidDel="00E26506">
                <w:delText>Code Red</w:delText>
              </w:r>
            </w:del>
          </w:p>
        </w:tc>
        <w:tc>
          <w:tcPr>
            <w:tcW w:w="7218" w:type="dxa"/>
          </w:tcPr>
          <w:p w14:paraId="741107E2" w14:textId="28ABD5ED" w:rsidR="00A0532A" w:rsidRPr="00077EBC" w:rsidDel="00E26506" w:rsidRDefault="00DA6D30" w:rsidP="00A0532A">
            <w:pPr>
              <w:cnfStyle w:val="000000100000" w:firstRow="0" w:lastRow="0" w:firstColumn="0" w:lastColumn="0" w:oddVBand="0" w:evenVBand="0" w:oddHBand="1" w:evenHBand="0" w:firstRowFirstColumn="0" w:firstRowLastColumn="0" w:lastRowFirstColumn="0" w:lastRowLastColumn="0"/>
              <w:rPr>
                <w:del w:id="705" w:author="Craeg Strong" w:date="2017-02-28T03:57:00Z"/>
              </w:rPr>
            </w:pPr>
            <w:del w:id="706" w:author="Craeg Strong" w:date="2017-02-28T03:57:00Z">
              <w:r w:rsidDel="00E26506">
                <w:delText>Code red is declared when a h</w:delText>
              </w:r>
              <w:r w:rsidR="00A0532A" w:rsidDel="00E26506">
                <w:delText>eat index of 90 degrees is predicted by the National Weather Service within 24 hours</w:delText>
              </w:r>
              <w:r w:rsidR="00A0532A" w:rsidRPr="00077EBC" w:rsidDel="00E26506">
                <w:delText>.  During code-</w:delText>
              </w:r>
              <w:r w:rsidR="00A0532A" w:rsidDel="00E26506">
                <w:delText>red</w:delText>
              </w:r>
              <w:r w:rsidR="00A0532A" w:rsidRPr="00077EBC" w:rsidDel="00E26506">
                <w:delText>:</w:delText>
              </w:r>
            </w:del>
          </w:p>
          <w:p w14:paraId="4C686063" w14:textId="633AAA54" w:rsidR="00A0532A" w:rsidRPr="00077EBC" w:rsidDel="00E26506" w:rsidRDefault="00A0532A" w:rsidP="00A0532A">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del w:id="707" w:author="Craeg Strong" w:date="2017-02-28T03:57:00Z"/>
              </w:rPr>
            </w:pPr>
            <w:del w:id="708" w:author="Craeg Strong" w:date="2017-02-28T03:57:00Z">
              <w:r w:rsidRPr="00077EBC" w:rsidDel="00E26506">
                <w:delText xml:space="preserve">drop-in centers are required to take as many clients as possible (within DOB restrictions), </w:delText>
              </w:r>
            </w:del>
          </w:p>
          <w:p w14:paraId="5B469665" w14:textId="503D19EC" w:rsidR="00A0532A" w:rsidDel="00E26506" w:rsidRDefault="00A0532A" w:rsidP="00A0532A">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del w:id="709" w:author="Craeg Strong" w:date="2017-02-28T03:57:00Z"/>
              </w:rPr>
            </w:pPr>
            <w:del w:id="710" w:author="Craeg Strong" w:date="2017-02-28T03:57:00Z">
              <w:r w:rsidRPr="00077EBC" w:rsidDel="00E26506">
                <w:delText xml:space="preserve">Anyone in need can walk into a shelter without undergoing typical </w:delText>
              </w:r>
              <w:r w:rsidRPr="00077EBC" w:rsidDel="00E26506">
                <w:rPr>
                  <w:color w:val="000000" w:themeColor="text1"/>
                </w:rPr>
                <w:delText>intake</w:delText>
              </w:r>
              <w:r w:rsidRPr="00077EBC" w:rsidDel="00E26506">
                <w:delText xml:space="preserve"> and eligibility procedures for the night, </w:delText>
              </w:r>
            </w:del>
          </w:p>
          <w:p w14:paraId="49CD0C02" w14:textId="64DA051C" w:rsidR="0021095B" w:rsidDel="00E26506" w:rsidRDefault="00A0532A" w:rsidP="008216E0">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del w:id="711" w:author="Craeg Strong" w:date="2017-02-28T03:57:00Z"/>
              </w:rPr>
            </w:pPr>
            <w:del w:id="712" w:author="Craeg Strong" w:date="2017-02-28T03:57:00Z">
              <w:r w:rsidRPr="00077EBC" w:rsidDel="00E26506">
                <w:delText xml:space="preserve">single adults who have an assigned shelter can access any shelter, not just their assigned shelter, and </w:delText>
              </w:r>
            </w:del>
          </w:p>
          <w:p w14:paraId="6B794779" w14:textId="59ABB954" w:rsidR="00AB3853" w:rsidRPr="008216E0" w:rsidDel="00E26506" w:rsidRDefault="00A0532A" w:rsidP="008216E0">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del w:id="713" w:author="Craeg Strong" w:date="2017-02-28T03:57:00Z"/>
              </w:rPr>
            </w:pPr>
            <w:del w:id="714" w:author="Craeg Strong" w:date="2017-02-28T03:57:00Z">
              <w:r w:rsidRPr="00077EBC" w:rsidDel="00E26506">
                <w:delText>shelter suspensions or sanctions are lifted for the night.</w:delText>
              </w:r>
            </w:del>
          </w:p>
        </w:tc>
      </w:tr>
      <w:tr w:rsidR="000912E5" w:rsidDel="00E26506" w14:paraId="6B008E76" w14:textId="19663E12" w:rsidTr="0049598D">
        <w:trPr>
          <w:del w:id="71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FFE7007" w14:textId="707864B1" w:rsidR="000912E5" w:rsidDel="00E26506" w:rsidRDefault="000912E5" w:rsidP="00233AE5">
            <w:pPr>
              <w:rPr>
                <w:del w:id="716" w:author="Craeg Strong" w:date="2017-02-28T03:57:00Z"/>
              </w:rPr>
            </w:pPr>
            <w:del w:id="717" w:author="Craeg Strong" w:date="2017-02-28T03:57:00Z">
              <w:r w:rsidDel="00E26506">
                <w:delText>Comment</w:delText>
              </w:r>
            </w:del>
          </w:p>
        </w:tc>
        <w:tc>
          <w:tcPr>
            <w:tcW w:w="7218" w:type="dxa"/>
          </w:tcPr>
          <w:p w14:paraId="5F1CB2B4" w14:textId="0178FBF3" w:rsidR="000912E5" w:rsidDel="00E26506" w:rsidRDefault="007F1D67" w:rsidP="0014225C">
            <w:pPr>
              <w:cnfStyle w:val="000000000000" w:firstRow="0" w:lastRow="0" w:firstColumn="0" w:lastColumn="0" w:oddVBand="0" w:evenVBand="0" w:oddHBand="0" w:evenHBand="0" w:firstRowFirstColumn="0" w:firstRowLastColumn="0" w:lastRowFirstColumn="0" w:lastRowLastColumn="0"/>
              <w:rPr>
                <w:del w:id="718" w:author="Craeg Strong" w:date="2017-02-28T03:57:00Z"/>
              </w:rPr>
            </w:pPr>
            <w:del w:id="719" w:author="Craeg Strong" w:date="2017-02-28T03:57:00Z">
              <w:r w:rsidRPr="008216E0" w:rsidDel="00E26506">
                <w:delText xml:space="preserve">In CapDash 1.0, </w:delText>
              </w:r>
              <w:r w:rsidDel="00E26506">
                <w:delText xml:space="preserve">an update to the status of an offline unit is </w:delText>
              </w:r>
              <w:r w:rsidR="0014225C" w:rsidDel="00E26506">
                <w:delText>referred to as</w:delText>
              </w:r>
              <w:r w:rsidDel="00E26506">
                <w:delText xml:space="preserve"> a “comment.”  These audit trail records may be added manually or by the automated process that downloads fresh data from CARES into the CapDash database.  For example, if an offline unit is no longer found in a CARES download, a “Unit.BackOnline” comment will be automatically added to the audit trail for the unit.</w:delText>
              </w:r>
            </w:del>
          </w:p>
        </w:tc>
      </w:tr>
      <w:tr w:rsidR="00DF023F" w:rsidDel="00E26506" w14:paraId="1B4FA3D4" w14:textId="364E2373" w:rsidTr="0049598D">
        <w:trPr>
          <w:cnfStyle w:val="000000100000" w:firstRow="0" w:lastRow="0" w:firstColumn="0" w:lastColumn="0" w:oddVBand="0" w:evenVBand="0" w:oddHBand="1" w:evenHBand="0" w:firstRowFirstColumn="0" w:firstRowLastColumn="0" w:lastRowFirstColumn="0" w:lastRowLastColumn="0"/>
          <w:del w:id="72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310FA22" w14:textId="0267F323" w:rsidR="00DF023F" w:rsidDel="00E26506" w:rsidRDefault="00DF023F" w:rsidP="00233AE5">
            <w:pPr>
              <w:rPr>
                <w:del w:id="721" w:author="Craeg Strong" w:date="2017-02-28T03:57:00Z"/>
              </w:rPr>
            </w:pPr>
            <w:del w:id="722" w:author="Craeg Strong" w:date="2017-02-28T03:57:00Z">
              <w:r w:rsidDel="00E26506">
                <w:delText>Commercial Hotel</w:delText>
              </w:r>
            </w:del>
          </w:p>
        </w:tc>
        <w:tc>
          <w:tcPr>
            <w:tcW w:w="7218" w:type="dxa"/>
          </w:tcPr>
          <w:p w14:paraId="0D589B6F" w14:textId="7D04A580" w:rsidR="00DF023F" w:rsidDel="00E26506" w:rsidRDefault="00DF023F">
            <w:pPr>
              <w:cnfStyle w:val="000000100000" w:firstRow="0" w:lastRow="0" w:firstColumn="0" w:lastColumn="0" w:oddVBand="0" w:evenVBand="0" w:oddHBand="1" w:evenHBand="0" w:firstRowFirstColumn="0" w:firstRowLastColumn="0" w:lastRowFirstColumn="0" w:lastRowLastColumn="0"/>
              <w:rPr>
                <w:del w:id="723" w:author="Craeg Strong" w:date="2017-02-28T03:57:00Z"/>
              </w:rPr>
            </w:pPr>
            <w:del w:id="724" w:author="Craeg Strong" w:date="2017-02-28T03:57:00Z">
              <w:r w:rsidDel="00E26506">
                <w:delText>A currently-operating hotel that for may agree to provide rooms at regular commercial rates for occasional emergency per-diem use for overflow clients.  (</w:delText>
              </w:r>
              <w:r w:rsidR="00DD53AD" w:rsidDel="00E26506">
                <w:delText>not the same as</w:delText>
              </w:r>
              <w:r w:rsidDel="00E26506">
                <w:delText xml:space="preserve"> Hotel Shelter)</w:delText>
              </w:r>
            </w:del>
          </w:p>
        </w:tc>
      </w:tr>
      <w:tr w:rsidR="00CD7B9B" w:rsidDel="00E26506" w14:paraId="18A6A2AE" w14:textId="65BE5052" w:rsidTr="0049598D">
        <w:trPr>
          <w:del w:id="72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90B4B58" w14:textId="6EB2C7AB" w:rsidR="00CD7B9B" w:rsidDel="00E26506" w:rsidRDefault="00CD7B9B" w:rsidP="00233AE5">
            <w:pPr>
              <w:rPr>
                <w:del w:id="726" w:author="Craeg Strong" w:date="2017-02-28T03:57:00Z"/>
              </w:rPr>
            </w:pPr>
            <w:del w:id="727" w:author="Craeg Strong" w:date="2017-02-28T03:57:00Z">
              <w:r w:rsidDel="00E26506">
                <w:delText>Compartment ID</w:delText>
              </w:r>
            </w:del>
          </w:p>
        </w:tc>
        <w:tc>
          <w:tcPr>
            <w:tcW w:w="7218" w:type="dxa"/>
          </w:tcPr>
          <w:p w14:paraId="71565924" w14:textId="2D851689" w:rsidR="00CD7B9B" w:rsidDel="00E26506" w:rsidRDefault="00CD7B9B">
            <w:pPr>
              <w:cnfStyle w:val="000000000000" w:firstRow="0" w:lastRow="0" w:firstColumn="0" w:lastColumn="0" w:oddVBand="0" w:evenVBand="0" w:oddHBand="0" w:evenHBand="0" w:firstRowFirstColumn="0" w:firstRowLastColumn="0" w:lastRowFirstColumn="0" w:lastRowLastColumn="0"/>
              <w:rPr>
                <w:del w:id="728" w:author="Craeg Strong" w:date="2017-02-28T03:57:00Z"/>
              </w:rPr>
            </w:pPr>
            <w:del w:id="729" w:author="Craeg Strong" w:date="2017-02-28T03:57:00Z">
              <w:r w:rsidDel="00E26506">
                <w:delText xml:space="preserve">In CARES, information for all shelters, buildings, floors, units, and beds is contained in a single </w:delText>
              </w:r>
              <w:r w:rsidR="005043E1" w:rsidDel="00E26506">
                <w:delText xml:space="preserve">“Compartment” </w:delText>
              </w:r>
              <w:r w:rsidDel="00E26506">
                <w:delText>table, and each row is assig</w:delText>
              </w:r>
              <w:r w:rsidR="005043E1" w:rsidDel="00E26506">
                <w:delText>ned a unique C</w:delText>
              </w:r>
              <w:r w:rsidDel="00E26506">
                <w:delText>ompartment ID.  Therefore, a compartment ID may uniquely identify a bed, a unit, a floor, a building, or a shelter.</w:delText>
              </w:r>
              <w:r w:rsidR="005043E1" w:rsidDel="00E26506">
                <w:delText xml:space="preserve">  Compartment hierarchies are tracked by assigning a parent ID to a row in the Compartment table</w:delText>
              </w:r>
              <w:r w:rsidR="00DA6E40" w:rsidDel="00E26506">
                <w:delText xml:space="preserve"> in the CARES database</w:delText>
              </w:r>
              <w:r w:rsidR="005043E1" w:rsidDel="00E26506">
                <w:delText xml:space="preserve">.  For example, the table row for </w:delText>
              </w:r>
              <w:r w:rsidR="00F3175C" w:rsidDel="00E26506">
                <w:delText xml:space="preserve">a </w:delText>
              </w:r>
              <w:r w:rsidR="005043E1" w:rsidDel="00E26506">
                <w:delText>bed compartment will include the ID of its parent “unit” or “floor” or “building” compartment.</w:delText>
              </w:r>
            </w:del>
          </w:p>
        </w:tc>
      </w:tr>
      <w:tr w:rsidR="0004216A" w:rsidDel="00E26506" w14:paraId="793D9694" w14:textId="6B915CE3" w:rsidTr="0049598D">
        <w:trPr>
          <w:cnfStyle w:val="000000100000" w:firstRow="0" w:lastRow="0" w:firstColumn="0" w:lastColumn="0" w:oddVBand="0" w:evenVBand="0" w:oddHBand="1" w:evenHBand="0" w:firstRowFirstColumn="0" w:firstRowLastColumn="0" w:lastRowFirstColumn="0" w:lastRowLastColumn="0"/>
          <w:del w:id="73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833C51E" w14:textId="511C4FBA" w:rsidR="0004216A" w:rsidDel="00E26506" w:rsidRDefault="0004216A" w:rsidP="00233AE5">
            <w:pPr>
              <w:rPr>
                <w:del w:id="731" w:author="Craeg Strong" w:date="2017-02-28T03:57:00Z"/>
              </w:rPr>
            </w:pPr>
            <w:del w:id="732" w:author="Craeg Strong" w:date="2017-02-28T03:57:00Z">
              <w:r w:rsidDel="00E26506">
                <w:delText>Contractual Provider</w:delText>
              </w:r>
            </w:del>
          </w:p>
        </w:tc>
        <w:tc>
          <w:tcPr>
            <w:tcW w:w="7218" w:type="dxa"/>
          </w:tcPr>
          <w:p w14:paraId="551DF49A" w14:textId="309BFEF9" w:rsidR="0004216A" w:rsidDel="00E26506" w:rsidRDefault="0004216A" w:rsidP="00233AE5">
            <w:pPr>
              <w:cnfStyle w:val="000000100000" w:firstRow="0" w:lastRow="0" w:firstColumn="0" w:lastColumn="0" w:oddVBand="0" w:evenVBand="0" w:oddHBand="1" w:evenHBand="0" w:firstRowFirstColumn="0" w:firstRowLastColumn="0" w:lastRowFirstColumn="0" w:lastRowLastColumn="0"/>
              <w:rPr>
                <w:del w:id="733" w:author="Craeg Strong" w:date="2017-02-28T03:57:00Z"/>
              </w:rPr>
            </w:pPr>
            <w:del w:id="734" w:author="Craeg Strong" w:date="2017-02-28T03:57:00Z">
              <w:r w:rsidDel="00E26506">
                <w:delText xml:space="preserve">An organization that operates homeless shelter via a contract with NYC.  Contractual providers are paid via the </w:delText>
              </w:r>
              <w:r w:rsidR="00DD46EA" w:rsidDel="00E26506">
                <w:delText>Citywide</w:delText>
              </w:r>
              <w:r w:rsidDel="00E26506">
                <w:delText xml:space="preserve"> Financial Management System.</w:delText>
              </w:r>
              <w:r w:rsidR="0042421D" w:rsidDel="00E26506">
                <w:delText xml:space="preserve"> (see Non-Contractual Provider)</w:delText>
              </w:r>
            </w:del>
          </w:p>
        </w:tc>
      </w:tr>
      <w:tr w:rsidR="00786CD0" w:rsidDel="00E26506" w14:paraId="07374D50" w14:textId="7F4C1610" w:rsidTr="0049598D">
        <w:trPr>
          <w:del w:id="73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32E9265" w14:textId="5E64B2F0" w:rsidR="00786CD0" w:rsidDel="00E26506" w:rsidRDefault="00786CD0" w:rsidP="00233AE5">
            <w:pPr>
              <w:rPr>
                <w:del w:id="736" w:author="Craeg Strong" w:date="2017-02-28T03:57:00Z"/>
              </w:rPr>
            </w:pPr>
            <w:del w:id="737" w:author="Craeg Strong" w:date="2017-02-28T03:57:00Z">
              <w:r w:rsidDel="00E26506">
                <w:delText>Covenant House</w:delText>
              </w:r>
            </w:del>
          </w:p>
        </w:tc>
        <w:tc>
          <w:tcPr>
            <w:tcW w:w="7218" w:type="dxa"/>
          </w:tcPr>
          <w:p w14:paraId="4CB2ECE8" w14:textId="58318870" w:rsidR="00786CD0" w:rsidDel="00E26506" w:rsidRDefault="00786CD0" w:rsidP="00233AE5">
            <w:pPr>
              <w:cnfStyle w:val="000000000000" w:firstRow="0" w:lastRow="0" w:firstColumn="0" w:lastColumn="0" w:oddVBand="0" w:evenVBand="0" w:oddHBand="0" w:evenHBand="0" w:firstRowFirstColumn="0" w:firstRowLastColumn="0" w:lastRowFirstColumn="0" w:lastRowLastColumn="0"/>
              <w:rPr>
                <w:del w:id="738" w:author="Craeg Strong" w:date="2017-02-28T03:57:00Z"/>
              </w:rPr>
            </w:pPr>
            <w:del w:id="739" w:author="Craeg Strong" w:date="2017-02-28T03:57:00Z">
              <w:r w:rsidDel="00E26506">
                <w:delText>Emergency shelter program for youth and young mothers, and transitional living program for 18-21 year olds.</w:delText>
              </w:r>
            </w:del>
          </w:p>
        </w:tc>
      </w:tr>
      <w:tr w:rsidR="00EE2A72" w:rsidDel="00E26506" w14:paraId="19B4303D" w14:textId="796C5736" w:rsidTr="0049598D">
        <w:trPr>
          <w:cnfStyle w:val="000000100000" w:firstRow="0" w:lastRow="0" w:firstColumn="0" w:lastColumn="0" w:oddVBand="0" w:evenVBand="0" w:oddHBand="1" w:evenHBand="0" w:firstRowFirstColumn="0" w:firstRowLastColumn="0" w:lastRowFirstColumn="0" w:lastRowLastColumn="0"/>
          <w:del w:id="74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0D40C71A" w14:textId="24F75ACD" w:rsidR="00EE2A72" w:rsidDel="00E26506" w:rsidRDefault="00EE2A72" w:rsidP="00233AE5">
            <w:pPr>
              <w:rPr>
                <w:del w:id="741" w:author="Craeg Strong" w:date="2017-02-28T03:57:00Z"/>
              </w:rPr>
            </w:pPr>
            <w:del w:id="742" w:author="Craeg Strong" w:date="2017-02-28T03:57:00Z">
              <w:r w:rsidDel="00E26506">
                <w:delText>CPD</w:delText>
              </w:r>
            </w:del>
          </w:p>
        </w:tc>
        <w:tc>
          <w:tcPr>
            <w:tcW w:w="7218" w:type="dxa"/>
          </w:tcPr>
          <w:p w14:paraId="0922DE3B" w14:textId="0AC31795" w:rsidR="00EE2A72" w:rsidDel="00E26506" w:rsidRDefault="003A7F75">
            <w:pPr>
              <w:cnfStyle w:val="000000100000" w:firstRow="0" w:lastRow="0" w:firstColumn="0" w:lastColumn="0" w:oddVBand="0" w:evenVBand="0" w:oddHBand="1" w:evenHBand="0" w:firstRowFirstColumn="0" w:firstRowLastColumn="0" w:lastRowFirstColumn="0" w:lastRowLastColumn="0"/>
              <w:rPr>
                <w:del w:id="743" w:author="Craeg Strong" w:date="2017-02-28T03:57:00Z"/>
              </w:rPr>
            </w:pPr>
            <w:del w:id="744" w:author="Craeg Strong" w:date="2017-02-28T03:57:00Z">
              <w:r w:rsidDel="00E26506">
                <w:delText xml:space="preserve">The DHS Capacity Planning </w:delText>
              </w:r>
              <w:r w:rsidR="00FA4D94" w:rsidDel="00E26506">
                <w:delText>and Development unit.  The HERO unit reports into CPD.</w:delText>
              </w:r>
              <w:r w:rsidR="005B226A" w:rsidDel="00E26506">
                <w:delText xml:space="preserve">  CPD reports directly to the DHS commissioner.</w:delText>
              </w:r>
            </w:del>
          </w:p>
        </w:tc>
      </w:tr>
      <w:tr w:rsidR="007670B4" w:rsidDel="00E26506" w14:paraId="4B5B1DC5" w14:textId="50893C62" w:rsidTr="0049598D">
        <w:trPr>
          <w:del w:id="74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B45552E" w14:textId="4F908857" w:rsidR="007670B4" w:rsidDel="00E26506" w:rsidRDefault="007670B4" w:rsidP="00233AE5">
            <w:pPr>
              <w:rPr>
                <w:del w:id="746" w:author="Craeg Strong" w:date="2017-02-28T03:57:00Z"/>
              </w:rPr>
            </w:pPr>
            <w:del w:id="747" w:author="Craeg Strong" w:date="2017-02-28T03:57:00Z">
              <w:r w:rsidDel="00E26506">
                <w:delText>Demand (for unit)</w:delText>
              </w:r>
            </w:del>
          </w:p>
        </w:tc>
        <w:tc>
          <w:tcPr>
            <w:tcW w:w="7218" w:type="dxa"/>
          </w:tcPr>
          <w:p w14:paraId="2DE1D2A7" w14:textId="4F001096" w:rsidR="007670B4" w:rsidDel="00E26506" w:rsidRDefault="001146E7">
            <w:pPr>
              <w:cnfStyle w:val="000000000000" w:firstRow="0" w:lastRow="0" w:firstColumn="0" w:lastColumn="0" w:oddVBand="0" w:evenVBand="0" w:oddHBand="0" w:evenHBand="0" w:firstRowFirstColumn="0" w:firstRowLastColumn="0" w:lastRowFirstColumn="0" w:lastRowLastColumn="0"/>
              <w:rPr>
                <w:del w:id="748" w:author="Craeg Strong" w:date="2017-02-28T03:57:00Z"/>
              </w:rPr>
            </w:pPr>
            <w:del w:id="749" w:author="Craeg Strong" w:date="2017-02-28T03:57:00Z">
              <w:r w:rsidDel="00E26506">
                <w:delText>Shorthand for “unfilled demand:” the n</w:delText>
              </w:r>
              <w:r w:rsidR="007670B4" w:rsidDel="00E26506">
                <w:delText>umber of people in a given building without a unit to stay in</w:delText>
              </w:r>
              <w:r w:rsidR="00AD7CC2" w:rsidDel="00E26506">
                <w:delText>.</w:delText>
              </w:r>
            </w:del>
          </w:p>
        </w:tc>
      </w:tr>
      <w:tr w:rsidR="00934AD2" w:rsidDel="00E26506" w14:paraId="45332EC9" w14:textId="2D8E37B2" w:rsidTr="00197F7D">
        <w:trPr>
          <w:cnfStyle w:val="000000100000" w:firstRow="0" w:lastRow="0" w:firstColumn="0" w:lastColumn="0" w:oddVBand="0" w:evenVBand="0" w:oddHBand="1" w:evenHBand="0" w:firstRowFirstColumn="0" w:firstRowLastColumn="0" w:lastRowFirstColumn="0" w:lastRowLastColumn="0"/>
          <w:del w:id="75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435292B" w14:textId="3BDE590A" w:rsidR="00934AD2" w:rsidDel="00E26506" w:rsidRDefault="00934AD2" w:rsidP="00197F7D">
            <w:pPr>
              <w:rPr>
                <w:del w:id="751" w:author="Craeg Strong" w:date="2017-02-28T03:57:00Z"/>
              </w:rPr>
            </w:pPr>
            <w:del w:id="752" w:author="Craeg Strong" w:date="2017-02-28T03:57:00Z">
              <w:r w:rsidDel="00E26506">
                <w:delText>DHS RUN</w:delText>
              </w:r>
            </w:del>
          </w:p>
        </w:tc>
        <w:tc>
          <w:tcPr>
            <w:tcW w:w="7218" w:type="dxa"/>
          </w:tcPr>
          <w:p w14:paraId="16794405" w14:textId="67EA9620" w:rsidR="00934AD2" w:rsidRPr="00077EBC" w:rsidDel="00E26506" w:rsidRDefault="00170EB1" w:rsidP="00F3175C">
            <w:pPr>
              <w:cnfStyle w:val="000000100000" w:firstRow="0" w:lastRow="0" w:firstColumn="0" w:lastColumn="0" w:oddVBand="0" w:evenVBand="0" w:oddHBand="1" w:evenHBand="0" w:firstRowFirstColumn="0" w:firstRowLastColumn="0" w:lastRowFirstColumn="0" w:lastRowLastColumn="0"/>
              <w:rPr>
                <w:del w:id="753" w:author="Craeg Strong" w:date="2017-02-28T03:57:00Z"/>
                <w:i/>
              </w:rPr>
            </w:pPr>
            <w:del w:id="754" w:author="Craeg Strong" w:date="2017-02-28T03:57:00Z">
              <w:r w:rsidDel="00E26506">
                <w:delText>“DHS_RUN_FACILITY” is a field within CARES that notes w</w:delText>
              </w:r>
              <w:r w:rsidR="002A5FC8" w:rsidDel="00E26506">
                <w:delText>hether a shelte</w:delText>
              </w:r>
              <w:r w:rsidR="00F3175C" w:rsidDel="00E26506">
                <w:delText>r is operated by DHS directly versus</w:delText>
              </w:r>
              <w:r w:rsidR="002A5FC8" w:rsidDel="00E26506">
                <w:delText xml:space="preserve"> a private provider.</w:delText>
              </w:r>
            </w:del>
          </w:p>
        </w:tc>
      </w:tr>
      <w:tr w:rsidR="002B6014" w:rsidDel="00E26506" w14:paraId="630EC683" w14:textId="71B4D7AD" w:rsidTr="0049598D">
        <w:trPr>
          <w:del w:id="75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B7C3BD7" w14:textId="43FB7AFC" w:rsidR="002B6014" w:rsidDel="00E26506" w:rsidRDefault="002B6014" w:rsidP="00917F32">
            <w:pPr>
              <w:rPr>
                <w:del w:id="756" w:author="Craeg Strong" w:date="2017-02-28T03:57:00Z"/>
              </w:rPr>
            </w:pPr>
            <w:del w:id="757" w:author="Craeg Strong" w:date="2017-02-28T03:57:00Z">
              <w:r w:rsidDel="00E26506">
                <w:delText>Divert</w:delText>
              </w:r>
            </w:del>
          </w:p>
        </w:tc>
        <w:tc>
          <w:tcPr>
            <w:tcW w:w="7218" w:type="dxa"/>
          </w:tcPr>
          <w:p w14:paraId="6810AECC" w14:textId="68933067" w:rsidR="002B6014" w:rsidDel="00E26506" w:rsidRDefault="006A45F9" w:rsidP="00917F32">
            <w:pPr>
              <w:cnfStyle w:val="000000000000" w:firstRow="0" w:lastRow="0" w:firstColumn="0" w:lastColumn="0" w:oddVBand="0" w:evenVBand="0" w:oddHBand="0" w:evenHBand="0" w:firstRowFirstColumn="0" w:firstRowLastColumn="0" w:lastRowFirstColumn="0" w:lastRowLastColumn="0"/>
              <w:rPr>
                <w:del w:id="758" w:author="Craeg Strong" w:date="2017-02-28T03:57:00Z"/>
              </w:rPr>
            </w:pPr>
            <w:del w:id="759" w:author="Craeg Strong" w:date="2017-02-28T03:57:00Z">
              <w:r w:rsidDel="00E26506">
                <w:delText xml:space="preserve">When a homeless person is transferred to a shelter outside of the overnight shelter system.  For example, some veterans are diverted to buildings that are not technically part of the overnight shelter system but are </w:delText>
              </w:r>
              <w:r w:rsidR="007A285F" w:rsidDel="00E26506">
                <w:delText>rather designed as transitional</w:delText>
              </w:r>
              <w:r w:rsidDel="00E26506">
                <w:delText xml:space="preserve"> housing in order to fast-track them out of homelessness.</w:delText>
              </w:r>
              <w:r w:rsidR="002B6014" w:rsidDel="00E26506">
                <w:delText xml:space="preserve">   </w:delText>
              </w:r>
            </w:del>
          </w:p>
        </w:tc>
      </w:tr>
      <w:tr w:rsidR="006B4451" w:rsidDel="00E26506" w14:paraId="03593EE9" w14:textId="58C7CADC" w:rsidTr="0049598D">
        <w:trPr>
          <w:cnfStyle w:val="000000100000" w:firstRow="0" w:lastRow="0" w:firstColumn="0" w:lastColumn="0" w:oddVBand="0" w:evenVBand="0" w:oddHBand="1" w:evenHBand="0" w:firstRowFirstColumn="0" w:firstRowLastColumn="0" w:lastRowFirstColumn="0" w:lastRowLastColumn="0"/>
          <w:del w:id="76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426DAB4" w14:textId="41C2F624" w:rsidR="006B4451" w:rsidDel="00E26506" w:rsidRDefault="006B4451" w:rsidP="000C3D65">
            <w:pPr>
              <w:rPr>
                <w:del w:id="761" w:author="Craeg Strong" w:date="2017-02-28T03:57:00Z"/>
              </w:rPr>
            </w:pPr>
            <w:del w:id="762" w:author="Craeg Strong" w:date="2017-02-28T03:57:00Z">
              <w:r w:rsidDel="00E26506">
                <w:delText>DOHMH</w:delText>
              </w:r>
            </w:del>
          </w:p>
        </w:tc>
        <w:tc>
          <w:tcPr>
            <w:tcW w:w="7218" w:type="dxa"/>
          </w:tcPr>
          <w:p w14:paraId="31A0DD5E" w14:textId="27BEAB8B" w:rsidR="006B4451" w:rsidRPr="009F296D" w:rsidDel="00E26506" w:rsidRDefault="004372CB">
            <w:pPr>
              <w:cnfStyle w:val="000000100000" w:firstRow="0" w:lastRow="0" w:firstColumn="0" w:lastColumn="0" w:oddVBand="0" w:evenVBand="0" w:oddHBand="1" w:evenHBand="0" w:firstRowFirstColumn="0" w:firstRowLastColumn="0" w:lastRowFirstColumn="0" w:lastRowLastColumn="0"/>
              <w:rPr>
                <w:del w:id="763" w:author="Craeg Strong" w:date="2017-02-28T03:57:00Z"/>
                <w:rFonts w:asciiTheme="minorHAnsi" w:hAnsiTheme="minorHAnsi" w:cstheme="minorBidi"/>
                <w:sz w:val="22"/>
              </w:rPr>
            </w:pPr>
            <w:del w:id="764" w:author="Craeg Strong" w:date="2017-02-28T03:57:00Z">
              <w:r w:rsidDel="00E26506">
                <w:rPr>
                  <w:rFonts w:asciiTheme="minorHAnsi" w:hAnsiTheme="minorHAnsi" w:cstheme="minorBidi"/>
                  <w:sz w:val="22"/>
                </w:rPr>
                <w:delText>The New York City Department of Health and Mental Hygiene is the department of the NYC government that inspects dining establishments, licenses dogs, issues birth certificates for newborns, and operates low- or no-cost health clinics.  DOHMH also performs epidemiological research on the patterns, causes, and effects of health and disease conditions in New York City neighborhoods.</w:delText>
              </w:r>
            </w:del>
          </w:p>
        </w:tc>
      </w:tr>
      <w:tr w:rsidR="009F296D" w:rsidDel="00E26506" w14:paraId="7CF743D3" w14:textId="62C3FD4C" w:rsidTr="0049598D">
        <w:trPr>
          <w:del w:id="76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F9208A7" w14:textId="37639D02" w:rsidR="009F296D" w:rsidDel="00E26506" w:rsidRDefault="000C3D65">
            <w:pPr>
              <w:rPr>
                <w:del w:id="766" w:author="Craeg Strong" w:date="2017-02-28T03:57:00Z"/>
              </w:rPr>
            </w:pPr>
            <w:del w:id="767" w:author="Craeg Strong" w:date="2017-02-28T03:57:00Z">
              <w:r w:rsidDel="00E26506">
                <w:delText>DOITT</w:delText>
              </w:r>
            </w:del>
          </w:p>
        </w:tc>
        <w:tc>
          <w:tcPr>
            <w:tcW w:w="7218" w:type="dxa"/>
          </w:tcPr>
          <w:p w14:paraId="5062E4FB" w14:textId="04704998" w:rsidR="009F296D" w:rsidRPr="000F0228" w:rsidDel="00E26506" w:rsidRDefault="009F296D">
            <w:pPr>
              <w:cnfStyle w:val="000000000000" w:firstRow="0" w:lastRow="0" w:firstColumn="0" w:lastColumn="0" w:oddVBand="0" w:evenVBand="0" w:oddHBand="0" w:evenHBand="0" w:firstRowFirstColumn="0" w:firstRowLastColumn="0" w:lastRowFirstColumn="0" w:lastRowLastColumn="0"/>
              <w:rPr>
                <w:del w:id="768" w:author="Craeg Strong" w:date="2017-02-28T03:57:00Z"/>
                <w:rFonts w:asciiTheme="minorHAnsi" w:hAnsiTheme="minorHAnsi" w:cstheme="minorBidi"/>
                <w:sz w:val="22"/>
              </w:rPr>
            </w:pPr>
            <w:del w:id="769" w:author="Craeg Strong" w:date="2017-02-28T03:57:00Z">
              <w:r w:rsidRPr="009F296D" w:rsidDel="00E26506">
                <w:rPr>
                  <w:rFonts w:asciiTheme="minorHAnsi" w:hAnsiTheme="minorHAnsi" w:cstheme="minorBidi"/>
                  <w:sz w:val="22"/>
                </w:rPr>
                <w:delText>The </w:delText>
              </w:r>
              <w:r w:rsidRPr="007B1CF9" w:rsidDel="00E26506">
                <w:rPr>
                  <w:rFonts w:asciiTheme="minorHAnsi" w:hAnsiTheme="minorHAnsi" w:cstheme="minorBidi"/>
                  <w:bCs/>
                  <w:sz w:val="22"/>
                </w:rPr>
                <w:delText>New York City Department of Information Technology and Telecommunications</w:delText>
              </w:r>
              <w:r w:rsidRPr="009F296D" w:rsidDel="00E26506">
                <w:rPr>
                  <w:rFonts w:asciiTheme="minorHAnsi" w:hAnsiTheme="minorHAnsi" w:cstheme="minorBidi"/>
                  <w:sz w:val="22"/>
                </w:rPr>
                <w:delText> (</w:delText>
              </w:r>
              <w:r w:rsidRPr="007B1CF9" w:rsidDel="00E26506">
                <w:rPr>
                  <w:rFonts w:asciiTheme="minorHAnsi" w:hAnsiTheme="minorHAnsi" w:cstheme="minorBidi"/>
                  <w:bCs/>
                  <w:sz w:val="22"/>
                </w:rPr>
                <w:delText>DoITT</w:delText>
              </w:r>
              <w:r w:rsidRPr="009F296D" w:rsidDel="00E26506">
                <w:rPr>
                  <w:rFonts w:asciiTheme="minorHAnsi" w:hAnsiTheme="minorHAnsi" w:cstheme="minorBidi"/>
                  <w:sz w:val="22"/>
                </w:rPr>
                <w:delText>) is the department of the</w:delText>
              </w:r>
              <w:r w:rsidDel="00E26506">
                <w:rPr>
                  <w:rFonts w:asciiTheme="minorHAnsi" w:hAnsiTheme="minorHAnsi" w:cstheme="minorBidi"/>
                  <w:sz w:val="22"/>
                </w:rPr>
                <w:delText xml:space="preserve"> NYC government</w:delText>
              </w:r>
              <w:r w:rsidDel="00E26506">
                <w:rPr>
                  <w:rFonts w:asciiTheme="minorHAnsi" w:hAnsiTheme="minorHAnsi" w:cstheme="minorBidi"/>
                  <w:sz w:val="22"/>
                  <w:vertAlign w:val="superscript"/>
                </w:rPr>
                <w:delText xml:space="preserve"> </w:delText>
              </w:r>
              <w:r w:rsidRPr="009F296D" w:rsidDel="00E26506">
                <w:rPr>
                  <w:rFonts w:asciiTheme="minorHAnsi" w:hAnsiTheme="minorHAnsi" w:cstheme="minorBidi"/>
                  <w:sz w:val="22"/>
                </w:rPr>
                <w:delText>that "oversees the City's use of existing and emerging technologies in government operations, and its delivery of services to the public</w:delText>
              </w:r>
              <w:r w:rsidDel="00E26506">
                <w:rPr>
                  <w:rFonts w:asciiTheme="minorHAnsi" w:hAnsiTheme="minorHAnsi" w:cstheme="minorBidi"/>
                  <w:sz w:val="22"/>
                </w:rPr>
                <w:delText>.</w:delText>
              </w:r>
            </w:del>
          </w:p>
        </w:tc>
      </w:tr>
      <w:tr w:rsidR="009C6F00" w:rsidDel="00E26506" w14:paraId="1DE16939" w14:textId="2BDFB3ED" w:rsidTr="0049598D">
        <w:trPr>
          <w:cnfStyle w:val="000000100000" w:firstRow="0" w:lastRow="0" w:firstColumn="0" w:lastColumn="0" w:oddVBand="0" w:evenVBand="0" w:oddHBand="1" w:evenHBand="0" w:firstRowFirstColumn="0" w:firstRowLastColumn="0" w:lastRowFirstColumn="0" w:lastRowLastColumn="0"/>
          <w:del w:id="77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AC0E2AC" w14:textId="495DC136" w:rsidR="009C6F00" w:rsidDel="00E26506" w:rsidRDefault="0010119E" w:rsidP="00917F32">
            <w:pPr>
              <w:rPr>
                <w:del w:id="771" w:author="Craeg Strong" w:date="2017-02-28T03:57:00Z"/>
              </w:rPr>
            </w:pPr>
            <w:del w:id="772" w:author="Craeg Strong" w:date="2017-02-28T03:57:00Z">
              <w:r w:rsidDel="00E26506">
                <w:delText>Drop-</w:delText>
              </w:r>
              <w:r w:rsidR="009C6F00" w:rsidDel="00E26506">
                <w:delText>in</w:delText>
              </w:r>
              <w:r w:rsidR="002C1443" w:rsidDel="00E26506">
                <w:delText xml:space="preserve"> Center</w:delText>
              </w:r>
            </w:del>
          </w:p>
        </w:tc>
        <w:tc>
          <w:tcPr>
            <w:tcW w:w="7218" w:type="dxa"/>
          </w:tcPr>
          <w:p w14:paraId="54C4D30C" w14:textId="140200A7" w:rsidR="009C6F00" w:rsidDel="00E26506" w:rsidRDefault="002C1443">
            <w:pPr>
              <w:cnfStyle w:val="000000100000" w:firstRow="0" w:lastRow="0" w:firstColumn="0" w:lastColumn="0" w:oddVBand="0" w:evenVBand="0" w:oddHBand="1" w:evenHBand="0" w:firstRowFirstColumn="0" w:firstRowLastColumn="0" w:lastRowFirstColumn="0" w:lastRowLastColumn="0"/>
              <w:rPr>
                <w:del w:id="773" w:author="Craeg Strong" w:date="2017-02-28T03:57:00Z"/>
              </w:rPr>
            </w:pPr>
            <w:del w:id="774" w:author="Craeg Strong" w:date="2017-02-28T03:57:00Z">
              <w:r w:rsidRPr="000F0228" w:rsidDel="00E26506">
                <w:rPr>
                  <w:rFonts w:asciiTheme="minorHAnsi" w:hAnsiTheme="minorHAnsi" w:cstheme="minorBidi"/>
                  <w:sz w:val="22"/>
                </w:rPr>
                <w:delText>The NYC Department of Homeless Services operates 5 Drop-in Centers throughout the city that are generally geared towards the chronically street homeless, or other hard-to-reach homeless populations. Drop-In centers provide hot meals, showers, laundry facilities, clothing, medical care, recreational space, employment referrals and other social services. </w:delText>
              </w:r>
              <w:r w:rsidR="00CA40D5" w:rsidDel="00E26506">
                <w:rPr>
                  <w:rFonts w:asciiTheme="minorHAnsi" w:hAnsiTheme="minorHAnsi" w:cstheme="minorBidi"/>
                  <w:sz w:val="22"/>
                </w:rPr>
                <w:delText xml:space="preserve">  </w:delText>
              </w:r>
              <w:r w:rsidR="00CA40D5" w:rsidRPr="00496C19" w:rsidDel="00E26506">
                <w:rPr>
                  <w:rFonts w:asciiTheme="minorHAnsi" w:hAnsiTheme="minorHAnsi" w:cstheme="minorBidi"/>
                  <w:sz w:val="22"/>
                </w:rPr>
                <w:delText>Drop-in Centers are not Shelters and therefore fall outside the scope of CapDash.</w:delText>
              </w:r>
            </w:del>
          </w:p>
        </w:tc>
      </w:tr>
      <w:tr w:rsidR="00BC550A" w:rsidDel="00E26506" w14:paraId="7F5C6CA2" w14:textId="7C69E780" w:rsidTr="007B1CF9">
        <w:trPr>
          <w:trHeight w:val="1097"/>
          <w:del w:id="77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08954922" w14:textId="400659D9" w:rsidR="00BC550A" w:rsidDel="00E26506" w:rsidRDefault="00BC550A" w:rsidP="00917F32">
            <w:pPr>
              <w:rPr>
                <w:del w:id="776" w:author="Craeg Strong" w:date="2017-02-28T03:57:00Z"/>
              </w:rPr>
            </w:pPr>
            <w:del w:id="777" w:author="Craeg Strong" w:date="2017-02-28T03:57:00Z">
              <w:r w:rsidDel="00E26506">
                <w:delText>DV</w:delText>
              </w:r>
            </w:del>
          </w:p>
        </w:tc>
        <w:tc>
          <w:tcPr>
            <w:tcW w:w="7218" w:type="dxa"/>
          </w:tcPr>
          <w:p w14:paraId="62234D61" w14:textId="28F5E549" w:rsidR="00BC550A" w:rsidDel="00E26506" w:rsidRDefault="00BC550A">
            <w:pPr>
              <w:cnfStyle w:val="000000000000" w:firstRow="0" w:lastRow="0" w:firstColumn="0" w:lastColumn="0" w:oddVBand="0" w:evenVBand="0" w:oddHBand="0" w:evenHBand="0" w:firstRowFirstColumn="0" w:firstRowLastColumn="0" w:lastRowFirstColumn="0" w:lastRowLastColumn="0"/>
              <w:rPr>
                <w:del w:id="778" w:author="Craeg Strong" w:date="2017-02-28T03:57:00Z"/>
              </w:rPr>
            </w:pPr>
            <w:del w:id="779" w:author="Craeg Strong" w:date="2017-02-28T03:57:00Z">
              <w:r w:rsidDel="00E26506">
                <w:delText>Victim of domestic violence.  Certain shelters that are dedicated for victims of domestic violence are maintained “off the grid” in secret locations.</w:delText>
              </w:r>
              <w:r w:rsidR="003309C1" w:rsidDel="00E26506">
                <w:delText xml:space="preserve">  DV shelters are maintained and operated by HRA </w:delText>
              </w:r>
              <w:r w:rsidR="009A5F74" w:rsidDel="00E26506">
                <w:delText xml:space="preserve">rather than DHS, </w:delText>
              </w:r>
              <w:r w:rsidR="003309C1" w:rsidDel="00E26506">
                <w:delText>and are</w:delText>
              </w:r>
              <w:r w:rsidR="009A5F74" w:rsidDel="00E26506">
                <w:delText xml:space="preserve"> therefore</w:delText>
              </w:r>
              <w:r w:rsidR="003309C1" w:rsidDel="00E26506">
                <w:delText xml:space="preserve"> out of scope for CARES and CapDash.</w:delText>
              </w:r>
            </w:del>
          </w:p>
        </w:tc>
      </w:tr>
      <w:tr w:rsidR="001A1AFB" w:rsidDel="00E26506" w14:paraId="1395CBDA" w14:textId="29369B0C" w:rsidTr="0049598D">
        <w:trPr>
          <w:cnfStyle w:val="000000100000" w:firstRow="0" w:lastRow="0" w:firstColumn="0" w:lastColumn="0" w:oddVBand="0" w:evenVBand="0" w:oddHBand="1" w:evenHBand="0" w:firstRowFirstColumn="0" w:firstRowLastColumn="0" w:lastRowFirstColumn="0" w:lastRowLastColumn="0"/>
          <w:del w:id="78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F58163F" w14:textId="05E30C5E" w:rsidR="001A1AFB" w:rsidDel="00E26506" w:rsidRDefault="001A1AFB" w:rsidP="00917F32">
            <w:pPr>
              <w:rPr>
                <w:del w:id="781" w:author="Craeg Strong" w:date="2017-02-28T03:57:00Z"/>
              </w:rPr>
            </w:pPr>
            <w:del w:id="782" w:author="Craeg Strong" w:date="2017-02-28T03:57:00Z">
              <w:r w:rsidDel="00E26506">
                <w:delText>Facility</w:delText>
              </w:r>
            </w:del>
          </w:p>
        </w:tc>
        <w:tc>
          <w:tcPr>
            <w:tcW w:w="7218" w:type="dxa"/>
          </w:tcPr>
          <w:p w14:paraId="515A6306" w14:textId="04897ABF" w:rsidR="001A1AFB" w:rsidRPr="00BF0F4D" w:rsidDel="00E26506" w:rsidRDefault="009F5CC1" w:rsidP="00AF39AC">
            <w:pPr>
              <w:cnfStyle w:val="000000100000" w:firstRow="0" w:lastRow="0" w:firstColumn="0" w:lastColumn="0" w:oddVBand="0" w:evenVBand="0" w:oddHBand="1" w:evenHBand="0" w:firstRowFirstColumn="0" w:firstRowLastColumn="0" w:lastRowFirstColumn="0" w:lastRowLastColumn="0"/>
              <w:rPr>
                <w:del w:id="783" w:author="Craeg Strong" w:date="2017-02-28T03:57:00Z"/>
                <w:highlight w:val="yellow"/>
              </w:rPr>
            </w:pPr>
            <w:del w:id="784" w:author="Craeg Strong" w:date="2017-02-28T03:57:00Z">
              <w:r w:rsidDel="00E26506">
                <w:delText xml:space="preserve">A synonym for shelter building. </w:delText>
              </w:r>
              <w:r w:rsidR="00AF39AC" w:rsidDel="00E26506">
                <w:delText>S</w:delText>
              </w:r>
              <w:r w:rsidDel="00E26506">
                <w:delText xml:space="preserve">ometimes non-traditional buildings such as </w:delText>
              </w:r>
              <w:r w:rsidR="004E24EC" w:rsidDel="00E26506">
                <w:delText>converted former</w:delText>
              </w:r>
              <w:r w:rsidR="00496C19" w:rsidDel="00E26506">
                <w:delText xml:space="preserve"> </w:delText>
              </w:r>
              <w:r w:rsidR="004E24EC" w:rsidDel="00E26506">
                <w:delText xml:space="preserve">hotels </w:delText>
              </w:r>
              <w:r w:rsidDel="00E26506">
                <w:delText xml:space="preserve">are used to house homeless. </w:delText>
              </w:r>
            </w:del>
          </w:p>
        </w:tc>
      </w:tr>
      <w:tr w:rsidR="0008571C" w:rsidDel="00E26506" w14:paraId="4410BFF9" w14:textId="176F2B45" w:rsidTr="0049598D">
        <w:trPr>
          <w:del w:id="78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89887BC" w14:textId="2EE6F4E6" w:rsidR="0008571C" w:rsidDel="00E26506" w:rsidRDefault="0008571C" w:rsidP="00917F32">
            <w:pPr>
              <w:rPr>
                <w:del w:id="786" w:author="Craeg Strong" w:date="2017-02-28T03:57:00Z"/>
              </w:rPr>
            </w:pPr>
            <w:del w:id="787" w:author="Craeg Strong" w:date="2017-02-28T03:57:00Z">
              <w:r w:rsidDel="00E26506">
                <w:delText>Facility Code</w:delText>
              </w:r>
            </w:del>
          </w:p>
        </w:tc>
        <w:tc>
          <w:tcPr>
            <w:tcW w:w="7218" w:type="dxa"/>
          </w:tcPr>
          <w:p w14:paraId="7E9C0FA2" w14:textId="0612B9D1" w:rsidR="0008571C" w:rsidDel="00E26506" w:rsidRDefault="009F5CC1" w:rsidP="00917F32">
            <w:pPr>
              <w:cnfStyle w:val="000000000000" w:firstRow="0" w:lastRow="0" w:firstColumn="0" w:lastColumn="0" w:oddVBand="0" w:evenVBand="0" w:oddHBand="0" w:evenHBand="0" w:firstRowFirstColumn="0" w:firstRowLastColumn="0" w:lastRowFirstColumn="0" w:lastRowLastColumn="0"/>
              <w:rPr>
                <w:del w:id="788" w:author="Craeg Strong" w:date="2017-02-28T03:57:00Z"/>
              </w:rPr>
            </w:pPr>
            <w:del w:id="789" w:author="Craeg Strong" w:date="2017-02-28T03:57:00Z">
              <w:r w:rsidRPr="008216E0" w:rsidDel="00E26506">
                <w:delText>A unique ID in CARES that identifies a shelter</w:delText>
              </w:r>
              <w:r w:rsidR="008D4243" w:rsidDel="00E26506">
                <w:delText xml:space="preserve"> building</w:delText>
              </w:r>
              <w:r w:rsidRPr="008216E0" w:rsidDel="00E26506">
                <w:delText xml:space="preserve">.  This may apply to a DHS shelter, a private shelter, or </w:delText>
              </w:r>
              <w:r w:rsidR="008D4243" w:rsidDel="00E26506">
                <w:delText xml:space="preserve">even </w:delText>
              </w:r>
              <w:r w:rsidRPr="008216E0" w:rsidDel="00E26506">
                <w:delText>a commercial hotel.</w:delText>
              </w:r>
            </w:del>
          </w:p>
        </w:tc>
      </w:tr>
      <w:tr w:rsidR="00495341" w:rsidDel="00E26506" w14:paraId="6B7695C5" w14:textId="17D5AE9D" w:rsidTr="0049598D">
        <w:trPr>
          <w:cnfStyle w:val="000000100000" w:firstRow="0" w:lastRow="0" w:firstColumn="0" w:lastColumn="0" w:oddVBand="0" w:evenVBand="0" w:oddHBand="1" w:evenHBand="0" w:firstRowFirstColumn="0" w:firstRowLastColumn="0" w:lastRowFirstColumn="0" w:lastRowLastColumn="0"/>
          <w:del w:id="79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63590A8" w14:textId="1EDBAD37" w:rsidR="00495341" w:rsidDel="00E26506" w:rsidRDefault="00495341" w:rsidP="00917F32">
            <w:pPr>
              <w:rPr>
                <w:del w:id="791" w:author="Craeg Strong" w:date="2017-02-28T03:57:00Z"/>
              </w:rPr>
            </w:pPr>
            <w:del w:id="792" w:author="Craeg Strong" w:date="2017-02-28T03:57:00Z">
              <w:r w:rsidDel="00E26506">
                <w:delText>Facility Group</w:delText>
              </w:r>
            </w:del>
          </w:p>
        </w:tc>
        <w:tc>
          <w:tcPr>
            <w:tcW w:w="7218" w:type="dxa"/>
          </w:tcPr>
          <w:p w14:paraId="7FFB6C4C" w14:textId="7ED3A108" w:rsidR="00495341" w:rsidDel="00E26506" w:rsidRDefault="00545890" w:rsidP="00C86E6C">
            <w:pPr>
              <w:cnfStyle w:val="000000100000" w:firstRow="0" w:lastRow="0" w:firstColumn="0" w:lastColumn="0" w:oddVBand="0" w:evenVBand="0" w:oddHBand="1" w:evenHBand="0" w:firstRowFirstColumn="0" w:firstRowLastColumn="0" w:lastRowFirstColumn="0" w:lastRowLastColumn="0"/>
              <w:rPr>
                <w:del w:id="793" w:author="Craeg Strong" w:date="2017-02-28T03:57:00Z"/>
              </w:rPr>
            </w:pPr>
            <w:del w:id="794" w:author="Craeg Strong" w:date="2017-02-28T03:57:00Z">
              <w:r w:rsidDel="00E26506">
                <w:delText>A synonym for facility type</w:delText>
              </w:r>
              <w:r w:rsidR="00C86E6C" w:rsidDel="00E26506">
                <w:delText xml:space="preserve"> </w:delText>
              </w:r>
              <w:r w:rsidR="00C86E6C" w:rsidRPr="00225463" w:rsidDel="00E26506">
                <w:rPr>
                  <w:b/>
                  <w:i/>
                  <w:highlight w:val="yellow"/>
                </w:rPr>
                <w:delText>(Keith is this true?)</w:delText>
              </w:r>
            </w:del>
          </w:p>
        </w:tc>
      </w:tr>
      <w:tr w:rsidR="00495341" w:rsidDel="00E26506" w14:paraId="357C2949" w14:textId="65BCFFF2" w:rsidTr="0049598D">
        <w:trPr>
          <w:del w:id="79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1DB7628" w14:textId="7B987680" w:rsidR="00495341" w:rsidDel="00E26506" w:rsidRDefault="00495341" w:rsidP="00917F32">
            <w:pPr>
              <w:rPr>
                <w:del w:id="796" w:author="Craeg Strong" w:date="2017-02-28T03:57:00Z"/>
              </w:rPr>
            </w:pPr>
            <w:del w:id="797" w:author="Craeg Strong" w:date="2017-02-28T03:57:00Z">
              <w:r w:rsidDel="00E26506">
                <w:delText>Facility Type</w:delText>
              </w:r>
            </w:del>
          </w:p>
        </w:tc>
        <w:tc>
          <w:tcPr>
            <w:tcW w:w="7218" w:type="dxa"/>
          </w:tcPr>
          <w:p w14:paraId="0B50CAAE" w14:textId="3FE5961F" w:rsidR="00495341" w:rsidDel="00E26506" w:rsidRDefault="00545890" w:rsidP="00917F32">
            <w:pPr>
              <w:cnfStyle w:val="000000000000" w:firstRow="0" w:lastRow="0" w:firstColumn="0" w:lastColumn="0" w:oddVBand="0" w:evenVBand="0" w:oddHBand="0" w:evenHBand="0" w:firstRowFirstColumn="0" w:firstRowLastColumn="0" w:lastRowFirstColumn="0" w:lastRowLastColumn="0"/>
              <w:rPr>
                <w:del w:id="798" w:author="Craeg Strong" w:date="2017-02-28T03:57:00Z"/>
              </w:rPr>
            </w:pPr>
            <w:del w:id="799" w:author="Craeg Strong" w:date="2017-02-28T03:57:00Z">
              <w:r w:rsidDel="00E26506">
                <w:delText xml:space="preserve">The type of facility, including: </w:delText>
              </w:r>
              <w:r w:rsidR="009C6F00" w:rsidDel="00E26506">
                <w:delText>Adult family hotel, adult family tier 2, adult shelter, drop in, family cluster, family hotel, family tier 2, late arrival, safe haven</w:delText>
              </w:r>
            </w:del>
          </w:p>
        </w:tc>
      </w:tr>
      <w:tr w:rsidR="007E524E" w:rsidDel="00E26506" w14:paraId="119F0E3B" w14:textId="55945F18" w:rsidTr="0049598D">
        <w:trPr>
          <w:cnfStyle w:val="000000100000" w:firstRow="0" w:lastRow="0" w:firstColumn="0" w:lastColumn="0" w:oddVBand="0" w:evenVBand="0" w:oddHBand="1" w:evenHBand="0" w:firstRowFirstColumn="0" w:firstRowLastColumn="0" w:lastRowFirstColumn="0" w:lastRowLastColumn="0"/>
          <w:del w:id="80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063619BF" w14:textId="1EB3DB35" w:rsidR="007E524E" w:rsidDel="00E26506" w:rsidRDefault="007E524E" w:rsidP="00917F32">
            <w:pPr>
              <w:rPr>
                <w:del w:id="801" w:author="Craeg Strong" w:date="2017-02-28T03:57:00Z"/>
              </w:rPr>
            </w:pPr>
            <w:del w:id="802" w:author="Craeg Strong" w:date="2017-02-28T03:57:00Z">
              <w:r w:rsidDel="00E26506">
                <w:delText>Family Cluster</w:delText>
              </w:r>
            </w:del>
          </w:p>
        </w:tc>
        <w:tc>
          <w:tcPr>
            <w:tcW w:w="7218" w:type="dxa"/>
          </w:tcPr>
          <w:p w14:paraId="64865CB2" w14:textId="4A5C64D0" w:rsidR="007E524E" w:rsidDel="00E26506" w:rsidRDefault="007E524E">
            <w:pPr>
              <w:cnfStyle w:val="000000100000" w:firstRow="0" w:lastRow="0" w:firstColumn="0" w:lastColumn="0" w:oddVBand="0" w:evenVBand="0" w:oddHBand="1" w:evenHBand="0" w:firstRowFirstColumn="0" w:firstRowLastColumn="0" w:lastRowFirstColumn="0" w:lastRowLastColumn="0"/>
              <w:rPr>
                <w:del w:id="803" w:author="Craeg Strong" w:date="2017-02-28T03:57:00Z"/>
              </w:rPr>
            </w:pPr>
            <w:del w:id="804" w:author="Craeg Strong" w:date="2017-02-28T03:57:00Z">
              <w:r w:rsidDel="00E26506">
                <w:delText>A cluster facility generally comprises multiple apartment buildings where the homeless population may make up a minority of tenants.  Social services are limited and the shelter does not qualify as a tier 2.</w:delText>
              </w:r>
            </w:del>
          </w:p>
        </w:tc>
      </w:tr>
      <w:tr w:rsidR="00E4123F" w:rsidDel="00E26506" w14:paraId="738BB709" w14:textId="22574B42" w:rsidTr="0049598D">
        <w:trPr>
          <w:del w:id="80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5EDCB51" w14:textId="38110C43" w:rsidR="00E4123F" w:rsidDel="00E26506" w:rsidRDefault="00E4123F" w:rsidP="00917F32">
            <w:pPr>
              <w:rPr>
                <w:del w:id="806" w:author="Craeg Strong" w:date="2017-02-28T03:57:00Z"/>
              </w:rPr>
            </w:pPr>
            <w:del w:id="807" w:author="Craeg Strong" w:date="2017-02-28T03:57:00Z">
              <w:r w:rsidDel="00E26506">
                <w:delText>Fast Track</w:delText>
              </w:r>
            </w:del>
          </w:p>
        </w:tc>
        <w:tc>
          <w:tcPr>
            <w:tcW w:w="7218" w:type="dxa"/>
          </w:tcPr>
          <w:p w14:paraId="2E9DB73F" w14:textId="72B845B6" w:rsidR="00E4123F" w:rsidDel="00E26506" w:rsidRDefault="00E4123F">
            <w:pPr>
              <w:cnfStyle w:val="000000000000" w:firstRow="0" w:lastRow="0" w:firstColumn="0" w:lastColumn="0" w:oddVBand="0" w:evenVBand="0" w:oddHBand="0" w:evenHBand="0" w:firstRowFirstColumn="0" w:firstRowLastColumn="0" w:lastRowFirstColumn="0" w:lastRowLastColumn="0"/>
              <w:rPr>
                <w:del w:id="808" w:author="Craeg Strong" w:date="2017-02-28T03:57:00Z"/>
              </w:rPr>
            </w:pPr>
            <w:del w:id="809" w:author="Craeg Strong" w:date="2017-02-28T03:57:00Z">
              <w:r w:rsidDel="00E26506">
                <w:delText xml:space="preserve">Transitional housing </w:delText>
              </w:r>
              <w:r w:rsidR="00CD220C" w:rsidDel="00E26506">
                <w:delText>for homeless people transitioning into permanent housing.  Some programs (such as veterans) divert homeless to fast track housing as needed.</w:delText>
              </w:r>
            </w:del>
          </w:p>
        </w:tc>
      </w:tr>
      <w:tr w:rsidR="00AD6B59" w:rsidDel="00E26506" w14:paraId="584C8A00" w14:textId="5BA6DC46" w:rsidTr="0049598D">
        <w:trPr>
          <w:cnfStyle w:val="000000100000" w:firstRow="0" w:lastRow="0" w:firstColumn="0" w:lastColumn="0" w:oddVBand="0" w:evenVBand="0" w:oddHBand="1" w:evenHBand="0" w:firstRowFirstColumn="0" w:firstRowLastColumn="0" w:lastRowFirstColumn="0" w:lastRowLastColumn="0"/>
          <w:del w:id="81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E5CD3E9" w14:textId="09EEEB70" w:rsidR="00AD6B59" w:rsidDel="00E26506" w:rsidRDefault="00AD6B59" w:rsidP="00917F32">
            <w:pPr>
              <w:rPr>
                <w:del w:id="811" w:author="Craeg Strong" w:date="2017-02-28T03:57:00Z"/>
              </w:rPr>
            </w:pPr>
            <w:del w:id="812" w:author="Craeg Strong" w:date="2017-02-28T03:57:00Z">
              <w:r w:rsidDel="00E26506">
                <w:delText>FMD Assessment</w:delText>
              </w:r>
            </w:del>
          </w:p>
        </w:tc>
        <w:tc>
          <w:tcPr>
            <w:tcW w:w="7218" w:type="dxa"/>
          </w:tcPr>
          <w:p w14:paraId="6A3A43EB" w14:textId="7D059EB7" w:rsidR="00AD6B59" w:rsidDel="00E26506" w:rsidRDefault="009D5807" w:rsidP="00917F32">
            <w:pPr>
              <w:cnfStyle w:val="000000100000" w:firstRow="0" w:lastRow="0" w:firstColumn="0" w:lastColumn="0" w:oddVBand="0" w:evenVBand="0" w:oddHBand="1" w:evenHBand="0" w:firstRowFirstColumn="0" w:firstRowLastColumn="0" w:lastRowFirstColumn="0" w:lastRowLastColumn="0"/>
              <w:rPr>
                <w:del w:id="813" w:author="Craeg Strong" w:date="2017-02-28T03:57:00Z"/>
              </w:rPr>
            </w:pPr>
            <w:del w:id="814" w:author="Craeg Strong" w:date="2017-02-28T03:57:00Z">
              <w:r w:rsidDel="00E26506">
                <w:delText>Facility Maintenance and Development, a division within DHS reporting to th</w:delText>
              </w:r>
              <w:r w:rsidR="00BE6BC5" w:rsidDel="00E26506">
                <w:delText>e deputy commissioner of Administ</w:delText>
              </w:r>
              <w:r w:rsidDel="00E26506">
                <w:delText>ration.</w:delText>
              </w:r>
            </w:del>
          </w:p>
        </w:tc>
      </w:tr>
      <w:tr w:rsidR="006602CA" w:rsidDel="00E26506" w14:paraId="3CC6EAFF" w14:textId="63B394DC" w:rsidTr="0049598D">
        <w:trPr>
          <w:del w:id="81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9DBDE80" w14:textId="2B5D44C5" w:rsidR="006602CA" w:rsidDel="00E26506" w:rsidRDefault="006602CA" w:rsidP="000F101A">
            <w:pPr>
              <w:rPr>
                <w:del w:id="816" w:author="Craeg Strong" w:date="2017-02-28T03:57:00Z"/>
              </w:rPr>
            </w:pPr>
            <w:del w:id="817" w:author="Craeg Strong" w:date="2017-02-28T03:57:00Z">
              <w:r w:rsidDel="00E26506">
                <w:delText>FWC</w:delText>
              </w:r>
            </w:del>
          </w:p>
        </w:tc>
        <w:tc>
          <w:tcPr>
            <w:tcW w:w="7218" w:type="dxa"/>
          </w:tcPr>
          <w:p w14:paraId="62F3C484" w14:textId="3423FD27" w:rsidR="006602CA" w:rsidDel="00E26506" w:rsidRDefault="006602CA" w:rsidP="00917F32">
            <w:pPr>
              <w:cnfStyle w:val="000000000000" w:firstRow="0" w:lastRow="0" w:firstColumn="0" w:lastColumn="0" w:oddVBand="0" w:evenVBand="0" w:oddHBand="0" w:evenHBand="0" w:firstRowFirstColumn="0" w:firstRowLastColumn="0" w:lastRowFirstColumn="0" w:lastRowLastColumn="0"/>
              <w:rPr>
                <w:del w:id="818" w:author="Craeg Strong" w:date="2017-02-28T03:57:00Z"/>
              </w:rPr>
            </w:pPr>
            <w:del w:id="819" w:author="Craeg Strong" w:date="2017-02-28T03:57:00Z">
              <w:r w:rsidDel="00E26506">
                <w:delText>Families with Children</w:delText>
              </w:r>
            </w:del>
          </w:p>
        </w:tc>
      </w:tr>
      <w:tr w:rsidR="00CF32FB" w:rsidDel="00E26506" w14:paraId="0E7F594A" w14:textId="6AA4DCC0" w:rsidTr="0049598D">
        <w:trPr>
          <w:cnfStyle w:val="000000100000" w:firstRow="0" w:lastRow="0" w:firstColumn="0" w:lastColumn="0" w:oddVBand="0" w:evenVBand="0" w:oddHBand="1" w:evenHBand="0" w:firstRowFirstColumn="0" w:firstRowLastColumn="0" w:lastRowFirstColumn="0" w:lastRowLastColumn="0"/>
          <w:del w:id="82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0A1B278D" w14:textId="7B62B800" w:rsidR="00CF32FB" w:rsidDel="00E26506" w:rsidRDefault="00CF32FB" w:rsidP="000F101A">
            <w:pPr>
              <w:rPr>
                <w:del w:id="821" w:author="Craeg Strong" w:date="2017-02-28T03:57:00Z"/>
              </w:rPr>
            </w:pPr>
            <w:del w:id="822" w:author="Craeg Strong" w:date="2017-02-28T03:57:00Z">
              <w:r w:rsidDel="00E26506">
                <w:delText>HELP USA</w:delText>
              </w:r>
            </w:del>
          </w:p>
        </w:tc>
        <w:tc>
          <w:tcPr>
            <w:tcW w:w="7218" w:type="dxa"/>
          </w:tcPr>
          <w:p w14:paraId="4EC8F582" w14:textId="17030A0A" w:rsidR="00CF32FB" w:rsidDel="00E26506" w:rsidRDefault="00CF32FB" w:rsidP="00A83967">
            <w:pPr>
              <w:cnfStyle w:val="000000100000" w:firstRow="0" w:lastRow="0" w:firstColumn="0" w:lastColumn="0" w:oddVBand="0" w:evenVBand="0" w:oddHBand="1" w:evenHBand="0" w:firstRowFirstColumn="0" w:firstRowLastColumn="0" w:lastRowFirstColumn="0" w:lastRowLastColumn="0"/>
              <w:rPr>
                <w:del w:id="823" w:author="Craeg Strong" w:date="2017-02-28T03:57:00Z"/>
              </w:rPr>
            </w:pPr>
            <w:del w:id="824" w:author="Craeg Strong" w:date="2017-02-28T03:57:00Z">
              <w:r w:rsidDel="00E26506">
                <w:delText xml:space="preserve">A non-profit </w:delText>
              </w:r>
              <w:r w:rsidR="00A83967" w:rsidDel="00E26506">
                <w:delText xml:space="preserve">low-income housing and </w:delText>
              </w:r>
              <w:r w:rsidR="00877F10" w:rsidDel="00E26506">
                <w:delText xml:space="preserve">related </w:delText>
              </w:r>
              <w:r w:rsidR="00A83967" w:rsidDel="00E26506">
                <w:delText>services</w:delText>
              </w:r>
              <w:r w:rsidDel="00E26506">
                <w:delText xml:space="preserve"> provider that operates in 38 locations across the </w:delText>
              </w:r>
              <w:r w:rsidR="00F40F1D" w:rsidDel="00E26506">
                <w:delText xml:space="preserve">United States.  HELP operates </w:delText>
              </w:r>
              <w:r w:rsidR="00A83967" w:rsidDel="00E26506">
                <w:delText>transitional housing</w:delText>
              </w:r>
              <w:r w:rsidR="00F40F1D" w:rsidDel="00E26506">
                <w:delText xml:space="preserve"> for families and </w:delText>
              </w:r>
              <w:r w:rsidR="00225463" w:rsidDel="00E26506">
                <w:delText xml:space="preserve">a shelter intake center </w:delText>
              </w:r>
              <w:r w:rsidR="00F40F1D" w:rsidDel="00E26506">
                <w:delText>for adult women in Brooklyn</w:delText>
              </w:r>
              <w:r w:rsidR="004329CB" w:rsidDel="00E26506">
                <w:delText>.</w:delText>
              </w:r>
            </w:del>
          </w:p>
        </w:tc>
      </w:tr>
      <w:tr w:rsidR="000D4843" w:rsidDel="00E26506" w14:paraId="7983F791" w14:textId="7909DB17" w:rsidTr="0049598D">
        <w:trPr>
          <w:del w:id="82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920A10D" w14:textId="3E87BCB5" w:rsidR="000D4843" w:rsidDel="00E26506" w:rsidRDefault="00181434" w:rsidP="000F101A">
            <w:pPr>
              <w:rPr>
                <w:del w:id="826" w:author="Craeg Strong" w:date="2017-02-28T03:57:00Z"/>
              </w:rPr>
            </w:pPr>
            <w:del w:id="827" w:author="Craeg Strong" w:date="2017-02-28T03:57:00Z">
              <w:r w:rsidDel="00E26506">
                <w:delText>HERO</w:delText>
              </w:r>
            </w:del>
          </w:p>
        </w:tc>
        <w:tc>
          <w:tcPr>
            <w:tcW w:w="7218" w:type="dxa"/>
          </w:tcPr>
          <w:p w14:paraId="73CF79E3" w14:textId="1E3BD93E" w:rsidR="000D4843" w:rsidDel="00E26506" w:rsidRDefault="00181434">
            <w:pPr>
              <w:cnfStyle w:val="000000000000" w:firstRow="0" w:lastRow="0" w:firstColumn="0" w:lastColumn="0" w:oddVBand="0" w:evenVBand="0" w:oddHBand="0" w:evenHBand="0" w:firstRowFirstColumn="0" w:firstRowLastColumn="0" w:lastRowFirstColumn="0" w:lastRowLastColumn="0"/>
              <w:rPr>
                <w:del w:id="828" w:author="Craeg Strong" w:date="2017-02-28T03:57:00Z"/>
              </w:rPr>
            </w:pPr>
            <w:del w:id="829" w:author="Craeg Strong" w:date="2017-02-28T03:57:00Z">
              <w:r w:rsidDel="00E26506">
                <w:delText>The Homeless Emergency Referral Operation (HERO) is the DHS o</w:delText>
              </w:r>
              <w:r w:rsidR="000D4843" w:rsidDel="00E26506">
                <w:delText>rganizational unit within Capacity Plann</w:delText>
              </w:r>
              <w:r w:rsidR="00142290" w:rsidDel="00E26506">
                <w:delText>ing &amp; Development, led by the business owner</w:delText>
              </w:r>
              <w:r w:rsidR="000D4843" w:rsidDel="00E26506">
                <w:delText xml:space="preserve"> of Cap Dash, that manages the placement of </w:delText>
              </w:r>
              <w:r w:rsidR="000D4843" w:rsidRPr="004D2AE5" w:rsidDel="00E26506">
                <w:rPr>
                  <w:u w:val="single"/>
                </w:rPr>
                <w:delText>families with children</w:delText>
              </w:r>
              <w:r w:rsidR="006078B1" w:rsidDel="00E26506">
                <w:rPr>
                  <w:u w:val="single"/>
                </w:rPr>
                <w:delText xml:space="preserve"> into shelters</w:delText>
              </w:r>
              <w:r w:rsidR="004D2AE5" w:rsidDel="00E26506">
                <w:rPr>
                  <w:u w:val="single"/>
                </w:rPr>
                <w:delText>.</w:delText>
              </w:r>
              <w:r w:rsidR="0013280E" w:rsidDel="00E26506">
                <w:rPr>
                  <w:u w:val="single"/>
                </w:rPr>
                <w:delText xml:space="preserve"> </w:delText>
              </w:r>
            </w:del>
          </w:p>
        </w:tc>
      </w:tr>
      <w:tr w:rsidR="00BD4CB6" w:rsidDel="00E26506" w14:paraId="1F1B1096" w14:textId="6DA64154" w:rsidTr="002A446F">
        <w:trPr>
          <w:cnfStyle w:val="000000100000" w:firstRow="0" w:lastRow="0" w:firstColumn="0" w:lastColumn="0" w:oddVBand="0" w:evenVBand="0" w:oddHBand="1" w:evenHBand="0" w:firstRowFirstColumn="0" w:firstRowLastColumn="0" w:lastRowFirstColumn="0" w:lastRowLastColumn="0"/>
          <w:del w:id="83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FBCB9A1" w14:textId="0A26EAB5" w:rsidR="00BD4CB6" w:rsidDel="00E26506" w:rsidRDefault="00BD4CB6" w:rsidP="002A446F">
            <w:pPr>
              <w:rPr>
                <w:del w:id="831" w:author="Craeg Strong" w:date="2017-02-28T03:57:00Z"/>
              </w:rPr>
            </w:pPr>
            <w:del w:id="832" w:author="Craeg Strong" w:date="2017-02-28T03:57:00Z">
              <w:r w:rsidDel="00E26506">
                <w:delText>Hotel Shelter</w:delText>
              </w:r>
            </w:del>
          </w:p>
        </w:tc>
        <w:tc>
          <w:tcPr>
            <w:tcW w:w="7218" w:type="dxa"/>
          </w:tcPr>
          <w:p w14:paraId="062A480F" w14:textId="2D6DF03E" w:rsidR="00BD4CB6" w:rsidDel="00E26506" w:rsidRDefault="00BD4CB6" w:rsidP="002A446F">
            <w:pPr>
              <w:cnfStyle w:val="000000100000" w:firstRow="0" w:lastRow="0" w:firstColumn="0" w:lastColumn="0" w:oddVBand="0" w:evenVBand="0" w:oddHBand="1" w:evenHBand="0" w:firstRowFirstColumn="0" w:firstRowLastColumn="0" w:lastRowFirstColumn="0" w:lastRowLastColumn="0"/>
              <w:rPr>
                <w:del w:id="833" w:author="Craeg Strong" w:date="2017-02-28T03:57:00Z"/>
              </w:rPr>
            </w:pPr>
            <w:del w:id="834" w:author="Craeg Strong" w:date="2017-02-28T03:57:00Z">
              <w:r w:rsidDel="00E26506">
                <w:delText>A building that was previously a hotel that was converted to shelter use.</w:delText>
              </w:r>
            </w:del>
          </w:p>
        </w:tc>
      </w:tr>
      <w:tr w:rsidR="00A2401B" w:rsidDel="00E26506" w14:paraId="02BFA112" w14:textId="5E55ED35" w:rsidTr="002A446F">
        <w:trPr>
          <w:del w:id="83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A506E21" w14:textId="1E25264F" w:rsidR="00A2401B" w:rsidDel="00E26506" w:rsidRDefault="00A2401B" w:rsidP="002A446F">
            <w:pPr>
              <w:rPr>
                <w:del w:id="836" w:author="Craeg Strong" w:date="2017-02-28T03:57:00Z"/>
              </w:rPr>
            </w:pPr>
            <w:del w:id="837" w:author="Craeg Strong" w:date="2017-02-28T03:57:00Z">
              <w:r w:rsidDel="00E26506">
                <w:delText>HRA</w:delText>
              </w:r>
            </w:del>
          </w:p>
        </w:tc>
        <w:tc>
          <w:tcPr>
            <w:tcW w:w="7218" w:type="dxa"/>
          </w:tcPr>
          <w:p w14:paraId="2A9DCC9E" w14:textId="6535DC6B" w:rsidR="00A2401B" w:rsidDel="00E26506" w:rsidRDefault="00B30A7E">
            <w:pPr>
              <w:cnfStyle w:val="000000000000" w:firstRow="0" w:lastRow="0" w:firstColumn="0" w:lastColumn="0" w:oddVBand="0" w:evenVBand="0" w:oddHBand="0" w:evenHBand="0" w:firstRowFirstColumn="0" w:firstRowLastColumn="0" w:lastRowFirstColumn="0" w:lastRowLastColumn="0"/>
              <w:rPr>
                <w:del w:id="838" w:author="Craeg Strong" w:date="2017-02-28T03:57:00Z"/>
              </w:rPr>
            </w:pPr>
            <w:del w:id="839" w:author="Craeg Strong" w:date="2017-02-28T03:57:00Z">
              <w:r w:rsidDel="00E26506">
                <w:delText>The New York City Human Resources Administration / Department of Social Services is dedicated to fighting poverty and income inequality by providing New Yorkers in need with essential benefits such as food assistance and emergency rental assistance.  HRA is one of the largest social services agency in the country</w:delText>
              </w:r>
              <w:r w:rsidR="00A54250" w:rsidDel="00E26506">
                <w:delText xml:space="preserve">.  HRA operates </w:delText>
              </w:r>
              <w:r w:rsidR="002A32D2" w:rsidDel="00E26506">
                <w:delText xml:space="preserve">a </w:delText>
              </w:r>
              <w:r w:rsidR="00864F95" w:rsidDel="00E26506">
                <w:delText>clandestine</w:delText>
              </w:r>
              <w:r w:rsidR="00A54250" w:rsidDel="00E26506">
                <w:delText xml:space="preserve"> </w:delText>
              </w:r>
              <w:r w:rsidR="002A32D2" w:rsidDel="00E26506">
                <w:delText xml:space="preserve">system of </w:delText>
              </w:r>
              <w:r w:rsidR="00A54250" w:rsidDel="00E26506">
                <w:delText>shelters for victims of domestic violence (DV).</w:delText>
              </w:r>
            </w:del>
          </w:p>
        </w:tc>
      </w:tr>
      <w:tr w:rsidR="00A33C25" w:rsidDel="00E26506" w14:paraId="6C3B9600" w14:textId="0450B991" w:rsidTr="002A446F">
        <w:trPr>
          <w:cnfStyle w:val="000000100000" w:firstRow="0" w:lastRow="0" w:firstColumn="0" w:lastColumn="0" w:oddVBand="0" w:evenVBand="0" w:oddHBand="1" w:evenHBand="0" w:firstRowFirstColumn="0" w:firstRowLastColumn="0" w:lastRowFirstColumn="0" w:lastRowLastColumn="0"/>
          <w:del w:id="84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3F830EF" w14:textId="2179E49F" w:rsidR="00A33C25" w:rsidDel="00E26506" w:rsidRDefault="00A33C25" w:rsidP="002A446F">
            <w:pPr>
              <w:rPr>
                <w:del w:id="841" w:author="Craeg Strong" w:date="2017-02-28T03:57:00Z"/>
              </w:rPr>
            </w:pPr>
            <w:del w:id="842" w:author="Craeg Strong" w:date="2017-02-28T03:57:00Z">
              <w:r w:rsidDel="00E26506">
                <w:delText>ILP</w:delText>
              </w:r>
            </w:del>
          </w:p>
        </w:tc>
        <w:tc>
          <w:tcPr>
            <w:tcW w:w="7218" w:type="dxa"/>
          </w:tcPr>
          <w:p w14:paraId="337A0C6E" w14:textId="781CCF7C" w:rsidR="00A33C25" w:rsidDel="00E26506" w:rsidRDefault="00A33C25">
            <w:pPr>
              <w:cnfStyle w:val="000000100000" w:firstRow="0" w:lastRow="0" w:firstColumn="0" w:lastColumn="0" w:oddVBand="0" w:evenVBand="0" w:oddHBand="1" w:evenHBand="0" w:firstRowFirstColumn="0" w:firstRowLastColumn="0" w:lastRowFirstColumn="0" w:lastRowLastColumn="0"/>
              <w:rPr>
                <w:del w:id="843" w:author="Craeg Strong" w:date="2017-02-28T03:57:00Z"/>
              </w:rPr>
            </w:pPr>
            <w:del w:id="844" w:author="Craeg Strong" w:date="2017-02-28T03:57:00Z">
              <w:r w:rsidDel="00E26506">
                <w:delText xml:space="preserve">Independent Living Plan: a plan completed by social workers or other case workers at shelters for homeless </w:delText>
              </w:r>
              <w:r w:rsidR="00AB2BBA" w:rsidDel="00E26506">
                <w:delText>to facilitate transitioning</w:delText>
              </w:r>
              <w:r w:rsidDel="00E26506">
                <w:delText xml:space="preserve"> to perm</w:delText>
              </w:r>
              <w:r w:rsidR="007652ED" w:rsidDel="00E26506">
                <w:delText xml:space="preserve">anent housing; they are </w:delText>
              </w:r>
              <w:r w:rsidDel="00E26506">
                <w:delText>updated on a bi-weekly basis.</w:delText>
              </w:r>
            </w:del>
          </w:p>
        </w:tc>
      </w:tr>
      <w:tr w:rsidR="002A446F" w:rsidDel="00E26506" w14:paraId="2D5E5DD1" w14:textId="4FFE7139" w:rsidTr="002A446F">
        <w:trPr>
          <w:del w:id="84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3F58599B" w14:textId="16F2D46D" w:rsidR="002A446F" w:rsidDel="00E26506" w:rsidRDefault="00301E12" w:rsidP="002A446F">
            <w:pPr>
              <w:rPr>
                <w:del w:id="846" w:author="Craeg Strong" w:date="2017-02-28T03:57:00Z"/>
              </w:rPr>
            </w:pPr>
            <w:del w:id="847" w:author="Craeg Strong" w:date="2017-02-28T03:57:00Z">
              <w:r w:rsidDel="00E26506">
                <w:delText>IVC</w:delText>
              </w:r>
            </w:del>
          </w:p>
        </w:tc>
        <w:tc>
          <w:tcPr>
            <w:tcW w:w="7218" w:type="dxa"/>
          </w:tcPr>
          <w:p w14:paraId="3B725CC9" w14:textId="0570B5E3" w:rsidR="002A446F" w:rsidDel="00E26506" w:rsidRDefault="00301E12" w:rsidP="002A446F">
            <w:pPr>
              <w:cnfStyle w:val="000000000000" w:firstRow="0" w:lastRow="0" w:firstColumn="0" w:lastColumn="0" w:oddVBand="0" w:evenVBand="0" w:oddHBand="0" w:evenHBand="0" w:firstRowFirstColumn="0" w:firstRowLastColumn="0" w:lastRowFirstColumn="0" w:lastRowLastColumn="0"/>
              <w:rPr>
                <w:del w:id="848" w:author="Craeg Strong" w:date="2017-02-28T03:57:00Z"/>
              </w:rPr>
            </w:pPr>
            <w:del w:id="849" w:author="Craeg Strong" w:date="2017-02-28T03:57:00Z">
              <w:r w:rsidDel="00E26506">
                <w:delText>Intake and Vacancy Control (IVC) is the DHS unit that m</w:delText>
              </w:r>
              <w:r w:rsidR="002A446F" w:rsidDel="00E26506">
                <w:delText xml:space="preserve">anages shelter placements of </w:delText>
              </w:r>
              <w:r w:rsidR="002A446F" w:rsidRPr="004D2AE5" w:rsidDel="00E26506">
                <w:rPr>
                  <w:u w:val="single"/>
                </w:rPr>
                <w:delText>single adults</w:delText>
              </w:r>
              <w:r w:rsidR="002A446F" w:rsidRPr="00FC74B0" w:rsidDel="00E26506">
                <w:delText xml:space="preserve">.  </w:delText>
              </w:r>
            </w:del>
          </w:p>
        </w:tc>
      </w:tr>
      <w:tr w:rsidR="00BC4D55" w:rsidDel="00E26506" w14:paraId="3F67A4E2" w14:textId="6E03B5B1" w:rsidTr="0049598D">
        <w:trPr>
          <w:cnfStyle w:val="000000100000" w:firstRow="0" w:lastRow="0" w:firstColumn="0" w:lastColumn="0" w:oddVBand="0" w:evenVBand="0" w:oddHBand="1" w:evenHBand="0" w:firstRowFirstColumn="0" w:firstRowLastColumn="0" w:lastRowFirstColumn="0" w:lastRowLastColumn="0"/>
          <w:del w:id="85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7CD7913" w14:textId="1665D45C" w:rsidR="00BC4D55" w:rsidDel="00E26506" w:rsidRDefault="00301E12" w:rsidP="00917F32">
            <w:pPr>
              <w:rPr>
                <w:del w:id="851" w:author="Craeg Strong" w:date="2017-02-28T03:57:00Z"/>
              </w:rPr>
            </w:pPr>
            <w:del w:id="852" w:author="Craeg Strong" w:date="2017-02-28T03:57:00Z">
              <w:r w:rsidDel="00E26506">
                <w:delText>LTR</w:delText>
              </w:r>
            </w:del>
          </w:p>
        </w:tc>
        <w:tc>
          <w:tcPr>
            <w:tcW w:w="7218" w:type="dxa"/>
          </w:tcPr>
          <w:p w14:paraId="50AAB17B" w14:textId="71553CA0" w:rsidR="00BC4D55" w:rsidRPr="007C4E55" w:rsidDel="00E26506" w:rsidRDefault="00301E12">
            <w:pPr>
              <w:cnfStyle w:val="000000100000" w:firstRow="0" w:lastRow="0" w:firstColumn="0" w:lastColumn="0" w:oddVBand="0" w:evenVBand="0" w:oddHBand="1" w:evenHBand="0" w:firstRowFirstColumn="0" w:firstRowLastColumn="0" w:lastRowFirstColumn="0" w:lastRowLastColumn="0"/>
              <w:rPr>
                <w:del w:id="853" w:author="Craeg Strong" w:date="2017-02-28T03:57:00Z"/>
              </w:rPr>
            </w:pPr>
            <w:del w:id="854" w:author="Craeg Strong" w:date="2017-02-28T03:57:00Z">
              <w:r w:rsidDel="00E26506">
                <w:delText>Long-term renovation (LTR) is a designation for a</w:delText>
              </w:r>
              <w:r w:rsidR="00AA0A43" w:rsidDel="00E26506">
                <w:delText xml:space="preserve"> shelter unit </w:delText>
              </w:r>
              <w:r w:rsidDel="00E26506">
                <w:delText xml:space="preserve">that is currently undergoing </w:delText>
              </w:r>
              <w:r w:rsidR="00AA0A43" w:rsidDel="00E26506">
                <w:delText xml:space="preserve">long-term renovation </w:delText>
              </w:r>
            </w:del>
          </w:p>
        </w:tc>
      </w:tr>
      <w:tr w:rsidR="00F4325A" w:rsidDel="00E26506" w14:paraId="38332F90" w14:textId="2A4490F0" w:rsidTr="00197F7D">
        <w:trPr>
          <w:del w:id="85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120C1F5" w14:textId="1F5E32FA" w:rsidR="00F4325A" w:rsidDel="00E26506" w:rsidRDefault="00F4325A" w:rsidP="00197F7D">
            <w:pPr>
              <w:rPr>
                <w:del w:id="856" w:author="Craeg Strong" w:date="2017-02-28T03:57:00Z"/>
              </w:rPr>
            </w:pPr>
            <w:del w:id="857" w:author="Craeg Strong" w:date="2017-02-28T03:57:00Z">
              <w:r w:rsidDel="00E26506">
                <w:delText>MC</w:delText>
              </w:r>
            </w:del>
          </w:p>
        </w:tc>
        <w:tc>
          <w:tcPr>
            <w:tcW w:w="7218" w:type="dxa"/>
          </w:tcPr>
          <w:p w14:paraId="70BDB0C3" w14:textId="6DBDED46" w:rsidR="00F4325A" w:rsidDel="00E26506" w:rsidRDefault="00F4325A" w:rsidP="00197F7D">
            <w:pPr>
              <w:cnfStyle w:val="000000000000" w:firstRow="0" w:lastRow="0" w:firstColumn="0" w:lastColumn="0" w:oddVBand="0" w:evenVBand="0" w:oddHBand="0" w:evenHBand="0" w:firstRowFirstColumn="0" w:firstRowLastColumn="0" w:lastRowFirstColumn="0" w:lastRowLastColumn="0"/>
              <w:rPr>
                <w:del w:id="858" w:author="Craeg Strong" w:date="2017-02-28T03:57:00Z"/>
              </w:rPr>
            </w:pPr>
            <w:del w:id="859" w:author="Craeg Strong" w:date="2017-02-28T03:57:00Z">
              <w:r w:rsidDel="00E26506">
                <w:delText xml:space="preserve">(column within </w:delText>
              </w:r>
              <w:r w:rsidR="00061BBC" w:rsidDel="00E26506">
                <w:delText xml:space="preserve">the </w:delText>
              </w:r>
              <w:r w:rsidDel="00E26506">
                <w:delText>CaresUnitHistory</w:delText>
              </w:r>
              <w:r w:rsidR="00061BBC" w:rsidDel="00E26506">
                <w:delText xml:space="preserve"> table</w:delText>
              </w:r>
              <w:r w:rsidDel="00E26506">
                <w:delText>)</w:delText>
              </w:r>
              <w:r w:rsidR="00D25C57" w:rsidDel="00E26506">
                <w:delText xml:space="preserve"> </w:delText>
              </w:r>
              <w:r w:rsidR="001F2A65" w:rsidRPr="001F2A65" w:rsidDel="00E26506">
                <w:rPr>
                  <w:b/>
                  <w:i/>
                  <w:highlight w:val="yellow"/>
                </w:rPr>
                <w:delText>Keith any ideas what this might refer to?</w:delText>
              </w:r>
            </w:del>
          </w:p>
        </w:tc>
      </w:tr>
      <w:tr w:rsidR="00F4325A" w:rsidDel="00E26506" w14:paraId="31E65AA6" w14:textId="0D99DF00" w:rsidTr="00197F7D">
        <w:trPr>
          <w:cnfStyle w:val="000000100000" w:firstRow="0" w:lastRow="0" w:firstColumn="0" w:lastColumn="0" w:oddVBand="0" w:evenVBand="0" w:oddHBand="1" w:evenHBand="0" w:firstRowFirstColumn="0" w:firstRowLastColumn="0" w:lastRowFirstColumn="0" w:lastRowLastColumn="0"/>
          <w:del w:id="86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0F70F00E" w14:textId="2379206E" w:rsidR="00291AB9" w:rsidDel="00E26506" w:rsidRDefault="00291AB9" w:rsidP="00197F7D">
            <w:pPr>
              <w:rPr>
                <w:del w:id="861" w:author="Craeg Strong" w:date="2017-02-28T03:57:00Z"/>
              </w:rPr>
            </w:pPr>
            <w:del w:id="862" w:author="Craeg Strong" w:date="2017-02-28T03:57:00Z">
              <w:r w:rsidDel="00E26506">
                <w:delText>MEA</w:delText>
              </w:r>
            </w:del>
          </w:p>
        </w:tc>
        <w:tc>
          <w:tcPr>
            <w:tcW w:w="7218" w:type="dxa"/>
          </w:tcPr>
          <w:p w14:paraId="7AB5F78A" w14:textId="69DE3B67" w:rsidR="00291AB9" w:rsidDel="00E26506" w:rsidRDefault="00291AB9" w:rsidP="00197F7D">
            <w:pPr>
              <w:cnfStyle w:val="000000100000" w:firstRow="0" w:lastRow="0" w:firstColumn="0" w:lastColumn="0" w:oddVBand="0" w:evenVBand="0" w:oddHBand="1" w:evenHBand="0" w:firstRowFirstColumn="0" w:firstRowLastColumn="0" w:lastRowFirstColumn="0" w:lastRowLastColumn="0"/>
              <w:rPr>
                <w:del w:id="863" w:author="Craeg Strong" w:date="2017-02-28T03:57:00Z"/>
              </w:rPr>
            </w:pPr>
            <w:del w:id="864" w:author="Craeg Strong" w:date="2017-02-28T03:57:00Z">
              <w:r w:rsidDel="00E26506">
                <w:delText xml:space="preserve">Miscellaneous Expense Account (MEA) is used for small purchases DHS </w:delText>
              </w:r>
              <w:r w:rsidR="00067DE1" w:rsidDel="00E26506">
                <w:delText>employees make on behalf of DHS, for example using P-Cards.</w:delText>
              </w:r>
            </w:del>
          </w:p>
        </w:tc>
      </w:tr>
      <w:tr w:rsidR="00D25C57" w:rsidDel="00E26506" w14:paraId="11CFED0B" w14:textId="51A55DB8" w:rsidTr="0049598D">
        <w:trPr>
          <w:del w:id="86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2F2F182" w14:textId="630CAAC9" w:rsidR="00D25C57" w:rsidDel="00E26506" w:rsidRDefault="00D25C57" w:rsidP="00917F32">
            <w:pPr>
              <w:rPr>
                <w:del w:id="866" w:author="Craeg Strong" w:date="2017-02-28T03:57:00Z"/>
              </w:rPr>
            </w:pPr>
            <w:del w:id="867" w:author="Craeg Strong" w:date="2017-02-28T03:57:00Z">
              <w:r w:rsidDel="00E26506">
                <w:delText>MICA</w:delText>
              </w:r>
            </w:del>
          </w:p>
        </w:tc>
        <w:tc>
          <w:tcPr>
            <w:tcW w:w="7218" w:type="dxa"/>
          </w:tcPr>
          <w:p w14:paraId="4D27FADE" w14:textId="7800CC2A" w:rsidR="00D25C57" w:rsidDel="00E26506" w:rsidRDefault="00D25C57" w:rsidP="000F101A">
            <w:pPr>
              <w:cnfStyle w:val="000000000000" w:firstRow="0" w:lastRow="0" w:firstColumn="0" w:lastColumn="0" w:oddVBand="0" w:evenVBand="0" w:oddHBand="0" w:evenHBand="0" w:firstRowFirstColumn="0" w:firstRowLastColumn="0" w:lastRowFirstColumn="0" w:lastRowLastColumn="0"/>
              <w:rPr>
                <w:del w:id="868" w:author="Craeg Strong" w:date="2017-02-28T03:57:00Z"/>
              </w:rPr>
            </w:pPr>
            <w:del w:id="869" w:author="Craeg Strong" w:date="2017-02-28T03:57:00Z">
              <w:r w:rsidDel="00E26506">
                <w:delText>Mentally ill chemical abusers</w:delText>
              </w:r>
            </w:del>
          </w:p>
        </w:tc>
      </w:tr>
      <w:tr w:rsidR="00FA4D94" w:rsidDel="00E26506" w14:paraId="266877A7" w14:textId="044560D8" w:rsidTr="0049598D">
        <w:trPr>
          <w:cnfStyle w:val="000000100000" w:firstRow="0" w:lastRow="0" w:firstColumn="0" w:lastColumn="0" w:oddVBand="0" w:evenVBand="0" w:oddHBand="1" w:evenHBand="0" w:firstRowFirstColumn="0" w:firstRowLastColumn="0" w:lastRowFirstColumn="0" w:lastRowLastColumn="0"/>
          <w:del w:id="87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B01B164" w14:textId="0D60009C" w:rsidR="00FA4D94" w:rsidDel="00E26506" w:rsidRDefault="00611BCE" w:rsidP="00917F32">
            <w:pPr>
              <w:rPr>
                <w:del w:id="871" w:author="Craeg Strong" w:date="2017-02-28T03:57:00Z"/>
              </w:rPr>
            </w:pPr>
            <w:del w:id="872" w:author="Craeg Strong" w:date="2017-02-28T03:57:00Z">
              <w:r w:rsidDel="00E26506">
                <w:delText xml:space="preserve">M&amp;R / </w:delText>
              </w:r>
              <w:r w:rsidR="00FA4D94" w:rsidDel="00E26506">
                <w:delText>MRCC</w:delText>
              </w:r>
            </w:del>
          </w:p>
        </w:tc>
        <w:tc>
          <w:tcPr>
            <w:tcW w:w="7218" w:type="dxa"/>
          </w:tcPr>
          <w:p w14:paraId="7AFF1228" w14:textId="158E043D" w:rsidR="00FA4D94" w:rsidRPr="007C4E55" w:rsidDel="00E26506" w:rsidRDefault="00611BCE" w:rsidP="000F101A">
            <w:pPr>
              <w:cnfStyle w:val="000000100000" w:firstRow="0" w:lastRow="0" w:firstColumn="0" w:lastColumn="0" w:oddVBand="0" w:evenVBand="0" w:oddHBand="1" w:evenHBand="0" w:firstRowFirstColumn="0" w:firstRowLastColumn="0" w:lastRowFirstColumn="0" w:lastRowLastColumn="0"/>
              <w:rPr>
                <w:del w:id="873" w:author="Craeg Strong" w:date="2017-02-28T03:57:00Z"/>
              </w:rPr>
            </w:pPr>
            <w:del w:id="874" w:author="Craeg Strong" w:date="2017-02-28T03:57:00Z">
              <w:r w:rsidDel="00E26506">
                <w:delText xml:space="preserve">Maintenance and Repair / </w:delText>
              </w:r>
              <w:r w:rsidR="00FA4D94" w:rsidDel="00E26506">
                <w:delText>Maintenance, R</w:delText>
              </w:r>
              <w:r w:rsidR="00D4048D" w:rsidDel="00E26506">
                <w:delText>epair, and Capital Construction:</w:delText>
              </w:r>
              <w:r w:rsidR="00FA4D94" w:rsidDel="00E26506">
                <w:delText xml:space="preserve"> a DHS unit that reports into the DHS Deputy Commissioner of Administration.</w:delText>
              </w:r>
            </w:del>
          </w:p>
        </w:tc>
      </w:tr>
      <w:tr w:rsidR="00F27FB9" w:rsidDel="00E26506" w14:paraId="14400CF2" w14:textId="521915F5" w:rsidTr="0049598D">
        <w:trPr>
          <w:del w:id="87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0C1896A5" w14:textId="74A0F949" w:rsidR="00F27FB9" w:rsidDel="00E26506" w:rsidRDefault="00F27FB9" w:rsidP="00917F32">
            <w:pPr>
              <w:rPr>
                <w:del w:id="876" w:author="Craeg Strong" w:date="2017-02-28T03:57:00Z"/>
              </w:rPr>
            </w:pPr>
            <w:del w:id="877" w:author="Craeg Strong" w:date="2017-02-28T03:57:00Z">
              <w:r w:rsidDel="00E26506">
                <w:delText>MTE</w:delText>
              </w:r>
            </w:del>
          </w:p>
        </w:tc>
        <w:tc>
          <w:tcPr>
            <w:tcW w:w="7218" w:type="dxa"/>
          </w:tcPr>
          <w:p w14:paraId="2657E02E" w14:textId="0CCDE6BA" w:rsidR="00F27FB9" w:rsidRPr="007C4E55" w:rsidDel="00E26506" w:rsidRDefault="00F27FB9" w:rsidP="000F101A">
            <w:pPr>
              <w:cnfStyle w:val="000000000000" w:firstRow="0" w:lastRow="0" w:firstColumn="0" w:lastColumn="0" w:oddVBand="0" w:evenVBand="0" w:oddHBand="0" w:evenHBand="0" w:firstRowFirstColumn="0" w:firstRowLastColumn="0" w:lastRowFirstColumn="0" w:lastRowLastColumn="0"/>
              <w:rPr>
                <w:del w:id="878" w:author="Craeg Strong" w:date="2017-02-28T03:57:00Z"/>
              </w:rPr>
            </w:pPr>
            <w:del w:id="879" w:author="Craeg Strong" w:date="2017-02-28T03:57:00Z">
              <w:r w:rsidDel="00E26506">
                <w:delText>Monitoring Tool Evaluation: used to evaluate the condition of shelter buildings.</w:delText>
              </w:r>
              <w:r w:rsidR="003D00A2" w:rsidDel="00E26506">
                <w:delText xml:space="preserve">  MTEs are performed semi-annually on a minimum of 10% or 10 units, whichever is greater for each facility.</w:delText>
              </w:r>
              <w:r w:rsidR="009C7171" w:rsidDel="00E26506">
                <w:delText xml:space="preserve">  MTEs are not graded but may result in </w:delText>
              </w:r>
              <w:r w:rsidR="00067DE1" w:rsidDel="00E26506">
                <w:delText xml:space="preserve">a </w:delText>
              </w:r>
              <w:r w:rsidR="009C7171" w:rsidDel="00E26506">
                <w:delText>CAP.</w:delText>
              </w:r>
            </w:del>
          </w:p>
        </w:tc>
      </w:tr>
      <w:tr w:rsidR="00E921D3" w:rsidDel="00E26506" w14:paraId="58AB2358" w14:textId="38A20C53" w:rsidTr="0049598D">
        <w:trPr>
          <w:cnfStyle w:val="000000100000" w:firstRow="0" w:lastRow="0" w:firstColumn="0" w:lastColumn="0" w:oddVBand="0" w:evenVBand="0" w:oddHBand="1" w:evenHBand="0" w:firstRowFirstColumn="0" w:firstRowLastColumn="0" w:lastRowFirstColumn="0" w:lastRowLastColumn="0"/>
          <w:del w:id="88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D8BFF8F" w14:textId="276C2E2C" w:rsidR="00E921D3" w:rsidDel="00E26506" w:rsidRDefault="00E921D3" w:rsidP="00917F32">
            <w:pPr>
              <w:rPr>
                <w:del w:id="881" w:author="Craeg Strong" w:date="2017-02-28T03:57:00Z"/>
              </w:rPr>
            </w:pPr>
            <w:del w:id="882" w:author="Craeg Strong" w:date="2017-02-28T03:57:00Z">
              <w:r w:rsidDel="00E26506">
                <w:delText>Next Step Shelter</w:delText>
              </w:r>
            </w:del>
          </w:p>
        </w:tc>
        <w:tc>
          <w:tcPr>
            <w:tcW w:w="7218" w:type="dxa"/>
          </w:tcPr>
          <w:p w14:paraId="1ED7D24A" w14:textId="2283E2D7" w:rsidR="00E921D3" w:rsidRPr="000F101A" w:rsidDel="00E26506" w:rsidRDefault="0065648C" w:rsidP="000F101A">
            <w:pPr>
              <w:cnfStyle w:val="000000100000" w:firstRow="0" w:lastRow="0" w:firstColumn="0" w:lastColumn="0" w:oddVBand="0" w:evenVBand="0" w:oddHBand="1" w:evenHBand="0" w:firstRowFirstColumn="0" w:firstRowLastColumn="0" w:lastRowFirstColumn="0" w:lastRowLastColumn="0"/>
              <w:rPr>
                <w:del w:id="883" w:author="Craeg Strong" w:date="2017-02-28T03:57:00Z"/>
                <w:highlight w:val="yellow"/>
              </w:rPr>
            </w:pPr>
            <w:del w:id="884" w:author="Craeg Strong" w:date="2017-02-28T03:57:00Z">
              <w:r w:rsidRPr="008216E0" w:rsidDel="00E26506">
                <w:delText>“</w:delText>
              </w:r>
              <w:r w:rsidR="00E921D3" w:rsidRPr="008216E0" w:rsidDel="00E26506">
                <w:delText xml:space="preserve">Intensive </w:delText>
              </w:r>
              <w:r w:rsidRPr="008216E0" w:rsidDel="00E26506">
                <w:delText>case management</w:delText>
              </w:r>
              <w:r w:rsidR="00E921D3" w:rsidRPr="008216E0" w:rsidDel="00E26506">
                <w:delText xml:space="preserve">” shelter intended </w:delText>
              </w:r>
              <w:r w:rsidRPr="008216E0" w:rsidDel="00E26506">
                <w:delText>for clients that need more attention to help them get into permanent housing.</w:delText>
              </w:r>
            </w:del>
          </w:p>
        </w:tc>
      </w:tr>
      <w:tr w:rsidR="0004216A" w:rsidDel="00E26506" w14:paraId="58335417" w14:textId="6F4DB2E0" w:rsidTr="0049598D">
        <w:trPr>
          <w:del w:id="88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3631EAC9" w14:textId="3BBFAB29" w:rsidR="0004216A" w:rsidDel="00E26506" w:rsidRDefault="0004216A" w:rsidP="00917F32">
            <w:pPr>
              <w:rPr>
                <w:del w:id="886" w:author="Craeg Strong" w:date="2017-02-28T03:57:00Z"/>
              </w:rPr>
            </w:pPr>
            <w:del w:id="887" w:author="Craeg Strong" w:date="2017-02-28T03:57:00Z">
              <w:r w:rsidDel="00E26506">
                <w:delText>Non-Contractual Provider</w:delText>
              </w:r>
            </w:del>
          </w:p>
        </w:tc>
        <w:tc>
          <w:tcPr>
            <w:tcW w:w="7218" w:type="dxa"/>
          </w:tcPr>
          <w:p w14:paraId="3408FF35" w14:textId="06B52B60" w:rsidR="0004216A" w:rsidRPr="004A3033" w:rsidDel="00E26506" w:rsidRDefault="0004216A" w:rsidP="00067DE1">
            <w:pPr>
              <w:cnfStyle w:val="000000000000" w:firstRow="0" w:lastRow="0" w:firstColumn="0" w:lastColumn="0" w:oddVBand="0" w:evenVBand="0" w:oddHBand="0" w:evenHBand="0" w:firstRowFirstColumn="0" w:firstRowLastColumn="0" w:lastRowFirstColumn="0" w:lastRowLastColumn="0"/>
              <w:rPr>
                <w:del w:id="888" w:author="Craeg Strong" w:date="2017-02-28T03:57:00Z"/>
                <w:highlight w:val="yellow"/>
              </w:rPr>
            </w:pPr>
            <w:del w:id="889" w:author="Craeg Strong" w:date="2017-02-28T03:57:00Z">
              <w:r w:rsidRPr="008216E0" w:rsidDel="00E26506">
                <w:delText>A</w:delText>
              </w:r>
              <w:r w:rsidDel="00E26506">
                <w:delText xml:space="preserve">n organization that operates a homeless shelter but which does not have a contract with NYC.  Non-contractual providers are paid by DHS via the DHS </w:delText>
              </w:r>
              <w:r w:rsidR="00067DE1" w:rsidDel="00E26506">
                <w:delText>billing/invoicing</w:delText>
              </w:r>
              <w:r w:rsidDel="00E26506">
                <w:delText xml:space="preserve"> system</w:delText>
              </w:r>
              <w:r w:rsidR="00D20A58" w:rsidDel="00E26506">
                <w:delText xml:space="preserve"> rather than the City’s Financial Management System (FMS)</w:delText>
              </w:r>
              <w:r w:rsidDel="00E26506">
                <w:delText>.</w:delText>
              </w:r>
              <w:r w:rsidRPr="008216E0" w:rsidDel="00E26506">
                <w:delText xml:space="preserve"> </w:delText>
              </w:r>
              <w:r w:rsidR="0042421D" w:rsidDel="00E26506">
                <w:delText xml:space="preserve"> (see Contractual Provider)</w:delText>
              </w:r>
              <w:r w:rsidR="00AA2951" w:rsidDel="00E26506">
                <w:delText>.  At present, all 48 hotels and several of the cluster sites and tier II sites operate without a contract on an emergency per-diem basis.  The goal is to phase out non-contractual usages since they are not subject to enforceable contract terms such as maintenance and safety compliance.</w:delText>
              </w:r>
            </w:del>
          </w:p>
        </w:tc>
      </w:tr>
      <w:tr w:rsidR="00AD6B59" w:rsidDel="00E26506" w14:paraId="250D559D" w14:textId="1D3BCA41" w:rsidTr="0049598D">
        <w:trPr>
          <w:cnfStyle w:val="000000100000" w:firstRow="0" w:lastRow="0" w:firstColumn="0" w:lastColumn="0" w:oddVBand="0" w:evenVBand="0" w:oddHBand="1" w:evenHBand="0" w:firstRowFirstColumn="0" w:firstRowLastColumn="0" w:lastRowFirstColumn="0" w:lastRowLastColumn="0"/>
          <w:del w:id="89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1975AEB" w14:textId="7CBA9F89" w:rsidR="00AD6B59" w:rsidDel="00E26506" w:rsidRDefault="00AD6B59">
            <w:pPr>
              <w:rPr>
                <w:del w:id="891" w:author="Craeg Strong" w:date="2017-02-28T03:57:00Z"/>
              </w:rPr>
            </w:pPr>
            <w:del w:id="892" w:author="Craeg Strong" w:date="2017-02-28T03:57:00Z">
              <w:r w:rsidDel="00E26506">
                <w:delText>OMB</w:delText>
              </w:r>
              <w:r w:rsidR="00045A58" w:rsidDel="00E26506">
                <w:delText xml:space="preserve"> Approval</w:delText>
              </w:r>
            </w:del>
          </w:p>
        </w:tc>
        <w:tc>
          <w:tcPr>
            <w:tcW w:w="7218" w:type="dxa"/>
          </w:tcPr>
          <w:p w14:paraId="0687DBF1" w14:textId="35767A3A" w:rsidR="00AD6B59" w:rsidDel="00E26506" w:rsidRDefault="009E111B" w:rsidP="00A92182">
            <w:pPr>
              <w:cnfStyle w:val="000000100000" w:firstRow="0" w:lastRow="0" w:firstColumn="0" w:lastColumn="0" w:oddVBand="0" w:evenVBand="0" w:oddHBand="1" w:evenHBand="0" w:firstRowFirstColumn="0" w:firstRowLastColumn="0" w:lastRowFirstColumn="0" w:lastRowLastColumn="0"/>
              <w:rPr>
                <w:del w:id="893" w:author="Craeg Strong" w:date="2017-02-28T03:57:00Z"/>
              </w:rPr>
            </w:pPr>
            <w:del w:id="894" w:author="Craeg Strong" w:date="2017-02-28T03:57:00Z">
              <w:r w:rsidDel="00E26506">
                <w:delText xml:space="preserve">New York City Office of Management and Budget: </w:delText>
              </w:r>
              <w:r w:rsidR="006E4B72" w:rsidDel="00E26506">
                <w:delText>The</w:delText>
              </w:r>
              <w:r w:rsidDel="00E26506">
                <w:delText xml:space="preserve"> City government’s chief financial agency that assembles and oversees the both the expense (~$85B) and capital budget (~$14B) annually.  OMB funds approximately 70 municipal agencies and more than 300K employees, including HRA and DHS.</w:delText>
              </w:r>
              <w:r w:rsidR="00045A58" w:rsidDel="00E26506">
                <w:delText xml:space="preserve"> </w:delText>
              </w:r>
            </w:del>
          </w:p>
        </w:tc>
      </w:tr>
      <w:tr w:rsidR="004A3033" w:rsidDel="00E26506" w14:paraId="3125E030" w14:textId="7F61A455" w:rsidTr="0049598D">
        <w:trPr>
          <w:del w:id="89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DA54295" w14:textId="77BF91A9" w:rsidR="004A3033" w:rsidDel="00E26506" w:rsidRDefault="004A3033">
            <w:pPr>
              <w:rPr>
                <w:del w:id="896" w:author="Craeg Strong" w:date="2017-02-28T03:57:00Z"/>
              </w:rPr>
            </w:pPr>
            <w:del w:id="897" w:author="Craeg Strong" w:date="2017-02-28T03:57:00Z">
              <w:r w:rsidDel="00E26506">
                <w:delText>OTDA</w:delText>
              </w:r>
              <w:r w:rsidR="00E36AC8" w:rsidDel="00E26506">
                <w:delText xml:space="preserve"> Approval</w:delText>
              </w:r>
            </w:del>
          </w:p>
        </w:tc>
        <w:tc>
          <w:tcPr>
            <w:tcW w:w="7218" w:type="dxa"/>
          </w:tcPr>
          <w:p w14:paraId="67F806B3" w14:textId="561504AF" w:rsidR="004A3033" w:rsidDel="00E26506" w:rsidRDefault="009E111B">
            <w:pPr>
              <w:cnfStyle w:val="000000000000" w:firstRow="0" w:lastRow="0" w:firstColumn="0" w:lastColumn="0" w:oddVBand="0" w:evenVBand="0" w:oddHBand="0" w:evenHBand="0" w:firstRowFirstColumn="0" w:firstRowLastColumn="0" w:lastRowFirstColumn="0" w:lastRowLastColumn="0"/>
              <w:rPr>
                <w:del w:id="898" w:author="Craeg Strong" w:date="2017-02-28T03:57:00Z"/>
              </w:rPr>
            </w:pPr>
            <w:del w:id="899" w:author="Craeg Strong" w:date="2017-02-28T03:57:00Z">
              <w:r w:rsidDel="00E26506">
                <w:delText xml:space="preserve">New York City Office of Temporary and Disability Assistance; </w:delText>
              </w:r>
              <w:r w:rsidR="007B2485" w:rsidDel="00E26506">
                <w:delText>OTDA</w:delText>
              </w:r>
              <w:r w:rsidDel="00E26506">
                <w:delText xml:space="preserve"> provide</w:delText>
              </w:r>
              <w:r w:rsidR="007B2485" w:rsidDel="00E26506">
                <w:delText>s</w:delText>
              </w:r>
              <w:r w:rsidDel="00E26506">
                <w:delText xml:space="preserve"> assistance to help low-income families from becoming homeless and the recently homeless to afford permanent housing.</w:delText>
              </w:r>
            </w:del>
          </w:p>
        </w:tc>
      </w:tr>
      <w:tr w:rsidR="00FF647D" w:rsidDel="00E26506" w14:paraId="18F426AE" w14:textId="559CB2F1" w:rsidTr="0049598D">
        <w:trPr>
          <w:cnfStyle w:val="000000100000" w:firstRow="0" w:lastRow="0" w:firstColumn="0" w:lastColumn="0" w:oddVBand="0" w:evenVBand="0" w:oddHBand="1" w:evenHBand="0" w:firstRowFirstColumn="0" w:firstRowLastColumn="0" w:lastRowFirstColumn="0" w:lastRowLastColumn="0"/>
          <w:del w:id="90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1B436DD" w14:textId="3AA2CAE6" w:rsidR="00FF647D" w:rsidDel="00E26506" w:rsidRDefault="004939A6" w:rsidP="00917F32">
            <w:pPr>
              <w:rPr>
                <w:del w:id="901" w:author="Craeg Strong" w:date="2017-02-28T03:57:00Z"/>
              </w:rPr>
            </w:pPr>
            <w:del w:id="902" w:author="Craeg Strong" w:date="2017-02-28T03:57:00Z">
              <w:r w:rsidDel="00E26506">
                <w:delText>PATH</w:delText>
              </w:r>
            </w:del>
          </w:p>
        </w:tc>
        <w:tc>
          <w:tcPr>
            <w:tcW w:w="7218" w:type="dxa"/>
          </w:tcPr>
          <w:p w14:paraId="19A98F88" w14:textId="7A8EDC0C" w:rsidR="00FF647D" w:rsidDel="00E26506" w:rsidRDefault="00F41517" w:rsidP="00917F32">
            <w:pPr>
              <w:cnfStyle w:val="000000100000" w:firstRow="0" w:lastRow="0" w:firstColumn="0" w:lastColumn="0" w:oddVBand="0" w:evenVBand="0" w:oddHBand="1" w:evenHBand="0" w:firstRowFirstColumn="0" w:firstRowLastColumn="0" w:lastRowFirstColumn="0" w:lastRowLastColumn="0"/>
              <w:rPr>
                <w:del w:id="903" w:author="Craeg Strong" w:date="2017-02-28T03:57:00Z"/>
              </w:rPr>
            </w:pPr>
            <w:del w:id="904" w:author="Craeg Strong" w:date="2017-02-28T03:57:00Z">
              <w:r w:rsidDel="00E26506">
                <w:delText>Prevention Assistance and Temporary Housing (PATH) intake center for families with children, located at 151 East 151</w:delText>
              </w:r>
              <w:r w:rsidRPr="00BF581A" w:rsidDel="00E26506">
                <w:rPr>
                  <w:vertAlign w:val="superscript"/>
                </w:rPr>
                <w:delText>st</w:delText>
              </w:r>
              <w:r w:rsidR="002167D9" w:rsidDel="00E26506">
                <w:delText xml:space="preserve"> street in the</w:delText>
              </w:r>
              <w:r w:rsidDel="00E26506">
                <w:delText xml:space="preserve"> Bronx</w:delText>
              </w:r>
            </w:del>
          </w:p>
        </w:tc>
      </w:tr>
      <w:tr w:rsidR="00A5267E" w:rsidDel="00E26506" w14:paraId="3996A6A4" w14:textId="7C6F9366" w:rsidTr="0049598D">
        <w:trPr>
          <w:del w:id="90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ABBC0EB" w14:textId="7789A7AE" w:rsidR="00A5267E" w:rsidDel="00E26506" w:rsidRDefault="00A5267E" w:rsidP="00917F32">
            <w:pPr>
              <w:rPr>
                <w:del w:id="906" w:author="Craeg Strong" w:date="2017-02-28T03:57:00Z"/>
              </w:rPr>
            </w:pPr>
            <w:del w:id="907" w:author="Craeg Strong" w:date="2017-02-28T03:57:00Z">
              <w:r w:rsidDel="00E26506">
                <w:delText>Pending Assignment</w:delText>
              </w:r>
            </w:del>
          </w:p>
        </w:tc>
        <w:tc>
          <w:tcPr>
            <w:tcW w:w="7218" w:type="dxa"/>
          </w:tcPr>
          <w:p w14:paraId="6FE4DA46" w14:textId="59C1D75B" w:rsidR="00A5267E" w:rsidDel="00E26506" w:rsidRDefault="00050B28" w:rsidP="00917F32">
            <w:pPr>
              <w:cnfStyle w:val="000000000000" w:firstRow="0" w:lastRow="0" w:firstColumn="0" w:lastColumn="0" w:oddVBand="0" w:evenVBand="0" w:oddHBand="0" w:evenHBand="0" w:firstRowFirstColumn="0" w:firstRowLastColumn="0" w:lastRowFirstColumn="0" w:lastRowLastColumn="0"/>
              <w:rPr>
                <w:del w:id="908" w:author="Craeg Strong" w:date="2017-02-28T03:57:00Z"/>
              </w:rPr>
            </w:pPr>
            <w:del w:id="909" w:author="Craeg Strong" w:date="2017-02-28T03:57:00Z">
              <w:r w:rsidDel="00E26506">
                <w:delText>A client who is at a shelter being processed or awaiting unit availability.</w:delText>
              </w:r>
            </w:del>
          </w:p>
        </w:tc>
      </w:tr>
      <w:tr w:rsidR="000D4843" w:rsidDel="00E26506" w14:paraId="2EB03806" w14:textId="5EE35FF4" w:rsidTr="0049598D">
        <w:trPr>
          <w:cnfStyle w:val="000000100000" w:firstRow="0" w:lastRow="0" w:firstColumn="0" w:lastColumn="0" w:oddVBand="0" w:evenVBand="0" w:oddHBand="1" w:evenHBand="0" w:firstRowFirstColumn="0" w:firstRowLastColumn="0" w:lastRowFirstColumn="0" w:lastRowLastColumn="0"/>
          <w:del w:id="91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6BD6A7D" w14:textId="5F76ABFC" w:rsidR="000D4843" w:rsidDel="00E26506" w:rsidRDefault="000D4843" w:rsidP="00917F32">
            <w:pPr>
              <w:rPr>
                <w:del w:id="911" w:author="Craeg Strong" w:date="2017-02-28T03:57:00Z"/>
              </w:rPr>
            </w:pPr>
            <w:del w:id="912" w:author="Craeg Strong" w:date="2017-02-28T03:57:00Z">
              <w:r w:rsidDel="00E26506">
                <w:delText>PCARD</w:delText>
              </w:r>
            </w:del>
          </w:p>
        </w:tc>
        <w:tc>
          <w:tcPr>
            <w:tcW w:w="7218" w:type="dxa"/>
          </w:tcPr>
          <w:p w14:paraId="2CA2DF0F" w14:textId="41179BB3" w:rsidR="000D4843" w:rsidDel="00E26506" w:rsidRDefault="00D8221A" w:rsidP="00917F32">
            <w:pPr>
              <w:cnfStyle w:val="000000100000" w:firstRow="0" w:lastRow="0" w:firstColumn="0" w:lastColumn="0" w:oddVBand="0" w:evenVBand="0" w:oddHBand="1" w:evenHBand="0" w:firstRowFirstColumn="0" w:firstRowLastColumn="0" w:lastRowFirstColumn="0" w:lastRowLastColumn="0"/>
              <w:rPr>
                <w:del w:id="913" w:author="Craeg Strong" w:date="2017-02-28T03:57:00Z"/>
              </w:rPr>
            </w:pPr>
            <w:del w:id="914" w:author="Craeg Strong" w:date="2017-02-28T03:57:00Z">
              <w:r w:rsidDel="00E26506">
                <w:delText>Procurement Card: a c</w:delText>
              </w:r>
              <w:r w:rsidR="004D2AE5" w:rsidDel="00E26506">
                <w:delText>redit card issued by NYC for procurements not to exceed $5k.  Some of the P</w:delText>
              </w:r>
              <w:r w:rsidR="00F63FCA" w:rsidDel="00E26506">
                <w:delText>-Card</w:delText>
              </w:r>
              <w:r w:rsidR="004D2AE5" w:rsidDel="00E26506">
                <w:delText xml:space="preserve"> holders who book hotel rooms as shelters have a waiver to spend up to $20k per transaction.</w:delText>
              </w:r>
            </w:del>
          </w:p>
          <w:p w14:paraId="3BAB1E25" w14:textId="68A36194" w:rsidR="00593057" w:rsidDel="00E26506" w:rsidRDefault="00593057" w:rsidP="00F63FCA">
            <w:pPr>
              <w:cnfStyle w:val="000000100000" w:firstRow="0" w:lastRow="0" w:firstColumn="0" w:lastColumn="0" w:oddVBand="0" w:evenVBand="0" w:oddHBand="1" w:evenHBand="0" w:firstRowFirstColumn="0" w:firstRowLastColumn="0" w:lastRowFirstColumn="0" w:lastRowLastColumn="0"/>
              <w:rPr>
                <w:del w:id="915" w:author="Craeg Strong" w:date="2017-02-28T03:57:00Z"/>
              </w:rPr>
            </w:pPr>
            <w:del w:id="916" w:author="Craeg Strong" w:date="2017-02-28T03:57:00Z">
              <w:r w:rsidDel="00E26506">
                <w:delText>There is a separate app for P</w:delText>
              </w:r>
              <w:r w:rsidR="00F63FCA" w:rsidDel="00E26506">
                <w:delText>-</w:delText>
              </w:r>
              <w:r w:rsidDel="00E26506">
                <w:delText>C</w:delText>
              </w:r>
              <w:r w:rsidR="00F63FCA" w:rsidDel="00E26506">
                <w:delText>ards</w:delText>
              </w:r>
              <w:r w:rsidDel="00E26506">
                <w:delText xml:space="preserve">: </w:delText>
              </w:r>
              <w:r w:rsidR="00003EDC" w:rsidDel="00E26506">
                <w:fldChar w:fldCharType="begin"/>
              </w:r>
              <w:r w:rsidR="00003EDC" w:rsidDel="00E26506">
                <w:delInstrText xml:space="preserve"> HYPERLINK "https://pcardstg.dhs.nycnet/" </w:delInstrText>
              </w:r>
              <w:r w:rsidR="00003EDC" w:rsidDel="00E26506">
                <w:fldChar w:fldCharType="separate"/>
              </w:r>
              <w:r w:rsidRPr="005C6DF4" w:rsidDel="00E26506">
                <w:rPr>
                  <w:rStyle w:val="Hyperlink"/>
                </w:rPr>
                <w:delText>https://pcardstg.dhs.nycnet/</w:delText>
              </w:r>
              <w:r w:rsidR="00003EDC" w:rsidDel="00E26506">
                <w:rPr>
                  <w:rStyle w:val="Hyperlink"/>
                </w:rPr>
                <w:fldChar w:fldCharType="end"/>
              </w:r>
            </w:del>
          </w:p>
        </w:tc>
      </w:tr>
      <w:tr w:rsidR="009F1E65" w:rsidDel="00E26506" w14:paraId="39BEE858" w14:textId="3DCFBFB5" w:rsidTr="0049598D">
        <w:trPr>
          <w:del w:id="917"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0F9D036F" w14:textId="53E4F0C7" w:rsidR="009F1E65" w:rsidDel="00E26506" w:rsidRDefault="009F1E65" w:rsidP="00917F32">
            <w:pPr>
              <w:rPr>
                <w:del w:id="918" w:author="Craeg Strong" w:date="2017-02-28T03:57:00Z"/>
              </w:rPr>
            </w:pPr>
            <w:del w:id="919" w:author="Craeg Strong" w:date="2017-02-28T03:57:00Z">
              <w:r w:rsidDel="00E26506">
                <w:delText>Program</w:delText>
              </w:r>
            </w:del>
          </w:p>
        </w:tc>
        <w:tc>
          <w:tcPr>
            <w:tcW w:w="7218" w:type="dxa"/>
          </w:tcPr>
          <w:p w14:paraId="15996B87" w14:textId="6F3776A6" w:rsidR="009F1E65" w:rsidDel="00E26506" w:rsidRDefault="00773BD6">
            <w:pPr>
              <w:cnfStyle w:val="000000000000" w:firstRow="0" w:lastRow="0" w:firstColumn="0" w:lastColumn="0" w:oddVBand="0" w:evenVBand="0" w:oddHBand="0" w:evenHBand="0" w:firstRowFirstColumn="0" w:firstRowLastColumn="0" w:lastRowFirstColumn="0" w:lastRowLastColumn="0"/>
              <w:rPr>
                <w:del w:id="920" w:author="Craeg Strong" w:date="2017-02-28T03:57:00Z"/>
              </w:rPr>
            </w:pPr>
            <w:del w:id="921" w:author="Craeg Strong" w:date="2017-02-28T03:57:00Z">
              <w:r w:rsidDel="00E26506">
                <w:delText xml:space="preserve">Programs are </w:delText>
              </w:r>
              <w:r w:rsidR="003F4C3A" w:rsidDel="00E26506">
                <w:delText xml:space="preserve">administrative offerings that are commissioned to track, manage, or assist specific populations of homeless or specific geographic areas; e.g. veterans.  Programs may be specifically launched and funded by the City or may </w:delText>
              </w:r>
              <w:r w:rsidR="00041CD3" w:rsidDel="00E26506">
                <w:delText>simply refer to different divisions</w:delText>
              </w:r>
              <w:r w:rsidR="003F4C3A" w:rsidDel="00E26506">
                <w:delText xml:space="preserve"> within DHS.</w:delText>
              </w:r>
              <w:r w:rsidR="00442E5E" w:rsidDel="00E26506">
                <w:delText xml:space="preserve">  Examples of programs include: next step, medical, assessment, employment, general, outreach, mental health, reception, substance abuse, special population, MICA, veterans, annex, diversion</w:delText>
              </w:r>
              <w:r w:rsidR="009F2A9F" w:rsidDel="00E26506">
                <w:delText>, HRA housing, 55 and up, youth, criminal justice, female only</w:delText>
              </w:r>
            </w:del>
          </w:p>
        </w:tc>
      </w:tr>
      <w:tr w:rsidR="00593057" w:rsidDel="00E26506" w14:paraId="24E3CE66" w14:textId="0EDB378F" w:rsidTr="0049598D">
        <w:trPr>
          <w:cnfStyle w:val="000000100000" w:firstRow="0" w:lastRow="0" w:firstColumn="0" w:lastColumn="0" w:oddVBand="0" w:evenVBand="0" w:oddHBand="1" w:evenHBand="0" w:firstRowFirstColumn="0" w:firstRowLastColumn="0" w:lastRowFirstColumn="0" w:lastRowLastColumn="0"/>
          <w:del w:id="922"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38161B7" w14:textId="4EFE9911" w:rsidR="00593057" w:rsidDel="00E26506" w:rsidRDefault="00593057" w:rsidP="00917F32">
            <w:pPr>
              <w:rPr>
                <w:del w:id="923" w:author="Craeg Strong" w:date="2017-02-28T03:57:00Z"/>
              </w:rPr>
            </w:pPr>
            <w:del w:id="924" w:author="Craeg Strong" w:date="2017-02-28T03:57:00Z">
              <w:r w:rsidDel="00E26506">
                <w:delText>Projection</w:delText>
              </w:r>
            </w:del>
          </w:p>
        </w:tc>
        <w:tc>
          <w:tcPr>
            <w:tcW w:w="7218" w:type="dxa"/>
          </w:tcPr>
          <w:p w14:paraId="658E7322" w14:textId="607F4DDE" w:rsidR="00593057" w:rsidDel="00E26506" w:rsidRDefault="00041CD3">
            <w:pPr>
              <w:cnfStyle w:val="000000100000" w:firstRow="0" w:lastRow="0" w:firstColumn="0" w:lastColumn="0" w:oddVBand="0" w:evenVBand="0" w:oddHBand="1" w:evenHBand="0" w:firstRowFirstColumn="0" w:firstRowLastColumn="0" w:lastRowFirstColumn="0" w:lastRowLastColumn="0"/>
              <w:rPr>
                <w:del w:id="925" w:author="Craeg Strong" w:date="2017-02-28T03:57:00Z"/>
              </w:rPr>
            </w:pPr>
            <w:del w:id="926" w:author="Craeg Strong" w:date="2017-02-28T03:57:00Z">
              <w:r w:rsidDel="00E26506">
                <w:delText>Shorthand for “nightly projection at a shelter”, the n</w:delText>
              </w:r>
              <w:r w:rsidR="00593057" w:rsidDel="00E26506">
                <w:delText>umber of people who have come through the front door</w:delText>
              </w:r>
              <w:r w:rsidDel="00E26506">
                <w:delText xml:space="preserve"> of a shelter</w:delText>
              </w:r>
              <w:r w:rsidR="00593057" w:rsidDel="00E26506">
                <w:delText>, but are not registered yet.</w:delText>
              </w:r>
              <w:r w:rsidR="00DC152B" w:rsidDel="00E26506">
                <w:delText xml:space="preserve">  </w:delText>
              </w:r>
            </w:del>
          </w:p>
        </w:tc>
      </w:tr>
      <w:tr w:rsidR="007326A6" w:rsidDel="00E26506" w14:paraId="4FF1A29E" w14:textId="38F02590" w:rsidTr="0049598D">
        <w:trPr>
          <w:del w:id="927"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03EAD011" w14:textId="0AEF30BC" w:rsidR="007326A6" w:rsidDel="00E26506" w:rsidRDefault="007326A6" w:rsidP="00917F32">
            <w:pPr>
              <w:rPr>
                <w:del w:id="928" w:author="Craeg Strong" w:date="2017-02-28T03:57:00Z"/>
              </w:rPr>
            </w:pPr>
            <w:del w:id="929" w:author="Craeg Strong" w:date="2017-02-28T03:57:00Z">
              <w:r w:rsidDel="00E26506">
                <w:delText>Provider</w:delText>
              </w:r>
            </w:del>
          </w:p>
        </w:tc>
        <w:tc>
          <w:tcPr>
            <w:tcW w:w="7218" w:type="dxa"/>
          </w:tcPr>
          <w:p w14:paraId="623CC22A" w14:textId="425E5BAF" w:rsidR="007326A6" w:rsidDel="00E26506" w:rsidRDefault="00FE15F2" w:rsidP="00917F32">
            <w:pPr>
              <w:cnfStyle w:val="000000000000" w:firstRow="0" w:lastRow="0" w:firstColumn="0" w:lastColumn="0" w:oddVBand="0" w:evenVBand="0" w:oddHBand="0" w:evenHBand="0" w:firstRowFirstColumn="0" w:firstRowLastColumn="0" w:lastRowFirstColumn="0" w:lastRowLastColumn="0"/>
              <w:rPr>
                <w:del w:id="930" w:author="Craeg Strong" w:date="2017-02-28T03:57:00Z"/>
                <w:iCs/>
              </w:rPr>
            </w:pPr>
            <w:del w:id="931" w:author="Craeg Strong" w:date="2017-02-28T03:57:00Z">
              <w:r w:rsidDel="00E26506">
                <w:rPr>
                  <w:iCs/>
                </w:rPr>
                <w:delText xml:space="preserve">An organization that operates one or more shelters </w:delText>
              </w:r>
              <w:r w:rsidR="008A45D5" w:rsidDel="00E26506">
                <w:rPr>
                  <w:iCs/>
                </w:rPr>
                <w:delText>with</w:delText>
              </w:r>
              <w:r w:rsidDel="00E26506">
                <w:rPr>
                  <w:iCs/>
                </w:rPr>
                <w:delText>in one of the five NYC boroughs.</w:delText>
              </w:r>
            </w:del>
          </w:p>
        </w:tc>
      </w:tr>
      <w:tr w:rsidR="000D0AF6" w:rsidDel="00E26506" w14:paraId="4F7AD612" w14:textId="52756B76" w:rsidTr="0049598D">
        <w:trPr>
          <w:cnfStyle w:val="000000100000" w:firstRow="0" w:lastRow="0" w:firstColumn="0" w:lastColumn="0" w:oddVBand="0" w:evenVBand="0" w:oddHBand="1" w:evenHBand="0" w:firstRowFirstColumn="0" w:firstRowLastColumn="0" w:lastRowFirstColumn="0" w:lastRowLastColumn="0"/>
          <w:del w:id="932"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49ED6BC0" w14:textId="7AE156C6" w:rsidR="000D0AF6" w:rsidDel="00E26506" w:rsidRDefault="000D0AF6" w:rsidP="00917F32">
            <w:pPr>
              <w:rPr>
                <w:del w:id="933" w:author="Craeg Strong" w:date="2017-02-28T03:57:00Z"/>
              </w:rPr>
            </w:pPr>
            <w:del w:id="934" w:author="Craeg Strong" w:date="2017-02-28T03:57:00Z">
              <w:r w:rsidDel="00E26506">
                <w:delText>Reconciliation</w:delText>
              </w:r>
            </w:del>
          </w:p>
        </w:tc>
        <w:tc>
          <w:tcPr>
            <w:tcW w:w="7218" w:type="dxa"/>
          </w:tcPr>
          <w:p w14:paraId="7970022B" w14:textId="3FE9395D" w:rsidR="000D0AF6" w:rsidRPr="000D0AF6" w:rsidDel="00E26506" w:rsidRDefault="000D0AF6" w:rsidP="000D0AF6">
            <w:pPr>
              <w:cnfStyle w:val="000000100000" w:firstRow="0" w:lastRow="0" w:firstColumn="0" w:lastColumn="0" w:oddVBand="0" w:evenVBand="0" w:oddHBand="1" w:evenHBand="0" w:firstRowFirstColumn="0" w:firstRowLastColumn="0" w:lastRowFirstColumn="0" w:lastRowLastColumn="0"/>
              <w:rPr>
                <w:del w:id="935" w:author="Craeg Strong" w:date="2017-02-28T03:57:00Z"/>
                <w:i/>
                <w:iCs/>
              </w:rPr>
            </w:pPr>
            <w:del w:id="936" w:author="Craeg Strong" w:date="2017-02-28T03:57:00Z">
              <w:r w:rsidRPr="000D0AF6" w:rsidDel="00E26506">
                <w:rPr>
                  <w:iCs/>
                </w:rPr>
                <w:delText>Reconciliation occurs only in the IVC world where excess demand may result in placement of clients into a shelter that has yet to be defined in CARES. Then IVC adds a new shelter which is marked as temporary until it gets reconciled with a new shelter input into CARES</w:delText>
              </w:r>
              <w:r w:rsidDel="00E26506">
                <w:rPr>
                  <w:i/>
                  <w:iCs/>
                </w:rPr>
                <w:delText>.</w:delText>
              </w:r>
            </w:del>
          </w:p>
          <w:p w14:paraId="344B8004" w14:textId="714A824B" w:rsidR="000D0AF6" w:rsidDel="00E26506" w:rsidRDefault="000D0AF6" w:rsidP="008216E0">
            <w:pPr>
              <w:cnfStyle w:val="000000100000" w:firstRow="0" w:lastRow="0" w:firstColumn="0" w:lastColumn="0" w:oddVBand="0" w:evenVBand="0" w:oddHBand="1" w:evenHBand="0" w:firstRowFirstColumn="0" w:firstRowLastColumn="0" w:lastRowFirstColumn="0" w:lastRowLastColumn="0"/>
              <w:rPr>
                <w:del w:id="937" w:author="Craeg Strong" w:date="2017-02-28T03:57:00Z"/>
                <w:iCs/>
              </w:rPr>
            </w:pPr>
          </w:p>
        </w:tc>
      </w:tr>
      <w:tr w:rsidR="00EB5B30" w:rsidDel="00E26506" w14:paraId="0BA83B44" w14:textId="7E41D8BC" w:rsidTr="0049598D">
        <w:trPr>
          <w:del w:id="938"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01FBDC1A" w14:textId="7DA85D36" w:rsidR="00EB5B30" w:rsidDel="00E26506" w:rsidRDefault="00EB5B30" w:rsidP="00917F32">
            <w:pPr>
              <w:rPr>
                <w:del w:id="939" w:author="Craeg Strong" w:date="2017-02-28T03:57:00Z"/>
              </w:rPr>
            </w:pPr>
            <w:del w:id="940" w:author="Craeg Strong" w:date="2017-02-28T03:57:00Z">
              <w:r w:rsidDel="00E26506">
                <w:delText>Reserved</w:delText>
              </w:r>
            </w:del>
          </w:p>
        </w:tc>
        <w:tc>
          <w:tcPr>
            <w:tcW w:w="7218" w:type="dxa"/>
          </w:tcPr>
          <w:p w14:paraId="363789A4" w14:textId="03F58D7E" w:rsidR="00EB5B30" w:rsidRPr="00EB5B30" w:rsidDel="00E26506" w:rsidRDefault="00FE15F2" w:rsidP="008216E0">
            <w:pPr>
              <w:cnfStyle w:val="000000000000" w:firstRow="0" w:lastRow="0" w:firstColumn="0" w:lastColumn="0" w:oddVBand="0" w:evenVBand="0" w:oddHBand="0" w:evenHBand="0" w:firstRowFirstColumn="0" w:firstRowLastColumn="0" w:lastRowFirstColumn="0" w:lastRowLastColumn="0"/>
              <w:rPr>
                <w:del w:id="941" w:author="Craeg Strong" w:date="2017-02-28T03:57:00Z"/>
              </w:rPr>
            </w:pPr>
            <w:del w:id="942" w:author="Craeg Strong" w:date="2017-02-28T03:57:00Z">
              <w:r w:rsidDel="00E26506">
                <w:rPr>
                  <w:iCs/>
                </w:rPr>
                <w:delText>When a homeless person is processed at shelter intake, they may be assigned a given shelter.  When a client is assigned to a shelter, a bed is reserved for them.  The number of reservations is tracked to ensure that all clients who are assigned to a given shelter always have a bed at that shelter each night.</w:delText>
              </w:r>
            </w:del>
          </w:p>
        </w:tc>
      </w:tr>
      <w:tr w:rsidR="008F0C8A" w:rsidDel="00E26506" w14:paraId="7CD037E6" w14:textId="70577341" w:rsidTr="0049598D">
        <w:trPr>
          <w:cnfStyle w:val="000000100000" w:firstRow="0" w:lastRow="0" w:firstColumn="0" w:lastColumn="0" w:oddVBand="0" w:evenVBand="0" w:oddHBand="1" w:evenHBand="0" w:firstRowFirstColumn="0" w:firstRowLastColumn="0" w:lastRowFirstColumn="0" w:lastRowLastColumn="0"/>
          <w:del w:id="943"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954735F" w14:textId="7D06A5F7" w:rsidR="008F0C8A" w:rsidDel="00E26506" w:rsidRDefault="00970E9C" w:rsidP="00917F32">
            <w:pPr>
              <w:rPr>
                <w:del w:id="944" w:author="Craeg Strong" w:date="2017-02-28T03:57:00Z"/>
              </w:rPr>
            </w:pPr>
            <w:del w:id="945" w:author="Craeg Strong" w:date="2017-02-28T03:57:00Z">
              <w:r w:rsidDel="00E26506">
                <w:delText>Roster</w:delText>
              </w:r>
            </w:del>
          </w:p>
        </w:tc>
        <w:tc>
          <w:tcPr>
            <w:tcW w:w="7218" w:type="dxa"/>
          </w:tcPr>
          <w:p w14:paraId="57DAB7F6" w14:textId="50DE044A" w:rsidR="008F0C8A" w:rsidDel="00E26506" w:rsidRDefault="00970E9C" w:rsidP="00550889">
            <w:pPr>
              <w:cnfStyle w:val="000000100000" w:firstRow="0" w:lastRow="0" w:firstColumn="0" w:lastColumn="0" w:oddVBand="0" w:evenVBand="0" w:oddHBand="1" w:evenHBand="0" w:firstRowFirstColumn="0" w:firstRowLastColumn="0" w:lastRowFirstColumn="0" w:lastRowLastColumn="0"/>
              <w:rPr>
                <w:del w:id="946" w:author="Craeg Strong" w:date="2017-02-28T03:57:00Z"/>
              </w:rPr>
            </w:pPr>
            <w:del w:id="947" w:author="Craeg Strong" w:date="2017-02-28T03:57:00Z">
              <w:r w:rsidDel="00E26506">
                <w:delText xml:space="preserve">The process of performing a census </w:delText>
              </w:r>
              <w:r w:rsidR="00132AF8" w:rsidDel="00E26506">
                <w:delText xml:space="preserve">count </w:delText>
              </w:r>
              <w:r w:rsidR="00BB21B1" w:rsidDel="00E26506">
                <w:delText>to t</w:delText>
              </w:r>
              <w:r w:rsidDel="00E26506">
                <w:delText xml:space="preserve">rack the number of </w:delText>
              </w:r>
              <w:r w:rsidR="00BB21B1" w:rsidDel="00E26506">
                <w:delText xml:space="preserve">used versus </w:delText>
              </w:r>
              <w:r w:rsidDel="00E26506">
                <w:delText xml:space="preserve">open </w:delText>
              </w:r>
              <w:r w:rsidR="00BB21B1" w:rsidDel="00E26506">
                <w:delText>units/</w:delText>
              </w:r>
              <w:r w:rsidDel="00E26506">
                <w:delText>beds that a shelter will have.</w:delText>
              </w:r>
              <w:r w:rsidR="00132AF8" w:rsidDel="00E26506">
                <w:delText xml:space="preserve">  </w:delText>
              </w:r>
              <w:r w:rsidR="00360A8D" w:rsidDel="00E26506">
                <w:delText>Within adult shelters, the roster is updated several times each night (10:30pm, 11:14pm, 12:314am, and 2:14am)</w:delText>
              </w:r>
              <w:r w:rsidR="00132AF8" w:rsidDel="00E26506">
                <w:delText xml:space="preserve">, </w:delText>
              </w:r>
              <w:r w:rsidR="00360A8D" w:rsidDel="00E26506">
                <w:delText>since they</w:delText>
              </w:r>
              <w:r w:rsidR="00132AF8" w:rsidDel="00E26506">
                <w:delText xml:space="preserve"> often have an “open plan” with many beds in a large open area.</w:delText>
              </w:r>
              <w:r w:rsidR="00D07A4B" w:rsidDel="00E26506">
                <w:delText xml:space="preserve">  </w:delText>
              </w:r>
              <w:r w:rsidR="00360A8D" w:rsidDel="00E26506">
                <w:delText>The roster process for FWC is very different</w:delText>
              </w:r>
              <w:r w:rsidR="00D07A4B" w:rsidDel="00E26506">
                <w:delText>.</w:delText>
              </w:r>
              <w:r w:rsidR="00C83A4F" w:rsidDel="00E26506">
                <w:delText xml:space="preserve"> For example, a shelter building may have a capacity of 88, a census of 80 and availability of 8. Shelters are remunerated based on final nightly census tallies averaged over a period of time.</w:delText>
              </w:r>
            </w:del>
          </w:p>
        </w:tc>
      </w:tr>
      <w:tr w:rsidR="00F27FB9" w:rsidDel="00E26506" w14:paraId="4DFE23C8" w14:textId="56D7FC8E" w:rsidTr="0049598D">
        <w:trPr>
          <w:del w:id="948"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AAB324F" w14:textId="65ED85CA" w:rsidR="00F27FB9" w:rsidDel="00E26506" w:rsidRDefault="00F27FB9" w:rsidP="00917F32">
            <w:pPr>
              <w:rPr>
                <w:del w:id="949" w:author="Craeg Strong" w:date="2017-02-28T03:57:00Z"/>
              </w:rPr>
            </w:pPr>
            <w:del w:id="950" w:author="Craeg Strong" w:date="2017-02-28T03:57:00Z">
              <w:r w:rsidDel="00E26506">
                <w:delText>RSRI</w:delText>
              </w:r>
            </w:del>
          </w:p>
        </w:tc>
        <w:tc>
          <w:tcPr>
            <w:tcW w:w="7218" w:type="dxa"/>
          </w:tcPr>
          <w:p w14:paraId="04B5D021" w14:textId="2C0BAC26" w:rsidR="00F27FB9" w:rsidDel="00E26506" w:rsidRDefault="00F27FB9" w:rsidP="000F101A">
            <w:pPr>
              <w:cnfStyle w:val="000000000000" w:firstRow="0" w:lastRow="0" w:firstColumn="0" w:lastColumn="0" w:oddVBand="0" w:evenVBand="0" w:oddHBand="0" w:evenHBand="0" w:firstRowFirstColumn="0" w:firstRowLastColumn="0" w:lastRowFirstColumn="0" w:lastRowLastColumn="0"/>
              <w:rPr>
                <w:del w:id="951" w:author="Craeg Strong" w:date="2017-02-28T03:57:00Z"/>
              </w:rPr>
            </w:pPr>
            <w:del w:id="952" w:author="Craeg Strong" w:date="2017-02-28T03:57:00Z">
              <w:r w:rsidDel="00E26506">
                <w:delText>Routine Site Review Inspection</w:delText>
              </w:r>
              <w:r w:rsidR="00E104BB" w:rsidDel="00E26506">
                <w:delText>.  RSRI are conducted by the DHS Maintenance and Repair Unit (M&amp;R) bi-annually.</w:delText>
              </w:r>
              <w:r w:rsidR="009C7171" w:rsidDel="00E26506">
                <w:delText xml:space="preserve">  Failed RSRI result in a CAP.</w:delText>
              </w:r>
            </w:del>
          </w:p>
        </w:tc>
      </w:tr>
      <w:tr w:rsidR="009C6F00" w:rsidDel="00E26506" w14:paraId="4A50927F" w14:textId="634F4164" w:rsidTr="0049598D">
        <w:trPr>
          <w:cnfStyle w:val="000000100000" w:firstRow="0" w:lastRow="0" w:firstColumn="0" w:lastColumn="0" w:oddVBand="0" w:evenVBand="0" w:oddHBand="1" w:evenHBand="0" w:firstRowFirstColumn="0" w:firstRowLastColumn="0" w:lastRowFirstColumn="0" w:lastRowLastColumn="0"/>
          <w:del w:id="953"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0256F2AD" w14:textId="3700A9C1" w:rsidR="009C6F00" w:rsidDel="00E26506" w:rsidRDefault="009C6F00" w:rsidP="00917F32">
            <w:pPr>
              <w:rPr>
                <w:del w:id="954" w:author="Craeg Strong" w:date="2017-02-28T03:57:00Z"/>
              </w:rPr>
            </w:pPr>
            <w:del w:id="955" w:author="Craeg Strong" w:date="2017-02-28T03:57:00Z">
              <w:r w:rsidDel="00E26506">
                <w:delText>Safe Haven</w:delText>
              </w:r>
            </w:del>
          </w:p>
        </w:tc>
        <w:tc>
          <w:tcPr>
            <w:tcW w:w="7218" w:type="dxa"/>
          </w:tcPr>
          <w:p w14:paraId="5CA8945D" w14:textId="6CBB2A36" w:rsidR="009C6F00" w:rsidDel="00E26506" w:rsidRDefault="007A4698">
            <w:pPr>
              <w:cnfStyle w:val="000000100000" w:firstRow="0" w:lastRow="0" w:firstColumn="0" w:lastColumn="0" w:oddVBand="0" w:evenVBand="0" w:oddHBand="1" w:evenHBand="0" w:firstRowFirstColumn="0" w:firstRowLastColumn="0" w:lastRowFirstColumn="0" w:lastRowLastColumn="0"/>
              <w:rPr>
                <w:del w:id="956" w:author="Craeg Strong" w:date="2017-02-28T03:57:00Z"/>
                <w:iCs/>
              </w:rPr>
            </w:pPr>
            <w:del w:id="957" w:author="Craeg Strong" w:date="2017-02-28T03:57:00Z">
              <w:r w:rsidDel="00E26506">
                <w:delText xml:space="preserve">A low-threshold more private type of shelter with fewer rules and regulations, designed to accommodate the needs of the chronically street homeless who are not coming into traditional homeless shelters.  The safe haven program was originally established under mayor </w:delText>
              </w:r>
              <w:r w:rsidR="00B66509" w:rsidDel="00E26506">
                <w:delText>Bloomberg in</w:delText>
              </w:r>
              <w:r w:rsidR="0075574D" w:rsidDel="00E26506">
                <w:delText xml:space="preserve"> 2007</w:delText>
              </w:r>
              <w:r w:rsidR="008F0C8A" w:rsidDel="00E26506">
                <w:delText>.</w:delText>
              </w:r>
            </w:del>
          </w:p>
        </w:tc>
      </w:tr>
      <w:tr w:rsidR="00A0532A" w:rsidDel="00E26506" w14:paraId="4762D7A8" w14:textId="6014547D" w:rsidTr="0049598D">
        <w:trPr>
          <w:del w:id="958"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2F3ABBE" w14:textId="728C8931" w:rsidR="00A0532A" w:rsidDel="00E26506" w:rsidRDefault="00A0532A" w:rsidP="00917F32">
            <w:pPr>
              <w:rPr>
                <w:del w:id="959" w:author="Craeg Strong" w:date="2017-02-28T03:57:00Z"/>
              </w:rPr>
            </w:pPr>
            <w:del w:id="960" w:author="Craeg Strong" w:date="2017-02-28T03:57:00Z">
              <w:r w:rsidDel="00E26506">
                <w:delText>Sanction</w:delText>
              </w:r>
            </w:del>
          </w:p>
        </w:tc>
        <w:tc>
          <w:tcPr>
            <w:tcW w:w="7218" w:type="dxa"/>
          </w:tcPr>
          <w:p w14:paraId="391074EF" w14:textId="14782446" w:rsidR="00A0532A" w:rsidDel="00E26506" w:rsidRDefault="00A0532A">
            <w:pPr>
              <w:cnfStyle w:val="000000000000" w:firstRow="0" w:lastRow="0" w:firstColumn="0" w:lastColumn="0" w:oddVBand="0" w:evenVBand="0" w:oddHBand="0" w:evenHBand="0" w:firstRowFirstColumn="0" w:firstRowLastColumn="0" w:lastRowFirstColumn="0" w:lastRowLastColumn="0"/>
              <w:rPr>
                <w:del w:id="961" w:author="Craeg Strong" w:date="2017-02-28T03:57:00Z"/>
                <w:iCs/>
              </w:rPr>
            </w:pPr>
            <w:del w:id="962" w:author="Craeg Strong" w:date="2017-02-28T03:57:00Z">
              <w:r w:rsidDel="00E26506">
                <w:rPr>
                  <w:iCs/>
                </w:rPr>
                <w:delText>A homeless person who is sanctioned is forbidden to use their assigned shelter (due to violation of rules such as failing to seek employment or bad behavior).</w:delText>
              </w:r>
            </w:del>
          </w:p>
        </w:tc>
      </w:tr>
      <w:tr w:rsidR="006078B1" w:rsidDel="00E26506" w14:paraId="1F452FF9" w14:textId="7D5A18AF" w:rsidTr="0049598D">
        <w:trPr>
          <w:cnfStyle w:val="000000100000" w:firstRow="0" w:lastRow="0" w:firstColumn="0" w:lastColumn="0" w:oddVBand="0" w:evenVBand="0" w:oddHBand="1" w:evenHBand="0" w:firstRowFirstColumn="0" w:firstRowLastColumn="0" w:lastRowFirstColumn="0" w:lastRowLastColumn="0"/>
          <w:del w:id="963"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3BFD5AB" w14:textId="06FA2F0F" w:rsidR="006078B1" w:rsidDel="00E26506" w:rsidRDefault="006078B1" w:rsidP="00917F32">
            <w:pPr>
              <w:rPr>
                <w:del w:id="964" w:author="Craeg Strong" w:date="2017-02-28T03:57:00Z"/>
              </w:rPr>
            </w:pPr>
            <w:del w:id="965" w:author="Craeg Strong" w:date="2017-02-28T03:57:00Z">
              <w:r w:rsidDel="00E26506">
                <w:delText>Shelter</w:delText>
              </w:r>
            </w:del>
          </w:p>
        </w:tc>
        <w:tc>
          <w:tcPr>
            <w:tcW w:w="7218" w:type="dxa"/>
          </w:tcPr>
          <w:p w14:paraId="2174F76F" w14:textId="2B15C603" w:rsidR="006078B1" w:rsidDel="00E26506" w:rsidRDefault="00685E20">
            <w:pPr>
              <w:cnfStyle w:val="000000100000" w:firstRow="0" w:lastRow="0" w:firstColumn="0" w:lastColumn="0" w:oddVBand="0" w:evenVBand="0" w:oddHBand="1" w:evenHBand="0" w:firstRowFirstColumn="0" w:firstRowLastColumn="0" w:lastRowFirstColumn="0" w:lastRowLastColumn="0"/>
              <w:rPr>
                <w:del w:id="966" w:author="Craeg Strong" w:date="2017-02-28T03:57:00Z"/>
              </w:rPr>
            </w:pPr>
            <w:del w:id="967" w:author="Craeg Strong" w:date="2017-02-28T03:57:00Z">
              <w:r w:rsidDel="00E26506">
                <w:rPr>
                  <w:iCs/>
                </w:rPr>
                <w:delText>A group of</w:delText>
              </w:r>
              <w:r w:rsidR="000E78D0" w:rsidDel="00E26506">
                <w:rPr>
                  <w:iCs/>
                </w:rPr>
                <w:delText xml:space="preserve"> one or more buildings </w:delText>
              </w:r>
              <w:r w:rsidR="009642E1" w:rsidDel="00E26506">
                <w:rPr>
                  <w:iCs/>
                </w:rPr>
                <w:delText>each of which having</w:delText>
              </w:r>
              <w:r w:rsidR="000E78D0" w:rsidDel="00E26506">
                <w:rPr>
                  <w:iCs/>
                </w:rPr>
                <w:delText xml:space="preserve"> at least one unit designated for</w:delText>
              </w:r>
              <w:r w:rsidR="003A5383" w:rsidDel="00E26506">
                <w:rPr>
                  <w:iCs/>
                </w:rPr>
                <w:delText xml:space="preserve"> temporary overnight accommodation for homeless, excluding transitional and permanent housing.  DHS provides oversight for </w:delText>
              </w:r>
              <w:r w:rsidR="00E5093B" w:rsidDel="00E26506">
                <w:rPr>
                  <w:iCs/>
                </w:rPr>
                <w:delText xml:space="preserve">over </w:delText>
              </w:r>
              <w:r w:rsidR="003A5383" w:rsidDel="00E26506">
                <w:rPr>
                  <w:iCs/>
                </w:rPr>
                <w:delText>280 public and private shelters.</w:delText>
              </w:r>
            </w:del>
          </w:p>
        </w:tc>
      </w:tr>
      <w:tr w:rsidR="00153963" w:rsidDel="00E26506" w14:paraId="631A83B8" w14:textId="029A1F44" w:rsidTr="0049598D">
        <w:trPr>
          <w:del w:id="968"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80F53B6" w14:textId="0471E93D" w:rsidR="00153963" w:rsidDel="00E26506" w:rsidRDefault="00153963" w:rsidP="00917F32">
            <w:pPr>
              <w:rPr>
                <w:del w:id="969" w:author="Craeg Strong" w:date="2017-02-28T03:57:00Z"/>
              </w:rPr>
            </w:pPr>
            <w:del w:id="970" w:author="Craeg Strong" w:date="2017-02-28T03:57:00Z">
              <w:r w:rsidDel="00E26506">
                <w:delText>Single Adult (AD)</w:delText>
              </w:r>
            </w:del>
          </w:p>
        </w:tc>
        <w:tc>
          <w:tcPr>
            <w:tcW w:w="7218" w:type="dxa"/>
          </w:tcPr>
          <w:p w14:paraId="2F0B647B" w14:textId="1DEC0575" w:rsidR="00153963" w:rsidDel="00E26506" w:rsidRDefault="00153963" w:rsidP="00917F32">
            <w:pPr>
              <w:cnfStyle w:val="000000000000" w:firstRow="0" w:lastRow="0" w:firstColumn="0" w:lastColumn="0" w:oddVBand="0" w:evenVBand="0" w:oddHBand="0" w:evenHBand="0" w:firstRowFirstColumn="0" w:firstRowLastColumn="0" w:lastRowFirstColumn="0" w:lastRowLastColumn="0"/>
              <w:rPr>
                <w:del w:id="971" w:author="Craeg Strong" w:date="2017-02-28T03:57:00Z"/>
                <w:iCs/>
              </w:rPr>
            </w:pPr>
            <w:del w:id="972" w:author="Craeg Strong" w:date="2017-02-28T03:57:00Z">
              <w:r w:rsidDel="00E26506">
                <w:rPr>
                  <w:iCs/>
                </w:rPr>
                <w:delText>Single adult homeless client</w:delText>
              </w:r>
            </w:del>
          </w:p>
        </w:tc>
      </w:tr>
      <w:tr w:rsidR="00E76525" w:rsidDel="00E26506" w14:paraId="4342E0D9" w14:textId="58F11CFB" w:rsidTr="0049598D">
        <w:trPr>
          <w:cnfStyle w:val="000000100000" w:firstRow="0" w:lastRow="0" w:firstColumn="0" w:lastColumn="0" w:oddVBand="0" w:evenVBand="0" w:oddHBand="1" w:evenHBand="0" w:firstRowFirstColumn="0" w:firstRowLastColumn="0" w:lastRowFirstColumn="0" w:lastRowLastColumn="0"/>
          <w:del w:id="973"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D47C0E9" w14:textId="6DAE2B4C" w:rsidR="00E76525" w:rsidDel="00E26506" w:rsidRDefault="00E76525" w:rsidP="00917F32">
            <w:pPr>
              <w:rPr>
                <w:del w:id="974" w:author="Craeg Strong" w:date="2017-02-28T03:57:00Z"/>
              </w:rPr>
            </w:pPr>
            <w:del w:id="975" w:author="Craeg Strong" w:date="2017-02-28T03:57:00Z">
              <w:r w:rsidDel="00E26506">
                <w:delText>SRO</w:delText>
              </w:r>
            </w:del>
          </w:p>
        </w:tc>
        <w:tc>
          <w:tcPr>
            <w:tcW w:w="7218" w:type="dxa"/>
          </w:tcPr>
          <w:p w14:paraId="64C0607F" w14:textId="4DBFFA46" w:rsidR="00E76525" w:rsidDel="00E26506" w:rsidRDefault="00E76525" w:rsidP="00917F32">
            <w:pPr>
              <w:cnfStyle w:val="000000100000" w:firstRow="0" w:lastRow="0" w:firstColumn="0" w:lastColumn="0" w:oddVBand="0" w:evenVBand="0" w:oddHBand="1" w:evenHBand="0" w:firstRowFirstColumn="0" w:firstRowLastColumn="0" w:lastRowFirstColumn="0" w:lastRowLastColumn="0"/>
              <w:rPr>
                <w:del w:id="976" w:author="Craeg Strong" w:date="2017-02-28T03:57:00Z"/>
                <w:iCs/>
              </w:rPr>
            </w:pPr>
            <w:del w:id="977" w:author="Craeg Strong" w:date="2017-02-28T03:57:00Z">
              <w:r w:rsidDel="00E26506">
                <w:rPr>
                  <w:iCs/>
                </w:rPr>
                <w:delText>Single Residence Occupancy, typically a unit that was formerly a hotel suite, having private bathrooms and some form of in-room cooking unit such as a stovetop range.</w:delText>
              </w:r>
            </w:del>
          </w:p>
        </w:tc>
      </w:tr>
      <w:tr w:rsidR="00EB5B30" w:rsidDel="00E26506" w14:paraId="682796A9" w14:textId="7F50F939" w:rsidTr="0049598D">
        <w:trPr>
          <w:del w:id="978"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CE6A3F9" w14:textId="34F1A2F3" w:rsidR="00EB5B30" w:rsidDel="00E26506" w:rsidRDefault="00EB5B30" w:rsidP="00917F32">
            <w:pPr>
              <w:rPr>
                <w:del w:id="979" w:author="Craeg Strong" w:date="2017-02-28T03:57:00Z"/>
              </w:rPr>
            </w:pPr>
            <w:del w:id="980" w:author="Craeg Strong" w:date="2017-02-28T03:57:00Z">
              <w:r w:rsidDel="00E26506">
                <w:delText>Surge</w:delText>
              </w:r>
            </w:del>
          </w:p>
        </w:tc>
        <w:tc>
          <w:tcPr>
            <w:tcW w:w="7218" w:type="dxa"/>
          </w:tcPr>
          <w:p w14:paraId="372D83D7" w14:textId="48E7CA84" w:rsidR="00EB5B30" w:rsidDel="00E26506" w:rsidRDefault="00EF427A" w:rsidP="00917F32">
            <w:pPr>
              <w:cnfStyle w:val="000000000000" w:firstRow="0" w:lastRow="0" w:firstColumn="0" w:lastColumn="0" w:oddVBand="0" w:evenVBand="0" w:oddHBand="0" w:evenHBand="0" w:firstRowFirstColumn="0" w:firstRowLastColumn="0" w:lastRowFirstColumn="0" w:lastRowLastColumn="0"/>
              <w:rPr>
                <w:del w:id="981" w:author="Craeg Strong" w:date="2017-02-28T03:57:00Z"/>
                <w:iCs/>
              </w:rPr>
            </w:pPr>
            <w:del w:id="982" w:author="Craeg Strong" w:date="2017-02-28T03:57:00Z">
              <w:r w:rsidDel="00E26506">
                <w:rPr>
                  <w:iCs/>
                </w:rPr>
                <w:delText>Temporary expansion of the number of beds at a shelter for emergency purposes.  Surge beds may be cots that are folded and stored in a basement.</w:delText>
              </w:r>
            </w:del>
          </w:p>
        </w:tc>
      </w:tr>
      <w:tr w:rsidR="00012CFB" w:rsidDel="00E26506" w14:paraId="197E6558" w14:textId="7C190268" w:rsidTr="0049598D">
        <w:trPr>
          <w:cnfStyle w:val="000000100000" w:firstRow="0" w:lastRow="0" w:firstColumn="0" w:lastColumn="0" w:oddVBand="0" w:evenVBand="0" w:oddHBand="1" w:evenHBand="0" w:firstRowFirstColumn="0" w:firstRowLastColumn="0" w:lastRowFirstColumn="0" w:lastRowLastColumn="0"/>
          <w:del w:id="983"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0EE9E4D5" w14:textId="607606A7" w:rsidR="00012CFB" w:rsidDel="00E26506" w:rsidRDefault="00012CFB" w:rsidP="00233AE5">
            <w:pPr>
              <w:rPr>
                <w:del w:id="984" w:author="Craeg Strong" w:date="2017-02-28T03:57:00Z"/>
              </w:rPr>
            </w:pPr>
            <w:del w:id="985" w:author="Craeg Strong" w:date="2017-02-28T03:57:00Z">
              <w:r w:rsidDel="00E26506">
                <w:delText>Surge Capacity</w:delText>
              </w:r>
            </w:del>
          </w:p>
        </w:tc>
        <w:tc>
          <w:tcPr>
            <w:tcW w:w="7218" w:type="dxa"/>
          </w:tcPr>
          <w:p w14:paraId="3DFC776D" w14:textId="588EDF4A" w:rsidR="00012CFB" w:rsidDel="00E26506" w:rsidRDefault="00B679C5" w:rsidP="00233AE5">
            <w:pPr>
              <w:cnfStyle w:val="000000100000" w:firstRow="0" w:lastRow="0" w:firstColumn="0" w:lastColumn="0" w:oddVBand="0" w:evenVBand="0" w:oddHBand="1" w:evenHBand="0" w:firstRowFirstColumn="0" w:firstRowLastColumn="0" w:lastRowFirstColumn="0" w:lastRowLastColumn="0"/>
              <w:rPr>
                <w:del w:id="986" w:author="Craeg Strong" w:date="2017-02-28T03:57:00Z"/>
              </w:rPr>
            </w:pPr>
            <w:del w:id="987" w:author="Craeg Strong" w:date="2017-02-28T03:57:00Z">
              <w:r w:rsidDel="00E26506">
                <w:delText>Extra capacity for unusual events, such as code blue.</w:delText>
              </w:r>
              <w:r w:rsidR="00EF427A" w:rsidDel="00E26506">
                <w:delText xml:space="preserve"> (see “Surge”)</w:delText>
              </w:r>
            </w:del>
          </w:p>
        </w:tc>
      </w:tr>
      <w:tr w:rsidR="00A0532A" w:rsidDel="00E26506" w14:paraId="7E253B24" w14:textId="648AF252" w:rsidTr="0049598D">
        <w:trPr>
          <w:del w:id="988"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7BE30F0" w14:textId="667E3887" w:rsidR="00A0532A" w:rsidDel="00E26506" w:rsidRDefault="00A0532A" w:rsidP="00233AE5">
            <w:pPr>
              <w:rPr>
                <w:del w:id="989" w:author="Craeg Strong" w:date="2017-02-28T03:57:00Z"/>
              </w:rPr>
            </w:pPr>
            <w:del w:id="990" w:author="Craeg Strong" w:date="2017-02-28T03:57:00Z">
              <w:r w:rsidDel="00E26506">
                <w:delText>Suspension</w:delText>
              </w:r>
            </w:del>
          </w:p>
        </w:tc>
        <w:tc>
          <w:tcPr>
            <w:tcW w:w="7218" w:type="dxa"/>
          </w:tcPr>
          <w:p w14:paraId="56686631" w14:textId="29134D58" w:rsidR="00A0532A" w:rsidDel="00E26506" w:rsidRDefault="00A0532A" w:rsidP="00233AE5">
            <w:pPr>
              <w:cnfStyle w:val="000000000000" w:firstRow="0" w:lastRow="0" w:firstColumn="0" w:lastColumn="0" w:oddVBand="0" w:evenVBand="0" w:oddHBand="0" w:evenHBand="0" w:firstRowFirstColumn="0" w:firstRowLastColumn="0" w:lastRowFirstColumn="0" w:lastRowLastColumn="0"/>
              <w:rPr>
                <w:del w:id="991" w:author="Craeg Strong" w:date="2017-02-28T03:57:00Z"/>
              </w:rPr>
            </w:pPr>
            <w:del w:id="992" w:author="Craeg Strong" w:date="2017-02-28T03:57:00Z">
              <w:r w:rsidDel="00E26506">
                <w:delText>A homeless person may be suspended due to bad behavior or other reasons and unable to use their assigned she</w:delText>
              </w:r>
              <w:r w:rsidR="0016738E" w:rsidDel="00E26506">
                <w:delText>lter for a given period of time or until certain conditions are met.</w:delText>
              </w:r>
            </w:del>
          </w:p>
        </w:tc>
      </w:tr>
      <w:tr w:rsidR="009C6F00" w:rsidDel="00E26506" w14:paraId="72358E4C" w14:textId="4FEAE329" w:rsidTr="0049598D">
        <w:trPr>
          <w:cnfStyle w:val="000000100000" w:firstRow="0" w:lastRow="0" w:firstColumn="0" w:lastColumn="0" w:oddVBand="0" w:evenVBand="0" w:oddHBand="1" w:evenHBand="0" w:firstRowFirstColumn="0" w:firstRowLastColumn="0" w:lastRowFirstColumn="0" w:lastRowLastColumn="0"/>
          <w:del w:id="993"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07C9E331" w14:textId="161E150A" w:rsidR="009C6F00" w:rsidDel="00E26506" w:rsidRDefault="009C6F00" w:rsidP="00233AE5">
            <w:pPr>
              <w:rPr>
                <w:del w:id="994" w:author="Craeg Strong" w:date="2017-02-28T03:57:00Z"/>
              </w:rPr>
            </w:pPr>
            <w:del w:id="995" w:author="Craeg Strong" w:date="2017-02-28T03:57:00Z">
              <w:r w:rsidDel="00E26506">
                <w:delText>Tier 2</w:delText>
              </w:r>
              <w:r w:rsidR="00E921D3" w:rsidDel="00E26506">
                <w:delText xml:space="preserve"> Shelter</w:delText>
              </w:r>
            </w:del>
          </w:p>
        </w:tc>
        <w:tc>
          <w:tcPr>
            <w:tcW w:w="7218" w:type="dxa"/>
          </w:tcPr>
          <w:p w14:paraId="671D82F3" w14:textId="0EF7B517" w:rsidR="009C6F00" w:rsidDel="00E26506" w:rsidRDefault="00E921D3" w:rsidP="00233AE5">
            <w:pPr>
              <w:cnfStyle w:val="000000100000" w:firstRow="0" w:lastRow="0" w:firstColumn="0" w:lastColumn="0" w:oddVBand="0" w:evenVBand="0" w:oddHBand="1" w:evenHBand="0" w:firstRowFirstColumn="0" w:firstRowLastColumn="0" w:lastRowFirstColumn="0" w:lastRowLastColumn="0"/>
              <w:rPr>
                <w:del w:id="996" w:author="Craeg Strong" w:date="2017-02-28T03:57:00Z"/>
              </w:rPr>
            </w:pPr>
            <w:del w:id="997" w:author="Craeg Strong" w:date="2017-02-28T03:57:00Z">
              <w:r w:rsidDel="00E26506">
                <w:delText>An apartment-style facility with a cooking space and a bathroom for each family</w:delText>
              </w:r>
              <w:r w:rsidR="0065648C" w:rsidDel="00E26506">
                <w:delText>.</w:delText>
              </w:r>
              <w:r w:rsidR="004F5C83" w:rsidDel="00E26506">
                <w:delText xml:space="preserve">  Tier II shelters may be an institutional shelter setting with private rooms offering three meals a day and/or cooking apparatus, as well as social services.</w:delText>
              </w:r>
            </w:del>
          </w:p>
        </w:tc>
      </w:tr>
      <w:tr w:rsidR="00153963" w:rsidDel="00E26506" w14:paraId="4F5E7365" w14:textId="7B4311FE" w:rsidTr="0049598D">
        <w:trPr>
          <w:del w:id="998"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63F92C3" w14:textId="01197164" w:rsidR="00AE769E" w:rsidDel="00E26506" w:rsidRDefault="00AE769E" w:rsidP="00233AE5">
            <w:pPr>
              <w:rPr>
                <w:del w:id="999" w:author="Craeg Strong" w:date="2017-02-28T03:57:00Z"/>
              </w:rPr>
            </w:pPr>
            <w:del w:id="1000" w:author="Craeg Strong" w:date="2017-02-28T03:57:00Z">
              <w:r w:rsidDel="00E26506">
                <w:delText>Transfer</w:delText>
              </w:r>
            </w:del>
          </w:p>
        </w:tc>
        <w:tc>
          <w:tcPr>
            <w:tcW w:w="7218" w:type="dxa"/>
          </w:tcPr>
          <w:p w14:paraId="5FEE2DC3" w14:textId="5A5147F9" w:rsidR="00AE769E" w:rsidDel="00E26506" w:rsidRDefault="003D7781" w:rsidP="00233AE5">
            <w:pPr>
              <w:cnfStyle w:val="000000000000" w:firstRow="0" w:lastRow="0" w:firstColumn="0" w:lastColumn="0" w:oddVBand="0" w:evenVBand="0" w:oddHBand="0" w:evenHBand="0" w:firstRowFirstColumn="0" w:firstRowLastColumn="0" w:lastRowFirstColumn="0" w:lastRowLastColumn="0"/>
              <w:rPr>
                <w:del w:id="1001" w:author="Craeg Strong" w:date="2017-02-28T03:57:00Z"/>
              </w:rPr>
            </w:pPr>
            <w:del w:id="1002" w:author="Craeg Strong" w:date="2017-02-28T03:57:00Z">
              <w:r w:rsidDel="00E26506">
                <w:delText>Clients may be transferred from one homeless shelter to another, or even from one floor to another for various reasons including overcrowding, disturbances, or other issues.  These transfers are recorded since they affect availability and invoicing for providers.  Transportation is provided and may be reimbursed by DHS.</w:delText>
              </w:r>
            </w:del>
          </w:p>
        </w:tc>
      </w:tr>
      <w:tr w:rsidR="00C233B6" w:rsidDel="00E26506" w14:paraId="063F6B0D" w14:textId="070078D7" w:rsidTr="0049598D">
        <w:trPr>
          <w:cnfStyle w:val="000000100000" w:firstRow="0" w:lastRow="0" w:firstColumn="0" w:lastColumn="0" w:oddVBand="0" w:evenVBand="0" w:oddHBand="1" w:evenHBand="0" w:firstRowFirstColumn="0" w:firstRowLastColumn="0" w:lastRowFirstColumn="0" w:lastRowLastColumn="0"/>
          <w:del w:id="1003"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3F2E27E" w14:textId="571624C0" w:rsidR="00C233B6" w:rsidDel="00E26506" w:rsidRDefault="00C233B6" w:rsidP="00233AE5">
            <w:pPr>
              <w:rPr>
                <w:del w:id="1004" w:author="Craeg Strong" w:date="2017-02-28T03:57:00Z"/>
              </w:rPr>
            </w:pPr>
            <w:del w:id="1005" w:author="Craeg Strong" w:date="2017-02-28T03:57:00Z">
              <w:r w:rsidDel="00E26506">
                <w:delText>UAD</w:delText>
              </w:r>
            </w:del>
          </w:p>
        </w:tc>
        <w:tc>
          <w:tcPr>
            <w:tcW w:w="7218" w:type="dxa"/>
          </w:tcPr>
          <w:p w14:paraId="27E7E4C0" w14:textId="47D30F58" w:rsidR="00C233B6" w:rsidDel="00E26506" w:rsidRDefault="008032DC" w:rsidP="00233AE5">
            <w:pPr>
              <w:cnfStyle w:val="000000100000" w:firstRow="0" w:lastRow="0" w:firstColumn="0" w:lastColumn="0" w:oddVBand="0" w:evenVBand="0" w:oddHBand="1" w:evenHBand="0" w:firstRowFirstColumn="0" w:firstRowLastColumn="0" w:lastRowFirstColumn="0" w:lastRowLastColumn="0"/>
              <w:rPr>
                <w:del w:id="1006" w:author="Craeg Strong" w:date="2017-02-28T03:57:00Z"/>
              </w:rPr>
            </w:pPr>
            <w:del w:id="1007" w:author="Craeg Strong" w:date="2017-02-28T03:57:00Z">
              <w:r w:rsidDel="00E26506">
                <w:delText>(column within CaresUnitHistory UAD_Zip)</w:delText>
              </w:r>
              <w:r w:rsidR="00504B89" w:rsidDel="00E26506">
                <w:delText xml:space="preserve"> </w:delText>
              </w:r>
              <w:r w:rsidR="00504B89" w:rsidRPr="00504B89" w:rsidDel="00E26506">
                <w:rPr>
                  <w:b/>
                  <w:i/>
                  <w:highlight w:val="yellow"/>
                </w:rPr>
                <w:delText>Keith any idea what this might mean?</w:delText>
              </w:r>
            </w:del>
          </w:p>
        </w:tc>
      </w:tr>
      <w:tr w:rsidR="00F4325A" w:rsidDel="00E26506" w14:paraId="5FA9AC60" w14:textId="0CA0D52A" w:rsidTr="0049598D">
        <w:trPr>
          <w:del w:id="1008"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1FD8DCA" w14:textId="38289531" w:rsidR="00805BB0" w:rsidDel="00E26506" w:rsidRDefault="00805BB0" w:rsidP="00233AE5">
            <w:pPr>
              <w:rPr>
                <w:del w:id="1009" w:author="Craeg Strong" w:date="2017-02-28T03:57:00Z"/>
              </w:rPr>
            </w:pPr>
            <w:del w:id="1010" w:author="Craeg Strong" w:date="2017-02-28T03:57:00Z">
              <w:r w:rsidDel="00E26506">
                <w:delText>Under Repair</w:delText>
              </w:r>
            </w:del>
          </w:p>
        </w:tc>
        <w:tc>
          <w:tcPr>
            <w:tcW w:w="7218" w:type="dxa"/>
          </w:tcPr>
          <w:p w14:paraId="473537C7" w14:textId="2697122B" w:rsidR="00805BB0" w:rsidDel="00E26506" w:rsidRDefault="00805BB0" w:rsidP="00233AE5">
            <w:pPr>
              <w:cnfStyle w:val="000000000000" w:firstRow="0" w:lastRow="0" w:firstColumn="0" w:lastColumn="0" w:oddVBand="0" w:evenVBand="0" w:oddHBand="0" w:evenHBand="0" w:firstRowFirstColumn="0" w:firstRowLastColumn="0" w:lastRowFirstColumn="0" w:lastRowLastColumn="0"/>
              <w:rPr>
                <w:del w:id="1011" w:author="Craeg Strong" w:date="2017-02-28T03:57:00Z"/>
              </w:rPr>
            </w:pPr>
            <w:del w:id="1012" w:author="Craeg Strong" w:date="2017-02-28T03:57:00Z">
              <w:r w:rsidDel="00E26506">
                <w:delText xml:space="preserve">A room in a shelter is considered under repair for issues of regular maintenance such as small electrical or plumbing issues or maintenance/replacement of furniture.  </w:delText>
              </w:r>
            </w:del>
          </w:p>
        </w:tc>
      </w:tr>
      <w:tr w:rsidR="00C233B6" w:rsidDel="00E26506" w14:paraId="5EE34D15" w14:textId="31DEFC72" w:rsidTr="0049598D">
        <w:trPr>
          <w:cnfStyle w:val="000000100000" w:firstRow="0" w:lastRow="0" w:firstColumn="0" w:lastColumn="0" w:oddVBand="0" w:evenVBand="0" w:oddHBand="1" w:evenHBand="0" w:firstRowFirstColumn="0" w:firstRowLastColumn="0" w:lastRowFirstColumn="0" w:lastRowLastColumn="0"/>
          <w:del w:id="1013"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EBBD76C" w14:textId="111E620F" w:rsidR="001735BA" w:rsidDel="00E26506" w:rsidRDefault="001735BA" w:rsidP="00233AE5">
            <w:pPr>
              <w:rPr>
                <w:del w:id="1014" w:author="Craeg Strong" w:date="2017-02-28T03:57:00Z"/>
              </w:rPr>
            </w:pPr>
            <w:del w:id="1015" w:author="Craeg Strong" w:date="2017-02-28T03:57:00Z">
              <w:r w:rsidDel="00E26506">
                <w:delText>Unit</w:delText>
              </w:r>
            </w:del>
          </w:p>
        </w:tc>
        <w:tc>
          <w:tcPr>
            <w:tcW w:w="7218" w:type="dxa"/>
          </w:tcPr>
          <w:p w14:paraId="07443649" w14:textId="79C26664" w:rsidR="001735BA" w:rsidDel="00E26506" w:rsidRDefault="00805BB0">
            <w:pPr>
              <w:cnfStyle w:val="000000100000" w:firstRow="0" w:lastRow="0" w:firstColumn="0" w:lastColumn="0" w:oddVBand="0" w:evenVBand="0" w:oddHBand="1" w:evenHBand="0" w:firstRowFirstColumn="0" w:firstRowLastColumn="0" w:lastRowFirstColumn="0" w:lastRowLastColumn="0"/>
              <w:rPr>
                <w:del w:id="1016" w:author="Craeg Strong" w:date="2017-02-28T03:57:00Z"/>
              </w:rPr>
            </w:pPr>
            <w:del w:id="1017" w:author="Craeg Strong" w:date="2017-02-28T03:57:00Z">
              <w:r w:rsidDel="00E26506">
                <w:delText xml:space="preserve">A room within a shelter building, especially for a family.  </w:delText>
              </w:r>
              <w:r w:rsidR="00B679C5" w:rsidDel="00E26506">
                <w:delText xml:space="preserve"> Most units have more than one bed, but </w:delText>
              </w:r>
              <w:r w:rsidR="00B04932" w:rsidDel="00E26506">
                <w:delText>those</w:delText>
              </w:r>
              <w:r w:rsidR="00B679C5" w:rsidDel="00E26506">
                <w:delText xml:space="preserve"> beds may not be individually tracked within CARES.</w:delText>
              </w:r>
            </w:del>
          </w:p>
        </w:tc>
      </w:tr>
      <w:tr w:rsidR="00C233B6" w:rsidDel="00E26506" w14:paraId="64B95BAE" w14:textId="0ED6C690" w:rsidTr="0049598D">
        <w:trPr>
          <w:del w:id="1018"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3C400C5A" w14:textId="52876D77" w:rsidR="00A54D02" w:rsidDel="00E26506" w:rsidRDefault="00A54D02" w:rsidP="00233AE5">
            <w:pPr>
              <w:rPr>
                <w:del w:id="1019" w:author="Craeg Strong" w:date="2017-02-28T03:57:00Z"/>
              </w:rPr>
            </w:pPr>
            <w:del w:id="1020" w:author="Craeg Strong" w:date="2017-02-28T03:57:00Z">
              <w:r w:rsidDel="00E26506">
                <w:delText>Unit Census</w:delText>
              </w:r>
            </w:del>
          </w:p>
        </w:tc>
        <w:tc>
          <w:tcPr>
            <w:tcW w:w="7218" w:type="dxa"/>
          </w:tcPr>
          <w:p w14:paraId="00269F49" w14:textId="20163407" w:rsidR="00A54D02" w:rsidDel="00E26506" w:rsidRDefault="00A54D02">
            <w:pPr>
              <w:cnfStyle w:val="000000000000" w:firstRow="0" w:lastRow="0" w:firstColumn="0" w:lastColumn="0" w:oddVBand="0" w:evenVBand="0" w:oddHBand="0" w:evenHBand="0" w:firstRowFirstColumn="0" w:firstRowLastColumn="0" w:lastRowFirstColumn="0" w:lastRowLastColumn="0"/>
              <w:rPr>
                <w:del w:id="1021" w:author="Craeg Strong" w:date="2017-02-28T03:57:00Z"/>
              </w:rPr>
            </w:pPr>
            <w:del w:id="1022" w:author="Craeg Strong" w:date="2017-02-28T03:57:00Z">
              <w:r w:rsidDel="00E26506">
                <w:delText xml:space="preserve">A process by which public and private shelters are contacted to determine an up-to-date tally of online and offline units, and the reasons why each offline unit is not available. </w:delText>
              </w:r>
            </w:del>
          </w:p>
        </w:tc>
      </w:tr>
      <w:tr w:rsidR="00F4325A" w:rsidDel="00E26506" w14:paraId="39916EB8" w14:textId="2D0DC52D" w:rsidTr="0049598D">
        <w:trPr>
          <w:cnfStyle w:val="000000100000" w:firstRow="0" w:lastRow="0" w:firstColumn="0" w:lastColumn="0" w:oddVBand="0" w:evenVBand="0" w:oddHBand="1" w:evenHBand="0" w:firstRowFirstColumn="0" w:firstRowLastColumn="0" w:lastRowFirstColumn="0" w:lastRowLastColumn="0"/>
          <w:del w:id="1023"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085EAFB" w14:textId="608C49DE" w:rsidR="00AE1324" w:rsidDel="00E26506" w:rsidRDefault="00AE1324" w:rsidP="00233AE5">
            <w:pPr>
              <w:rPr>
                <w:del w:id="1024" w:author="Craeg Strong" w:date="2017-02-28T03:57:00Z"/>
              </w:rPr>
            </w:pPr>
            <w:del w:id="1025" w:author="Craeg Strong" w:date="2017-02-28T03:57:00Z">
              <w:r w:rsidDel="00E26506">
                <w:delText>URI</w:delText>
              </w:r>
            </w:del>
          </w:p>
        </w:tc>
        <w:tc>
          <w:tcPr>
            <w:tcW w:w="7218" w:type="dxa"/>
          </w:tcPr>
          <w:p w14:paraId="0C948A7C" w14:textId="00FAB566" w:rsidR="00AE1324" w:rsidDel="00E26506" w:rsidRDefault="00AE1324" w:rsidP="00233AE5">
            <w:pPr>
              <w:cnfStyle w:val="000000100000" w:firstRow="0" w:lastRow="0" w:firstColumn="0" w:lastColumn="0" w:oddVBand="0" w:evenVBand="0" w:oddHBand="1" w:evenHBand="0" w:firstRowFirstColumn="0" w:firstRowLastColumn="0" w:lastRowFirstColumn="0" w:lastRowLastColumn="0"/>
              <w:rPr>
                <w:del w:id="1026" w:author="Craeg Strong" w:date="2017-02-28T03:57:00Z"/>
              </w:rPr>
            </w:pPr>
            <w:del w:id="1027" w:author="Craeg Strong" w:date="2017-02-28T03:57:00Z">
              <w:r w:rsidDel="00E26506">
                <w:delText>Urban Resource Institute, a company in Brooklyn that operates domestic violence shelters including the “Urban Woman’s Shelter” (UWS) an emergency DV shelter located in Manhattan</w:delText>
              </w:r>
            </w:del>
          </w:p>
        </w:tc>
      </w:tr>
      <w:tr w:rsidR="00F4325A" w:rsidDel="00E26506" w14:paraId="34436154" w14:textId="17B39B8F" w:rsidTr="0049598D">
        <w:trPr>
          <w:del w:id="1028"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8A263EB" w14:textId="04520EE4" w:rsidR="002C7F46" w:rsidDel="00E26506" w:rsidRDefault="002C7F46" w:rsidP="00233AE5">
            <w:pPr>
              <w:rPr>
                <w:del w:id="1029" w:author="Craeg Strong" w:date="2017-02-28T03:57:00Z"/>
              </w:rPr>
            </w:pPr>
            <w:del w:id="1030" w:author="Craeg Strong" w:date="2017-02-28T03:57:00Z">
              <w:r w:rsidDel="00E26506">
                <w:delText>Vacancy</w:delText>
              </w:r>
            </w:del>
          </w:p>
        </w:tc>
        <w:tc>
          <w:tcPr>
            <w:tcW w:w="7218" w:type="dxa"/>
          </w:tcPr>
          <w:p w14:paraId="28DFFEEC" w14:textId="681C108B" w:rsidR="002C7F46" w:rsidDel="00E26506" w:rsidRDefault="002952CE" w:rsidP="00233AE5">
            <w:pPr>
              <w:cnfStyle w:val="000000000000" w:firstRow="0" w:lastRow="0" w:firstColumn="0" w:lastColumn="0" w:oddVBand="0" w:evenVBand="0" w:oddHBand="0" w:evenHBand="0" w:firstRowFirstColumn="0" w:firstRowLastColumn="0" w:lastRowFirstColumn="0" w:lastRowLastColumn="0"/>
              <w:rPr>
                <w:del w:id="1031" w:author="Craeg Strong" w:date="2017-02-28T03:57:00Z"/>
              </w:rPr>
            </w:pPr>
            <w:del w:id="1032" w:author="Craeg Strong" w:date="2017-02-28T03:57:00Z">
              <w:r w:rsidDel="00E26506">
                <w:delText>A bed or unit that is not reserved, not occupied, and not offline.</w:delText>
              </w:r>
            </w:del>
          </w:p>
        </w:tc>
      </w:tr>
    </w:tbl>
    <w:p w14:paraId="76C4AF72" w14:textId="705263DA" w:rsidR="001D573F" w:rsidRDefault="001D573F" w:rsidP="00B21365">
      <w:pPr>
        <w:pStyle w:val="Heading2"/>
      </w:pPr>
      <w:r>
        <w:t>Revision History</w:t>
      </w:r>
    </w:p>
    <w:tbl>
      <w:tblPr>
        <w:tblW w:w="94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15"/>
        <w:gridCol w:w="1593"/>
        <w:gridCol w:w="1476"/>
        <w:gridCol w:w="5094"/>
      </w:tblGrid>
      <w:tr w:rsidR="001D573F" w:rsidRPr="00B75D36" w14:paraId="633A729F" w14:textId="77777777" w:rsidTr="00233AE5">
        <w:trPr>
          <w:trHeight w:val="363"/>
          <w:tblHeader/>
          <w:jc w:val="center"/>
        </w:trPr>
        <w:tc>
          <w:tcPr>
            <w:tcW w:w="1315" w:type="dxa"/>
            <w:shd w:val="clear" w:color="auto" w:fill="333399"/>
          </w:tcPr>
          <w:p w14:paraId="462FD6BA" w14:textId="77777777" w:rsidR="001D573F" w:rsidRPr="008F7A73" w:rsidRDefault="001D573F" w:rsidP="00233AE5">
            <w:pPr>
              <w:pStyle w:val="Tabletext"/>
              <w:jc w:val="center"/>
              <w:rPr>
                <w:rFonts w:cs="Arial"/>
                <w:b/>
                <w:color w:val="FFFFFF"/>
              </w:rPr>
            </w:pPr>
            <w:r w:rsidRPr="008F7A73">
              <w:rPr>
                <w:rFonts w:cs="Arial"/>
                <w:b/>
                <w:color w:val="FFFFFF"/>
              </w:rPr>
              <w:t>Version</w:t>
            </w:r>
          </w:p>
        </w:tc>
        <w:tc>
          <w:tcPr>
            <w:tcW w:w="1593" w:type="dxa"/>
            <w:shd w:val="clear" w:color="auto" w:fill="333399"/>
          </w:tcPr>
          <w:p w14:paraId="344D86EC" w14:textId="77777777" w:rsidR="001D573F" w:rsidRPr="008F7A73" w:rsidRDefault="001D573F" w:rsidP="00233AE5">
            <w:pPr>
              <w:pStyle w:val="Tabletext"/>
              <w:jc w:val="center"/>
              <w:rPr>
                <w:rFonts w:cs="Arial"/>
                <w:b/>
                <w:color w:val="FFFFFF"/>
              </w:rPr>
            </w:pPr>
            <w:r w:rsidRPr="008F7A73">
              <w:rPr>
                <w:rFonts w:cs="Arial"/>
                <w:b/>
                <w:color w:val="FFFFFF"/>
              </w:rPr>
              <w:t>Date</w:t>
            </w:r>
          </w:p>
        </w:tc>
        <w:tc>
          <w:tcPr>
            <w:tcW w:w="1476" w:type="dxa"/>
            <w:shd w:val="clear" w:color="auto" w:fill="333399"/>
          </w:tcPr>
          <w:p w14:paraId="1D3DCE0C" w14:textId="77777777" w:rsidR="001D573F" w:rsidRPr="008F7A73" w:rsidRDefault="001D573F" w:rsidP="00233AE5">
            <w:pPr>
              <w:pStyle w:val="Tabletext"/>
              <w:jc w:val="center"/>
              <w:rPr>
                <w:rFonts w:cs="Arial"/>
                <w:b/>
                <w:color w:val="FFFFFF"/>
              </w:rPr>
            </w:pPr>
            <w:r w:rsidRPr="008F7A73">
              <w:rPr>
                <w:rFonts w:cs="Arial"/>
                <w:b/>
                <w:color w:val="FFFFFF"/>
              </w:rPr>
              <w:t>Author</w:t>
            </w:r>
          </w:p>
        </w:tc>
        <w:tc>
          <w:tcPr>
            <w:tcW w:w="5094" w:type="dxa"/>
            <w:shd w:val="clear" w:color="auto" w:fill="333399"/>
          </w:tcPr>
          <w:p w14:paraId="671672AE" w14:textId="77777777" w:rsidR="001D573F" w:rsidRPr="008F7A73" w:rsidRDefault="001D573F" w:rsidP="00233AE5">
            <w:pPr>
              <w:pStyle w:val="Tabletext"/>
              <w:jc w:val="center"/>
              <w:rPr>
                <w:rFonts w:cs="Arial"/>
                <w:b/>
                <w:color w:val="FFFFFF"/>
              </w:rPr>
            </w:pPr>
            <w:r w:rsidRPr="008F7A73">
              <w:rPr>
                <w:rFonts w:cs="Arial"/>
                <w:b/>
                <w:color w:val="FFFFFF"/>
              </w:rPr>
              <w:t>Summary of Changes</w:t>
            </w:r>
          </w:p>
        </w:tc>
      </w:tr>
      <w:tr w:rsidR="001D573F" w:rsidRPr="00B75D36" w14:paraId="1D2245B0" w14:textId="77777777" w:rsidTr="00233AE5">
        <w:trPr>
          <w:trHeight w:val="363"/>
          <w:jc w:val="center"/>
        </w:trPr>
        <w:tc>
          <w:tcPr>
            <w:tcW w:w="1315" w:type="dxa"/>
          </w:tcPr>
          <w:p w14:paraId="544C2FCD" w14:textId="79E1EB89" w:rsidR="001D573F" w:rsidRPr="008F7A73" w:rsidRDefault="001D573F" w:rsidP="00233AE5">
            <w:pPr>
              <w:pStyle w:val="Tabletext"/>
              <w:rPr>
                <w:rFonts w:cs="Arial"/>
              </w:rPr>
            </w:pPr>
            <w:r>
              <w:rPr>
                <w:rFonts w:cs="Arial"/>
              </w:rPr>
              <w:t>0.1</w:t>
            </w:r>
          </w:p>
        </w:tc>
        <w:tc>
          <w:tcPr>
            <w:tcW w:w="1593" w:type="dxa"/>
          </w:tcPr>
          <w:p w14:paraId="09D2B6D9" w14:textId="32ACB228" w:rsidR="001D573F" w:rsidRPr="008F7A73" w:rsidRDefault="001D573F" w:rsidP="00233AE5">
            <w:pPr>
              <w:pStyle w:val="Tabletext"/>
              <w:rPr>
                <w:rFonts w:cs="Arial"/>
              </w:rPr>
            </w:pPr>
            <w:r>
              <w:rPr>
                <w:rFonts w:cs="Arial"/>
              </w:rPr>
              <w:t>12</w:t>
            </w:r>
            <w:r w:rsidRPr="008F7A73">
              <w:rPr>
                <w:rFonts w:cs="Arial"/>
              </w:rPr>
              <w:t>/</w:t>
            </w:r>
            <w:r>
              <w:rPr>
                <w:rFonts w:cs="Arial"/>
              </w:rPr>
              <w:t>30</w:t>
            </w:r>
            <w:r w:rsidRPr="008F7A73">
              <w:rPr>
                <w:rFonts w:cs="Arial"/>
              </w:rPr>
              <w:t>/20</w:t>
            </w:r>
            <w:r>
              <w:rPr>
                <w:rFonts w:cs="Arial"/>
              </w:rPr>
              <w:t>16</w:t>
            </w:r>
          </w:p>
        </w:tc>
        <w:tc>
          <w:tcPr>
            <w:tcW w:w="1476" w:type="dxa"/>
          </w:tcPr>
          <w:p w14:paraId="73BD6178" w14:textId="25E912D9" w:rsidR="001D573F" w:rsidRPr="008F7A73" w:rsidRDefault="001D573F" w:rsidP="00233AE5">
            <w:pPr>
              <w:pStyle w:val="Tabletext"/>
              <w:rPr>
                <w:rFonts w:cs="Arial"/>
              </w:rPr>
            </w:pPr>
            <w:r>
              <w:rPr>
                <w:rFonts w:cs="Arial"/>
              </w:rPr>
              <w:t>Craeg Strong</w:t>
            </w:r>
          </w:p>
        </w:tc>
        <w:tc>
          <w:tcPr>
            <w:tcW w:w="5094" w:type="dxa"/>
          </w:tcPr>
          <w:p w14:paraId="4351331A" w14:textId="77777777" w:rsidR="001D573F" w:rsidRPr="008F7A73" w:rsidRDefault="001D573F" w:rsidP="00233AE5">
            <w:pPr>
              <w:pStyle w:val="Tabletext"/>
              <w:rPr>
                <w:rFonts w:cs="Arial"/>
              </w:rPr>
            </w:pPr>
            <w:r w:rsidRPr="008F7A73">
              <w:rPr>
                <w:rFonts w:cs="Arial"/>
              </w:rPr>
              <w:t xml:space="preserve">Initial </w:t>
            </w:r>
            <w:r>
              <w:rPr>
                <w:rFonts w:cs="Arial"/>
              </w:rPr>
              <w:t>d</w:t>
            </w:r>
            <w:r w:rsidRPr="008F7A73">
              <w:rPr>
                <w:rFonts w:cs="Arial"/>
              </w:rPr>
              <w:t>raft.</w:t>
            </w:r>
          </w:p>
        </w:tc>
      </w:tr>
      <w:tr w:rsidR="00B26268" w:rsidRPr="00B75D36" w14:paraId="386CBED7" w14:textId="77777777" w:rsidTr="00233AE5">
        <w:trPr>
          <w:trHeight w:val="363"/>
          <w:jc w:val="center"/>
        </w:trPr>
        <w:tc>
          <w:tcPr>
            <w:tcW w:w="1315" w:type="dxa"/>
          </w:tcPr>
          <w:p w14:paraId="725BB832" w14:textId="3EE207D6" w:rsidR="00B26268" w:rsidRDefault="00B26268" w:rsidP="00233AE5">
            <w:pPr>
              <w:pStyle w:val="Tabletext"/>
              <w:rPr>
                <w:rFonts w:cs="Arial"/>
              </w:rPr>
            </w:pPr>
            <w:r>
              <w:rPr>
                <w:rFonts w:cs="Arial"/>
              </w:rPr>
              <w:t>0.2</w:t>
            </w:r>
          </w:p>
        </w:tc>
        <w:tc>
          <w:tcPr>
            <w:tcW w:w="1593" w:type="dxa"/>
          </w:tcPr>
          <w:p w14:paraId="43B653F8" w14:textId="00536C65" w:rsidR="00B26268" w:rsidRDefault="00B26268" w:rsidP="00233AE5">
            <w:pPr>
              <w:pStyle w:val="Tabletext"/>
              <w:rPr>
                <w:rFonts w:cs="Arial"/>
              </w:rPr>
            </w:pPr>
            <w:r>
              <w:rPr>
                <w:rFonts w:cs="Arial"/>
              </w:rPr>
              <w:t>01/28/2017</w:t>
            </w:r>
          </w:p>
        </w:tc>
        <w:tc>
          <w:tcPr>
            <w:tcW w:w="1476" w:type="dxa"/>
          </w:tcPr>
          <w:p w14:paraId="44C02A09" w14:textId="1B721564" w:rsidR="00B26268" w:rsidRDefault="00B26268" w:rsidP="00233AE5">
            <w:pPr>
              <w:pStyle w:val="Tabletext"/>
              <w:rPr>
                <w:rFonts w:cs="Arial"/>
              </w:rPr>
            </w:pPr>
            <w:r>
              <w:rPr>
                <w:rFonts w:cs="Arial"/>
              </w:rPr>
              <w:t>Craeg Strong</w:t>
            </w:r>
          </w:p>
        </w:tc>
        <w:tc>
          <w:tcPr>
            <w:tcW w:w="5094" w:type="dxa"/>
          </w:tcPr>
          <w:p w14:paraId="1B19660D" w14:textId="58A565FB" w:rsidR="00B26268" w:rsidRPr="008F7A73" w:rsidRDefault="00546517" w:rsidP="00233AE5">
            <w:pPr>
              <w:pStyle w:val="Tabletext"/>
              <w:rPr>
                <w:rFonts w:cs="Arial"/>
              </w:rPr>
            </w:pPr>
            <w:r>
              <w:rPr>
                <w:rFonts w:cs="Arial"/>
              </w:rPr>
              <w:t>Substantially revised and updated</w:t>
            </w:r>
            <w:r w:rsidR="00361BFE">
              <w:rPr>
                <w:rFonts w:cs="Arial"/>
              </w:rPr>
              <w:t xml:space="preserve"> based on di</w:t>
            </w:r>
            <w:r w:rsidR="00D26D74">
              <w:rPr>
                <w:rFonts w:cs="Arial"/>
              </w:rPr>
              <w:t>scussions with Barbara and Lari</w:t>
            </w:r>
            <w:r w:rsidR="00361BFE">
              <w:rPr>
                <w:rFonts w:cs="Arial"/>
              </w:rPr>
              <w:t>sa, a review of the CapDash QA data schema, and a review of the CapDash 1.0 QA application</w:t>
            </w:r>
          </w:p>
        </w:tc>
      </w:tr>
      <w:tr w:rsidR="00D52FE2" w:rsidRPr="00B75D36" w14:paraId="1ABA0D85" w14:textId="77777777" w:rsidTr="00233AE5">
        <w:trPr>
          <w:trHeight w:val="363"/>
          <w:jc w:val="center"/>
        </w:trPr>
        <w:tc>
          <w:tcPr>
            <w:tcW w:w="1315" w:type="dxa"/>
          </w:tcPr>
          <w:p w14:paraId="07A0BA55" w14:textId="6EA5595E" w:rsidR="00D52FE2" w:rsidRDefault="00D52FE2" w:rsidP="00233AE5">
            <w:pPr>
              <w:pStyle w:val="Tabletext"/>
              <w:rPr>
                <w:rFonts w:cs="Arial"/>
              </w:rPr>
            </w:pPr>
            <w:r>
              <w:rPr>
                <w:rFonts w:cs="Arial"/>
              </w:rPr>
              <w:t>0.3</w:t>
            </w:r>
          </w:p>
        </w:tc>
        <w:tc>
          <w:tcPr>
            <w:tcW w:w="1593" w:type="dxa"/>
          </w:tcPr>
          <w:p w14:paraId="3C18F5D8" w14:textId="586251E0" w:rsidR="00D52FE2" w:rsidRDefault="00D52FE2" w:rsidP="00233AE5">
            <w:pPr>
              <w:pStyle w:val="Tabletext"/>
              <w:rPr>
                <w:rFonts w:cs="Arial"/>
              </w:rPr>
            </w:pPr>
            <w:r>
              <w:rPr>
                <w:rFonts w:cs="Arial"/>
              </w:rPr>
              <w:t>01/31/2017</w:t>
            </w:r>
          </w:p>
        </w:tc>
        <w:tc>
          <w:tcPr>
            <w:tcW w:w="1476" w:type="dxa"/>
          </w:tcPr>
          <w:p w14:paraId="249C2454" w14:textId="4EEBD96A" w:rsidR="00D52FE2" w:rsidRDefault="00D52FE2" w:rsidP="00233AE5">
            <w:pPr>
              <w:pStyle w:val="Tabletext"/>
              <w:rPr>
                <w:rFonts w:cs="Arial"/>
              </w:rPr>
            </w:pPr>
            <w:r>
              <w:rPr>
                <w:rFonts w:cs="Arial"/>
              </w:rPr>
              <w:t>Craeg Strong</w:t>
            </w:r>
          </w:p>
        </w:tc>
        <w:tc>
          <w:tcPr>
            <w:tcW w:w="5094" w:type="dxa"/>
          </w:tcPr>
          <w:p w14:paraId="152A8196" w14:textId="7D28FF03" w:rsidR="00D52FE2" w:rsidRDefault="00D52FE2" w:rsidP="00D52FE2">
            <w:pPr>
              <w:pStyle w:val="Tabletext"/>
              <w:rPr>
                <w:rFonts w:cs="Arial"/>
              </w:rPr>
            </w:pPr>
            <w:r>
              <w:rPr>
                <w:rFonts w:cs="Arial"/>
              </w:rPr>
              <w:t xml:space="preserve">Applied </w:t>
            </w:r>
            <w:r w:rsidR="00DD4961">
              <w:rPr>
                <w:rFonts w:cs="Arial"/>
              </w:rPr>
              <w:t>many u</w:t>
            </w:r>
            <w:r>
              <w:rPr>
                <w:rFonts w:cs="Arial"/>
              </w:rPr>
              <w:t>pdates and clarifications based on review by Barbara Gramann</w:t>
            </w:r>
          </w:p>
        </w:tc>
      </w:tr>
      <w:tr w:rsidR="00B857BF" w:rsidRPr="00B75D36" w14:paraId="52B0F59D" w14:textId="77777777" w:rsidTr="00233AE5">
        <w:trPr>
          <w:trHeight w:val="363"/>
          <w:jc w:val="center"/>
        </w:trPr>
        <w:tc>
          <w:tcPr>
            <w:tcW w:w="1315" w:type="dxa"/>
          </w:tcPr>
          <w:p w14:paraId="25056277" w14:textId="69CB6FBC" w:rsidR="00B857BF" w:rsidRDefault="00B857BF" w:rsidP="00233AE5">
            <w:pPr>
              <w:pStyle w:val="Tabletext"/>
              <w:rPr>
                <w:rFonts w:cs="Arial"/>
              </w:rPr>
            </w:pPr>
            <w:r>
              <w:rPr>
                <w:rFonts w:cs="Arial"/>
              </w:rPr>
              <w:t>0.4</w:t>
            </w:r>
          </w:p>
        </w:tc>
        <w:tc>
          <w:tcPr>
            <w:tcW w:w="1593" w:type="dxa"/>
          </w:tcPr>
          <w:p w14:paraId="5A9F2A46" w14:textId="3C8A681F" w:rsidR="00B857BF" w:rsidRDefault="00B857BF" w:rsidP="00233AE5">
            <w:pPr>
              <w:pStyle w:val="Tabletext"/>
              <w:rPr>
                <w:rFonts w:cs="Arial"/>
              </w:rPr>
            </w:pPr>
            <w:r>
              <w:rPr>
                <w:rFonts w:cs="Arial"/>
              </w:rPr>
              <w:t>02/10/2017</w:t>
            </w:r>
          </w:p>
        </w:tc>
        <w:tc>
          <w:tcPr>
            <w:tcW w:w="1476" w:type="dxa"/>
          </w:tcPr>
          <w:p w14:paraId="27259E5E" w14:textId="24C94B86" w:rsidR="00B857BF" w:rsidRDefault="00B857BF" w:rsidP="00233AE5">
            <w:pPr>
              <w:pStyle w:val="Tabletext"/>
              <w:rPr>
                <w:rFonts w:cs="Arial"/>
              </w:rPr>
            </w:pPr>
            <w:r>
              <w:rPr>
                <w:rFonts w:cs="Arial"/>
              </w:rPr>
              <w:t>Craeg Strong</w:t>
            </w:r>
          </w:p>
        </w:tc>
        <w:tc>
          <w:tcPr>
            <w:tcW w:w="5094" w:type="dxa"/>
          </w:tcPr>
          <w:p w14:paraId="693934F1" w14:textId="1C4A9476" w:rsidR="00B857BF" w:rsidRDefault="00DD4961" w:rsidP="00D52FE2">
            <w:pPr>
              <w:pStyle w:val="Tabletext"/>
              <w:rPr>
                <w:rFonts w:cs="Arial"/>
              </w:rPr>
            </w:pPr>
            <w:r>
              <w:rPr>
                <w:rFonts w:cs="Arial"/>
              </w:rPr>
              <w:t>Applied many u</w:t>
            </w:r>
            <w:r w:rsidR="00B857BF">
              <w:rPr>
                <w:rFonts w:cs="Arial"/>
              </w:rPr>
              <w:t>pdates and clarifications based on review by Keith Peterson</w:t>
            </w:r>
          </w:p>
        </w:tc>
      </w:tr>
      <w:tr w:rsidR="00C1016A" w:rsidRPr="00B75D36" w14:paraId="2F9C9E32" w14:textId="77777777" w:rsidTr="00233AE5">
        <w:trPr>
          <w:trHeight w:val="363"/>
          <w:jc w:val="center"/>
        </w:trPr>
        <w:tc>
          <w:tcPr>
            <w:tcW w:w="1315" w:type="dxa"/>
          </w:tcPr>
          <w:p w14:paraId="2B6B313C" w14:textId="266DADBF" w:rsidR="00C1016A" w:rsidRDefault="00C1016A" w:rsidP="00233AE5">
            <w:pPr>
              <w:pStyle w:val="Tabletext"/>
              <w:rPr>
                <w:rFonts w:cs="Arial"/>
              </w:rPr>
            </w:pPr>
            <w:r>
              <w:rPr>
                <w:rFonts w:cs="Arial"/>
              </w:rPr>
              <w:t>0.5</w:t>
            </w:r>
          </w:p>
        </w:tc>
        <w:tc>
          <w:tcPr>
            <w:tcW w:w="1593" w:type="dxa"/>
          </w:tcPr>
          <w:p w14:paraId="4A4C9A12" w14:textId="58AF3A19" w:rsidR="00C1016A" w:rsidRDefault="00C1016A" w:rsidP="00233AE5">
            <w:pPr>
              <w:pStyle w:val="Tabletext"/>
              <w:rPr>
                <w:rFonts w:cs="Arial"/>
              </w:rPr>
            </w:pPr>
            <w:r>
              <w:rPr>
                <w:rFonts w:cs="Arial"/>
              </w:rPr>
              <w:t>02/25/2017</w:t>
            </w:r>
          </w:p>
        </w:tc>
        <w:tc>
          <w:tcPr>
            <w:tcW w:w="1476" w:type="dxa"/>
          </w:tcPr>
          <w:p w14:paraId="77BF851E" w14:textId="5554B662" w:rsidR="00C1016A" w:rsidRDefault="00C1016A" w:rsidP="00233AE5">
            <w:pPr>
              <w:pStyle w:val="Tabletext"/>
              <w:rPr>
                <w:rFonts w:cs="Arial"/>
              </w:rPr>
            </w:pPr>
            <w:r>
              <w:rPr>
                <w:rFonts w:cs="Arial"/>
              </w:rPr>
              <w:t>Craeg Strong</w:t>
            </w:r>
          </w:p>
        </w:tc>
        <w:tc>
          <w:tcPr>
            <w:tcW w:w="5094" w:type="dxa"/>
          </w:tcPr>
          <w:p w14:paraId="0962D546" w14:textId="3293F207" w:rsidR="00C1016A" w:rsidRDefault="00BA6DF2" w:rsidP="00D52FE2">
            <w:pPr>
              <w:pStyle w:val="Tabletext"/>
              <w:rPr>
                <w:rFonts w:cs="Arial"/>
              </w:rPr>
            </w:pPr>
            <w:r>
              <w:rPr>
                <w:rFonts w:cs="Arial"/>
              </w:rPr>
              <w:t>Applied many updates and clarifications based on review by Keith Peterson</w:t>
            </w:r>
          </w:p>
        </w:tc>
      </w:tr>
    </w:tbl>
    <w:p w14:paraId="0EFC53C6" w14:textId="56276251" w:rsidR="00F51274" w:rsidRPr="00B21365" w:rsidRDefault="00994484" w:rsidP="00B21365">
      <w:pPr>
        <w:pStyle w:val="Heading2"/>
        <w:rPr>
          <w:b/>
          <w:bCs/>
          <w:color w:val="345A8A" w:themeColor="accent1" w:themeShade="B5"/>
          <w:sz w:val="32"/>
          <w:szCs w:val="32"/>
        </w:rPr>
      </w:pPr>
      <w:ins w:id="1033" w:author="Craeg Strong" w:date="2017-02-28T05:56:00Z">
        <w:r>
          <w:t xml:space="preserve">Outstanding </w:t>
        </w:r>
      </w:ins>
      <w:r w:rsidR="00F51274">
        <w:t>Questions</w:t>
      </w:r>
      <w:del w:id="1034" w:author="Craeg Strong" w:date="2017-02-28T05:56:00Z">
        <w:r w:rsidR="00F51274" w:rsidDel="00994484">
          <w:delText xml:space="preserve"> and Answers</w:delText>
        </w:r>
      </w:del>
    </w:p>
    <w:tbl>
      <w:tblPr>
        <w:tblStyle w:val="GridTable4-Accent1"/>
        <w:tblW w:w="0" w:type="auto"/>
        <w:tblLook w:val="04A0" w:firstRow="1" w:lastRow="0" w:firstColumn="1" w:lastColumn="0" w:noHBand="0" w:noVBand="1"/>
      </w:tblPr>
      <w:tblGrid>
        <w:gridCol w:w="5058"/>
        <w:gridCol w:w="4410"/>
      </w:tblGrid>
      <w:tr w:rsidR="00F51274" w14:paraId="05FEE138" w14:textId="77777777" w:rsidTr="0053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01267DB8" w14:textId="7D078581" w:rsidR="00F51274" w:rsidRDefault="00F51274" w:rsidP="002A446F">
            <w:r>
              <w:t>Question</w:t>
            </w:r>
          </w:p>
        </w:tc>
        <w:tc>
          <w:tcPr>
            <w:tcW w:w="4410" w:type="dxa"/>
          </w:tcPr>
          <w:p w14:paraId="3CB1A475" w14:textId="12F7E684" w:rsidR="00F51274" w:rsidRDefault="00644043" w:rsidP="002A446F">
            <w:pPr>
              <w:cnfStyle w:val="100000000000" w:firstRow="1" w:lastRow="0" w:firstColumn="0" w:lastColumn="0" w:oddVBand="0" w:evenVBand="0" w:oddHBand="0" w:evenHBand="0" w:firstRowFirstColumn="0" w:firstRowLastColumn="0" w:lastRowFirstColumn="0" w:lastRowLastColumn="0"/>
              <w:rPr>
                <w:highlight w:val="yellow"/>
              </w:rPr>
            </w:pPr>
            <w:r>
              <w:t xml:space="preserve">Comments and </w:t>
            </w:r>
            <w:r w:rsidR="00F51274">
              <w:t>Answer</w:t>
            </w:r>
          </w:p>
        </w:tc>
      </w:tr>
      <w:tr w:rsidR="00796983" w14:paraId="5B19A0AB" w14:textId="77777777" w:rsidTr="0053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2ABAAE0F" w14:textId="73E4EE65" w:rsidR="00796983" w:rsidRPr="00994484" w:rsidRDefault="00796983" w:rsidP="000F101A">
            <w:pPr>
              <w:rPr>
                <w:i/>
                <w:rPrChange w:id="1035" w:author="Craeg Strong" w:date="2017-02-28T05:56:00Z">
                  <w:rPr/>
                </w:rPrChange>
              </w:rPr>
            </w:pPr>
            <w:r>
              <w:t>Does the city reimburse shelters directly for long-term renovations or improvements to buildings/units?  How does DHS incentivize (beyond the 95% rule) shelter operators to improve the quality of their units?</w:t>
            </w:r>
            <w:ins w:id="1036" w:author="Craeg Strong" w:date="2017-02-28T05:56:00Z">
              <w:r w:rsidR="00994484">
                <w:t xml:space="preserve"> </w:t>
              </w:r>
              <w:r w:rsidR="00994484" w:rsidRPr="00994484">
                <w:rPr>
                  <w:rPrChange w:id="1037" w:author="Craeg Strong" w:date="2017-02-28T05:56:00Z">
                    <w:rPr>
                      <w:i/>
                    </w:rPr>
                  </w:rPrChange>
                </w:rPr>
                <w:t>My understanding is that in order to receive reimbursement for long-term renovations, work plans must be approved in advance, monitored, and inspected on completion.  Is that true?</w:t>
              </w:r>
            </w:ins>
          </w:p>
        </w:tc>
        <w:tc>
          <w:tcPr>
            <w:tcW w:w="4410" w:type="dxa"/>
          </w:tcPr>
          <w:p w14:paraId="56B439C8" w14:textId="1F7EFC68" w:rsidR="002D355F" w:rsidRPr="008216E0" w:rsidRDefault="006A2F9F" w:rsidP="002A446F">
            <w:pPr>
              <w:cnfStyle w:val="000000100000" w:firstRow="0" w:lastRow="0" w:firstColumn="0" w:lastColumn="0" w:oddVBand="0" w:evenVBand="0" w:oddHBand="1" w:evenHBand="0" w:firstRowFirstColumn="0" w:firstRowLastColumn="0" w:lastRowFirstColumn="0" w:lastRowLastColumn="0"/>
              <w:rPr>
                <w:i/>
              </w:rPr>
            </w:pPr>
            <w:del w:id="1038" w:author="Craeg Strong" w:date="2017-02-28T05:56:00Z">
              <w:r w:rsidRPr="008216E0" w:rsidDel="00994484">
                <w:rPr>
                  <w:i/>
                </w:rPr>
                <w:delText>My understanding is that in order to receive reimbursement for long-term renovations, work plans must be approved in advance, monitored, and inspected on completion.  Is that true?</w:delText>
              </w:r>
            </w:del>
            <w:ins w:id="1039" w:author="Craeg Strong" w:date="2017-02-28T05:45:00Z">
              <w:r w:rsidR="002D355F">
                <w:rPr>
                  <w:i/>
                </w:rPr>
                <w:t>Keith: Need to confirm with Jim</w:t>
              </w:r>
            </w:ins>
          </w:p>
        </w:tc>
      </w:tr>
      <w:tr w:rsidR="00C06541" w14:paraId="73F9D086" w14:textId="77777777" w:rsidTr="00532230">
        <w:tc>
          <w:tcPr>
            <w:cnfStyle w:val="001000000000" w:firstRow="0" w:lastRow="0" w:firstColumn="1" w:lastColumn="0" w:oddVBand="0" w:evenVBand="0" w:oddHBand="0" w:evenHBand="0" w:firstRowFirstColumn="0" w:firstRowLastColumn="0" w:lastRowFirstColumn="0" w:lastRowLastColumn="0"/>
            <w:tcW w:w="5058" w:type="dxa"/>
          </w:tcPr>
          <w:p w14:paraId="08FE5D54" w14:textId="3DEFD862" w:rsidR="00C06541" w:rsidRDefault="00C06541" w:rsidP="00796983">
            <w:r>
              <w:t xml:space="preserve">What is the process for performing projections of unit demand?  </w:t>
            </w:r>
            <w:ins w:id="1040" w:author="Craeg Strong" w:date="2017-02-28T05:56:00Z">
              <w:r w:rsidR="00354336" w:rsidRPr="00354336">
                <w:rPr>
                  <w:rPrChange w:id="1041" w:author="Craeg Strong" w:date="2017-02-28T05:56:00Z">
                    <w:rPr>
                      <w:i/>
                    </w:rPr>
                  </w:rPrChange>
                </w:rPr>
                <w:t xml:space="preserve">Who does projections today?  How many people are involved?  Is it HERO &amp; IVC, or some other unit?  How often are they </w:t>
              </w:r>
              <w:r w:rsidR="00354336" w:rsidRPr="00354336">
                <w:rPr>
                  <w:rPrChange w:id="1042" w:author="Craeg Strong" w:date="2017-02-28T05:56:00Z">
                    <w:rPr>
                      <w:i/>
                    </w:rPr>
                  </w:rPrChange>
                </w:rPr>
                <w:lastRenderedPageBreak/>
                <w:t>done?  How far in advance are they done?  What reports are used to facilitate projections?  Who consumes this data?</w:t>
              </w:r>
              <w:r w:rsidR="00354336">
                <w:rPr>
                  <w:i/>
                </w:rPr>
                <w:t xml:space="preserve">  </w:t>
              </w:r>
            </w:ins>
          </w:p>
        </w:tc>
        <w:tc>
          <w:tcPr>
            <w:tcW w:w="4410" w:type="dxa"/>
          </w:tcPr>
          <w:p w14:paraId="214F22E1" w14:textId="074D5CDA" w:rsidR="00C06541" w:rsidRPr="000F101A" w:rsidRDefault="006C196E" w:rsidP="000F101A">
            <w:pPr>
              <w:cnfStyle w:val="000000000000" w:firstRow="0" w:lastRow="0" w:firstColumn="0" w:lastColumn="0" w:oddVBand="0" w:evenVBand="0" w:oddHBand="0" w:evenHBand="0" w:firstRowFirstColumn="0" w:firstRowLastColumn="0" w:lastRowFirstColumn="0" w:lastRowLastColumn="0"/>
              <w:rPr>
                <w:i/>
              </w:rPr>
            </w:pPr>
            <w:del w:id="1043" w:author="Craeg Strong" w:date="2017-02-28T05:56:00Z">
              <w:r w:rsidDel="00354336">
                <w:rPr>
                  <w:i/>
                </w:rPr>
                <w:lastRenderedPageBreak/>
                <w:delText>Who does projections</w:delText>
              </w:r>
              <w:r w:rsidR="00B216A2" w:rsidDel="00354336">
                <w:rPr>
                  <w:i/>
                </w:rPr>
                <w:delText xml:space="preserve"> today</w:delText>
              </w:r>
              <w:r w:rsidDel="00354336">
                <w:rPr>
                  <w:i/>
                </w:rPr>
                <w:delText>?</w:delText>
              </w:r>
              <w:r w:rsidR="00B216A2" w:rsidDel="00354336">
                <w:rPr>
                  <w:i/>
                </w:rPr>
                <w:delText xml:space="preserve">  How many people are involved?</w:delText>
              </w:r>
              <w:r w:rsidR="00B71658" w:rsidDel="00354336">
                <w:rPr>
                  <w:i/>
                </w:rPr>
                <w:delText xml:space="preserve">  Is it HERO &amp; </w:delText>
              </w:r>
              <w:r w:rsidR="00AE66F4" w:rsidDel="00354336">
                <w:rPr>
                  <w:i/>
                </w:rPr>
                <w:delText xml:space="preserve">IVC, or some other unit?  How often are they done?  How far in advance are they done?  What reports are used to facilitate projections?  Who consumes this data?  </w:delText>
              </w:r>
            </w:del>
          </w:p>
        </w:tc>
      </w:tr>
      <w:tr w:rsidR="009E5A5F" w14:paraId="2E0F6368" w14:textId="77777777" w:rsidTr="0053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659E41E8" w14:textId="50073F8D" w:rsidR="009E5A5F" w:rsidRDefault="009E5A5F" w:rsidP="00492ED9">
            <w:del w:id="1044" w:author="Craeg Strong" w:date="2017-02-28T05:46:00Z">
              <w:r w:rsidDel="00934350">
                <w:lastRenderedPageBreak/>
                <w:delText>What types of expenses can be paid by P-Cards?  Do providers need to sign up for this?  Do they need vouchers or waivers?  Who within DHS holds P-cards?  Are they conceptually the same as the micro-purchase</w:delText>
              </w:r>
            </w:del>
            <w:ins w:id="1045" w:author="Craeg Strong" w:date="2017-02-28T05:46:00Z">
              <w:r w:rsidR="00934350">
                <w:t>Are there any other types of P-Card purchases that are relevant for CapDash other than Hotel Reservations?</w:t>
              </w:r>
            </w:ins>
            <w:del w:id="1046" w:author="Craeg Strong" w:date="2017-02-28T05:46:00Z">
              <w:r w:rsidDel="00934350">
                <w:delText xml:space="preserve"> P-Cards used by other NYC agencies?  Which billing account is used by the P-Cards?</w:delText>
              </w:r>
            </w:del>
          </w:p>
        </w:tc>
        <w:tc>
          <w:tcPr>
            <w:tcW w:w="4410" w:type="dxa"/>
          </w:tcPr>
          <w:p w14:paraId="03534F21" w14:textId="77777777" w:rsidR="009E5A5F" w:rsidRDefault="009E5A5F" w:rsidP="00AE66F4">
            <w:pPr>
              <w:cnfStyle w:val="000000100000" w:firstRow="0" w:lastRow="0" w:firstColumn="0" w:lastColumn="0" w:oddVBand="0" w:evenVBand="0" w:oddHBand="1" w:evenHBand="0" w:firstRowFirstColumn="0" w:firstRowLastColumn="0" w:lastRowFirstColumn="0" w:lastRowLastColumn="0"/>
              <w:rPr>
                <w:i/>
              </w:rPr>
            </w:pPr>
          </w:p>
        </w:tc>
      </w:tr>
      <w:tr w:rsidR="00805BB0" w:rsidDel="00CC296D" w14:paraId="5D1A257C" w14:textId="3772EAC9" w:rsidTr="00532230">
        <w:trPr>
          <w:del w:id="1047" w:author="Craeg Strong" w:date="2017-02-28T05:49:00Z"/>
        </w:trPr>
        <w:tc>
          <w:tcPr>
            <w:cnfStyle w:val="001000000000" w:firstRow="0" w:lastRow="0" w:firstColumn="1" w:lastColumn="0" w:oddVBand="0" w:evenVBand="0" w:oddHBand="0" w:evenHBand="0" w:firstRowFirstColumn="0" w:firstRowLastColumn="0" w:lastRowFirstColumn="0" w:lastRowLastColumn="0"/>
            <w:tcW w:w="5058" w:type="dxa"/>
          </w:tcPr>
          <w:p w14:paraId="4E40BC70" w14:textId="52CF76CF" w:rsidR="00805BB0" w:rsidDel="00CC296D" w:rsidRDefault="00805BB0">
            <w:pPr>
              <w:rPr>
                <w:del w:id="1048" w:author="Craeg Strong" w:date="2017-02-28T05:49:00Z"/>
              </w:rPr>
            </w:pPr>
            <w:del w:id="1049" w:author="Craeg Strong" w:date="2017-02-28T05:49:00Z">
              <w:r w:rsidDel="00CC296D">
                <w:delText>What are the rules for reserved units?  For how long can a unit be reserved?  Who can reserve a unit?</w:delText>
              </w:r>
              <w:r w:rsidR="00AD7CC2" w:rsidDel="00CC296D">
                <w:delText xml:space="preserve"> What is the difference between reserve, demand, and availability numbers in the CapDash report—it appears that “demand” is s</w:delText>
              </w:r>
              <w:r w:rsidR="009A6E1C" w:rsidDel="00CC296D">
                <w:delText xml:space="preserve">horthand for “unfilled demand” </w:delText>
              </w:r>
              <w:r w:rsidR="00AD7CC2" w:rsidDel="00CC296D">
                <w:delText xml:space="preserve">Does “reserved” mean the units for people </w:delText>
              </w:r>
              <w:r w:rsidR="00994BC4" w:rsidDel="00CC296D">
                <w:delText>who have already been assigned to the given</w:delText>
              </w:r>
              <w:r w:rsidR="00AD7CC2" w:rsidDel="00CC296D">
                <w:delText xml:space="preserve"> shelter</w:delText>
              </w:r>
              <w:r w:rsidR="00994BC4" w:rsidDel="00CC296D">
                <w:delText>?</w:delText>
              </w:r>
            </w:del>
          </w:p>
        </w:tc>
        <w:tc>
          <w:tcPr>
            <w:tcW w:w="4410" w:type="dxa"/>
          </w:tcPr>
          <w:p w14:paraId="2489FF76" w14:textId="7C0DC607" w:rsidR="00805BB0" w:rsidDel="00CC296D" w:rsidRDefault="00805BB0" w:rsidP="00AE66F4">
            <w:pPr>
              <w:cnfStyle w:val="000000000000" w:firstRow="0" w:lastRow="0" w:firstColumn="0" w:lastColumn="0" w:oddVBand="0" w:evenVBand="0" w:oddHBand="0" w:evenHBand="0" w:firstRowFirstColumn="0" w:firstRowLastColumn="0" w:lastRowFirstColumn="0" w:lastRowLastColumn="0"/>
              <w:rPr>
                <w:del w:id="1050" w:author="Craeg Strong" w:date="2017-02-28T05:49:00Z"/>
                <w:i/>
              </w:rPr>
            </w:pPr>
          </w:p>
        </w:tc>
      </w:tr>
      <w:tr w:rsidR="00805BB0" w14:paraId="112E3122" w14:textId="77777777" w:rsidTr="0053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0500F394" w14:textId="5FF05F7E" w:rsidR="00805BB0" w:rsidRDefault="00784FE9" w:rsidP="00492ED9">
            <w:del w:id="1051" w:author="Craeg Strong" w:date="2017-02-28T05:50:00Z">
              <w:r w:rsidDel="00CC296D">
                <w:delText xml:space="preserve">When </w:delText>
              </w:r>
              <w:r w:rsidR="00332505" w:rsidDel="00CC296D">
                <w:delText>would</w:delText>
              </w:r>
              <w:r w:rsidDel="00CC296D">
                <w:delText xml:space="preserve"> </w:delText>
              </w:r>
              <w:r w:rsidR="00805BB0" w:rsidDel="00CC296D">
                <w:delText>a repair become so large that it becomes “long-term renovation” what is the dividing line?</w:delText>
              </w:r>
              <w:r w:rsidR="00510D87" w:rsidDel="00CC296D">
                <w:delText xml:space="preserve">  </w:delText>
              </w:r>
            </w:del>
            <w:r w:rsidR="00510D87">
              <w:t>What are the rules for when a shelter provider can seek reimbursement for long-term renovations?  What about in the case of code violations?</w:t>
            </w:r>
          </w:p>
        </w:tc>
        <w:tc>
          <w:tcPr>
            <w:tcW w:w="4410" w:type="dxa"/>
          </w:tcPr>
          <w:p w14:paraId="108D20C0" w14:textId="77777777" w:rsidR="00805BB0" w:rsidRDefault="00805BB0" w:rsidP="00AE66F4">
            <w:pPr>
              <w:cnfStyle w:val="000000100000" w:firstRow="0" w:lastRow="0" w:firstColumn="0" w:lastColumn="0" w:oddVBand="0" w:evenVBand="0" w:oddHBand="1" w:evenHBand="0" w:firstRowFirstColumn="0" w:firstRowLastColumn="0" w:lastRowFirstColumn="0" w:lastRowLastColumn="0"/>
              <w:rPr>
                <w:i/>
              </w:rPr>
            </w:pPr>
          </w:p>
        </w:tc>
      </w:tr>
      <w:tr w:rsidR="00EE5451" w:rsidDel="00CC296D" w14:paraId="6AEDC959" w14:textId="6F26C574" w:rsidTr="00532230">
        <w:trPr>
          <w:del w:id="1052" w:author="Craeg Strong" w:date="2017-02-28T05:50:00Z"/>
        </w:trPr>
        <w:tc>
          <w:tcPr>
            <w:cnfStyle w:val="001000000000" w:firstRow="0" w:lastRow="0" w:firstColumn="1" w:lastColumn="0" w:oddVBand="0" w:evenVBand="0" w:oddHBand="0" w:evenHBand="0" w:firstRowFirstColumn="0" w:firstRowLastColumn="0" w:lastRowFirstColumn="0" w:lastRowLastColumn="0"/>
            <w:tcW w:w="5058" w:type="dxa"/>
          </w:tcPr>
          <w:p w14:paraId="6903637A" w14:textId="238C59D0" w:rsidR="00EE5451" w:rsidDel="00CC296D" w:rsidRDefault="00EE5451">
            <w:pPr>
              <w:rPr>
                <w:del w:id="1053" w:author="Craeg Strong" w:date="2017-02-28T05:50:00Z"/>
              </w:rPr>
            </w:pPr>
            <w:del w:id="1054" w:author="Craeg Strong" w:date="2017-02-28T05:50:00Z">
              <w:r w:rsidDel="00CC296D">
                <w:delText>Is the per-transaction limit for P-cards $20K?  Although each card can have its own limit, there must be an overall daily/weekly/monthly limit that no P-Card can exceed, what are those numbers?</w:delText>
              </w:r>
            </w:del>
          </w:p>
        </w:tc>
        <w:tc>
          <w:tcPr>
            <w:tcW w:w="4410" w:type="dxa"/>
          </w:tcPr>
          <w:p w14:paraId="420C3F86" w14:textId="5A5E4FC3" w:rsidR="00EE5451" w:rsidDel="00CC296D" w:rsidRDefault="00EE5451" w:rsidP="00AE66F4">
            <w:pPr>
              <w:cnfStyle w:val="000000000000" w:firstRow="0" w:lastRow="0" w:firstColumn="0" w:lastColumn="0" w:oddVBand="0" w:evenVBand="0" w:oddHBand="0" w:evenHBand="0" w:firstRowFirstColumn="0" w:firstRowLastColumn="0" w:lastRowFirstColumn="0" w:lastRowLastColumn="0"/>
              <w:rPr>
                <w:del w:id="1055" w:author="Craeg Strong" w:date="2017-02-28T05:50:00Z"/>
                <w:i/>
              </w:rPr>
            </w:pPr>
          </w:p>
        </w:tc>
      </w:tr>
      <w:tr w:rsidR="0047287E" w:rsidDel="00CC296D" w14:paraId="42FFC428" w14:textId="18389B5F" w:rsidTr="00532230">
        <w:trPr>
          <w:cnfStyle w:val="000000100000" w:firstRow="0" w:lastRow="0" w:firstColumn="0" w:lastColumn="0" w:oddVBand="0" w:evenVBand="0" w:oddHBand="1" w:evenHBand="0" w:firstRowFirstColumn="0" w:firstRowLastColumn="0" w:lastRowFirstColumn="0" w:lastRowLastColumn="0"/>
          <w:del w:id="1056" w:author="Craeg Strong" w:date="2017-02-28T05:52:00Z"/>
        </w:trPr>
        <w:tc>
          <w:tcPr>
            <w:cnfStyle w:val="001000000000" w:firstRow="0" w:lastRow="0" w:firstColumn="1" w:lastColumn="0" w:oddVBand="0" w:evenVBand="0" w:oddHBand="0" w:evenHBand="0" w:firstRowFirstColumn="0" w:firstRowLastColumn="0" w:lastRowFirstColumn="0" w:lastRowLastColumn="0"/>
            <w:tcW w:w="5058" w:type="dxa"/>
          </w:tcPr>
          <w:p w14:paraId="0CEBF89E" w14:textId="04E43529" w:rsidR="0047287E" w:rsidDel="00CC296D" w:rsidRDefault="0047287E" w:rsidP="00EE5451">
            <w:pPr>
              <w:rPr>
                <w:del w:id="1057" w:author="Craeg Strong" w:date="2017-02-28T05:52:00Z"/>
              </w:rPr>
            </w:pPr>
            <w:del w:id="1058" w:author="Craeg Strong" w:date="2017-02-28T05:51:00Z">
              <w:r w:rsidDel="00CC296D">
                <w:delText>What are some typical reasons that a Transfer occurs?  Could it be overcrowding?  A disturbance?  Is the transportation reimbursed by DHS?  By P-Card?  If from one provider to another, who gets paid for the usage of the beds?  Is the transfer reason recorded in CARES? Should it be recorded?  Are there any pre-arrangements between shelters made so that everybody knows what to do if a transfer is needed?</w:delText>
              </w:r>
              <w:r w:rsidR="00EF133D" w:rsidDel="00CC296D">
                <w:delText xml:space="preserve">  What vehicles are used?</w:delText>
              </w:r>
            </w:del>
          </w:p>
        </w:tc>
        <w:tc>
          <w:tcPr>
            <w:tcW w:w="4410" w:type="dxa"/>
          </w:tcPr>
          <w:p w14:paraId="53AD8623" w14:textId="41D80B5C" w:rsidR="0047287E" w:rsidDel="00CC296D" w:rsidRDefault="0047287E" w:rsidP="00AE66F4">
            <w:pPr>
              <w:cnfStyle w:val="000000100000" w:firstRow="0" w:lastRow="0" w:firstColumn="0" w:lastColumn="0" w:oddVBand="0" w:evenVBand="0" w:oddHBand="1" w:evenHBand="0" w:firstRowFirstColumn="0" w:firstRowLastColumn="0" w:lastRowFirstColumn="0" w:lastRowLastColumn="0"/>
              <w:rPr>
                <w:del w:id="1059" w:author="Craeg Strong" w:date="2017-02-28T05:52:00Z"/>
                <w:i/>
              </w:rPr>
            </w:pPr>
            <w:del w:id="1060" w:author="Craeg Strong" w:date="2017-02-28T05:51:00Z">
              <w:r w:rsidDel="00CC296D">
                <w:rPr>
                  <w:i/>
                </w:rPr>
                <w:delText>Many hotels have pre-existing arrangements established with other hotels to handle overflow, since they typically overbook knowing that a certain percentage of cancellations is likely.  Do the shelters follow a similar practice?</w:delText>
              </w:r>
            </w:del>
          </w:p>
        </w:tc>
      </w:tr>
      <w:tr w:rsidR="00BC7F85" w:rsidDel="00CC296D" w14:paraId="353A2374" w14:textId="28BD55A4" w:rsidTr="00532230">
        <w:trPr>
          <w:del w:id="1061" w:author="Craeg Strong" w:date="2017-02-28T05:52:00Z"/>
        </w:trPr>
        <w:tc>
          <w:tcPr>
            <w:cnfStyle w:val="001000000000" w:firstRow="0" w:lastRow="0" w:firstColumn="1" w:lastColumn="0" w:oddVBand="0" w:evenVBand="0" w:oddHBand="0" w:evenHBand="0" w:firstRowFirstColumn="0" w:firstRowLastColumn="0" w:lastRowFirstColumn="0" w:lastRowLastColumn="0"/>
            <w:tcW w:w="5058" w:type="dxa"/>
          </w:tcPr>
          <w:p w14:paraId="77964D02" w14:textId="3FD8EC41" w:rsidR="00BC7F85" w:rsidDel="00CC296D" w:rsidRDefault="001C2CF7" w:rsidP="00EE5451">
            <w:pPr>
              <w:rPr>
                <w:del w:id="1062" w:author="Craeg Strong" w:date="2017-02-28T05:52:00Z"/>
              </w:rPr>
            </w:pPr>
            <w:del w:id="1063" w:author="Craeg Strong" w:date="2017-02-28T05:52:00Z">
              <w:r w:rsidDel="00CC296D">
                <w:delText>Are clients always expected to make their own way into shelters?  Is transportation ever provided?  If so, by whom?  How is that tracked and paid for?</w:delText>
              </w:r>
              <w:r w:rsidR="00BC7F85" w:rsidDel="00CC296D">
                <w:delText xml:space="preserve">  </w:delText>
              </w:r>
            </w:del>
          </w:p>
        </w:tc>
        <w:tc>
          <w:tcPr>
            <w:tcW w:w="4410" w:type="dxa"/>
          </w:tcPr>
          <w:p w14:paraId="5C15390A" w14:textId="7FEC5672" w:rsidR="00BC7F85" w:rsidDel="00CC296D" w:rsidRDefault="00BC7F85" w:rsidP="00AE66F4">
            <w:pPr>
              <w:cnfStyle w:val="000000000000" w:firstRow="0" w:lastRow="0" w:firstColumn="0" w:lastColumn="0" w:oddVBand="0" w:evenVBand="0" w:oddHBand="0" w:evenHBand="0" w:firstRowFirstColumn="0" w:firstRowLastColumn="0" w:lastRowFirstColumn="0" w:lastRowLastColumn="0"/>
              <w:rPr>
                <w:del w:id="1064" w:author="Craeg Strong" w:date="2017-02-28T05:52:00Z"/>
                <w:i/>
              </w:rPr>
            </w:pPr>
          </w:p>
        </w:tc>
      </w:tr>
      <w:tr w:rsidR="00EA1E2C" w:rsidDel="00A42CD7" w14:paraId="0A99E409" w14:textId="78A48F20" w:rsidTr="00532230">
        <w:trPr>
          <w:cnfStyle w:val="000000100000" w:firstRow="0" w:lastRow="0" w:firstColumn="0" w:lastColumn="0" w:oddVBand="0" w:evenVBand="0" w:oddHBand="1" w:evenHBand="0" w:firstRowFirstColumn="0" w:firstRowLastColumn="0" w:lastRowFirstColumn="0" w:lastRowLastColumn="0"/>
          <w:del w:id="1065" w:author="Craeg Strong" w:date="2017-02-28T05:54:00Z"/>
        </w:trPr>
        <w:tc>
          <w:tcPr>
            <w:cnfStyle w:val="001000000000" w:firstRow="0" w:lastRow="0" w:firstColumn="1" w:lastColumn="0" w:oddVBand="0" w:evenVBand="0" w:oddHBand="0" w:evenHBand="0" w:firstRowFirstColumn="0" w:firstRowLastColumn="0" w:lastRowFirstColumn="0" w:lastRowLastColumn="0"/>
            <w:tcW w:w="5058" w:type="dxa"/>
          </w:tcPr>
          <w:p w14:paraId="34118DA3" w14:textId="609B0F74" w:rsidR="00EA1E2C" w:rsidDel="00A42CD7" w:rsidRDefault="00EA1E2C">
            <w:pPr>
              <w:rPr>
                <w:del w:id="1066" w:author="Craeg Strong" w:date="2017-02-28T05:54:00Z"/>
              </w:rPr>
            </w:pPr>
            <w:del w:id="1067" w:author="Craeg Strong" w:date="2017-02-28T05:54:00Z">
              <w:r w:rsidDel="00A42CD7">
                <w:delText>What does “pending assignment” mean?  Presumably everyone gets a bed somewhere by the end of the night, so does “pending assignment” track the number of people who don’t immediately get a bed and have to be diverted or transferred?  Why is this number tracked?</w:delText>
              </w:r>
            </w:del>
          </w:p>
        </w:tc>
        <w:tc>
          <w:tcPr>
            <w:tcW w:w="4410" w:type="dxa"/>
          </w:tcPr>
          <w:p w14:paraId="207383F4" w14:textId="37ACBB92" w:rsidR="00EA1E2C" w:rsidDel="00A42CD7" w:rsidRDefault="00EA1E2C" w:rsidP="00AE66F4">
            <w:pPr>
              <w:cnfStyle w:val="000000100000" w:firstRow="0" w:lastRow="0" w:firstColumn="0" w:lastColumn="0" w:oddVBand="0" w:evenVBand="0" w:oddHBand="1" w:evenHBand="0" w:firstRowFirstColumn="0" w:firstRowLastColumn="0" w:lastRowFirstColumn="0" w:lastRowLastColumn="0"/>
              <w:rPr>
                <w:del w:id="1068" w:author="Craeg Strong" w:date="2017-02-28T05:54:00Z"/>
                <w:i/>
              </w:rPr>
            </w:pPr>
          </w:p>
        </w:tc>
      </w:tr>
      <w:tr w:rsidR="00360A8D" w:rsidDel="00994484" w14:paraId="29215D12" w14:textId="478676C2" w:rsidTr="00532230">
        <w:trPr>
          <w:del w:id="1069" w:author="Craeg Strong" w:date="2017-02-28T05:55:00Z"/>
        </w:trPr>
        <w:tc>
          <w:tcPr>
            <w:cnfStyle w:val="001000000000" w:firstRow="0" w:lastRow="0" w:firstColumn="1" w:lastColumn="0" w:oddVBand="0" w:evenVBand="0" w:oddHBand="0" w:evenHBand="0" w:firstRowFirstColumn="0" w:firstRowLastColumn="0" w:lastRowFirstColumn="0" w:lastRowLastColumn="0"/>
            <w:tcW w:w="5058" w:type="dxa"/>
          </w:tcPr>
          <w:p w14:paraId="57D026AB" w14:textId="2A5B6C5E" w:rsidR="00360A8D" w:rsidDel="00994484" w:rsidRDefault="00360A8D">
            <w:pPr>
              <w:rPr>
                <w:del w:id="1070" w:author="Craeg Strong" w:date="2017-02-28T05:55:00Z"/>
              </w:rPr>
            </w:pPr>
            <w:del w:id="1071" w:author="Craeg Strong" w:date="2017-02-28T05:55:00Z">
              <w:r w:rsidDel="00994484">
                <w:delText>What is the roster process for FWC</w:delText>
              </w:r>
              <w:r w:rsidR="0063238E" w:rsidDel="00994484">
                <w:delText xml:space="preserve">?  How are the roster numbers reconciled with the </w:delText>
              </w:r>
              <w:r w:rsidR="00687527" w:rsidDel="00994484">
                <w:delText xml:space="preserve">usage </w:delText>
              </w:r>
              <w:r w:rsidR="0063238E" w:rsidDel="00994484">
                <w:delText xml:space="preserve">numbers in CARES?  Or do we just go with the numbers from CARES?    </w:delText>
              </w:r>
            </w:del>
          </w:p>
        </w:tc>
        <w:tc>
          <w:tcPr>
            <w:tcW w:w="4410" w:type="dxa"/>
          </w:tcPr>
          <w:p w14:paraId="676858BE" w14:textId="105928FF" w:rsidR="00360A8D" w:rsidDel="00994484" w:rsidRDefault="00360A8D" w:rsidP="00AE66F4">
            <w:pPr>
              <w:cnfStyle w:val="000000000000" w:firstRow="0" w:lastRow="0" w:firstColumn="0" w:lastColumn="0" w:oddVBand="0" w:evenVBand="0" w:oddHBand="0" w:evenHBand="0" w:firstRowFirstColumn="0" w:firstRowLastColumn="0" w:lastRowFirstColumn="0" w:lastRowLastColumn="0"/>
              <w:rPr>
                <w:del w:id="1072" w:author="Craeg Strong" w:date="2017-02-28T05:55:00Z"/>
                <w:i/>
              </w:rPr>
            </w:pPr>
          </w:p>
        </w:tc>
      </w:tr>
      <w:tr w:rsidR="00A92182" w:rsidDel="00994484" w14:paraId="79FE5002" w14:textId="42154C40" w:rsidTr="00532230">
        <w:trPr>
          <w:cnfStyle w:val="000000100000" w:firstRow="0" w:lastRow="0" w:firstColumn="0" w:lastColumn="0" w:oddVBand="0" w:evenVBand="0" w:oddHBand="1" w:evenHBand="0" w:firstRowFirstColumn="0" w:firstRowLastColumn="0" w:lastRowFirstColumn="0" w:lastRowLastColumn="0"/>
          <w:del w:id="1073" w:author="Craeg Strong" w:date="2017-02-28T05:55:00Z"/>
        </w:trPr>
        <w:tc>
          <w:tcPr>
            <w:cnfStyle w:val="001000000000" w:firstRow="0" w:lastRow="0" w:firstColumn="1" w:lastColumn="0" w:oddVBand="0" w:evenVBand="0" w:oddHBand="0" w:evenHBand="0" w:firstRowFirstColumn="0" w:firstRowLastColumn="0" w:lastRowFirstColumn="0" w:lastRowLastColumn="0"/>
            <w:tcW w:w="5058" w:type="dxa"/>
          </w:tcPr>
          <w:p w14:paraId="6F3E4A9F" w14:textId="2A5433DE" w:rsidR="00A92182" w:rsidDel="00994484" w:rsidRDefault="00A92182">
            <w:pPr>
              <w:rPr>
                <w:del w:id="1074" w:author="Craeg Strong" w:date="2017-02-28T05:55:00Z"/>
              </w:rPr>
            </w:pPr>
            <w:del w:id="1075" w:author="Craeg Strong" w:date="2017-02-28T05:55:00Z">
              <w:r w:rsidDel="00994484">
                <w:delText>When exactly is OMB approval required?  When is OTDA approval/inspection required?</w:delText>
              </w:r>
            </w:del>
          </w:p>
        </w:tc>
        <w:tc>
          <w:tcPr>
            <w:tcW w:w="4410" w:type="dxa"/>
          </w:tcPr>
          <w:p w14:paraId="43C1B9B6" w14:textId="7B568ABC" w:rsidR="00A92182" w:rsidDel="00994484" w:rsidRDefault="00A92182" w:rsidP="00AE66F4">
            <w:pPr>
              <w:cnfStyle w:val="000000100000" w:firstRow="0" w:lastRow="0" w:firstColumn="0" w:lastColumn="0" w:oddVBand="0" w:evenVBand="0" w:oddHBand="1" w:evenHBand="0" w:firstRowFirstColumn="0" w:firstRowLastColumn="0" w:lastRowFirstColumn="0" w:lastRowLastColumn="0"/>
              <w:rPr>
                <w:del w:id="1076" w:author="Craeg Strong" w:date="2017-02-28T05:55:00Z"/>
                <w:i/>
              </w:rPr>
            </w:pPr>
          </w:p>
        </w:tc>
      </w:tr>
      <w:tr w:rsidR="000D239A" w:rsidDel="00994484" w14:paraId="028AB029" w14:textId="6E1486F4" w:rsidTr="00532230">
        <w:trPr>
          <w:del w:id="1077" w:author="Craeg Strong" w:date="2017-02-28T05:55:00Z"/>
        </w:trPr>
        <w:tc>
          <w:tcPr>
            <w:cnfStyle w:val="001000000000" w:firstRow="0" w:lastRow="0" w:firstColumn="1" w:lastColumn="0" w:oddVBand="0" w:evenVBand="0" w:oddHBand="0" w:evenHBand="0" w:firstRowFirstColumn="0" w:firstRowLastColumn="0" w:lastRowFirstColumn="0" w:lastRowLastColumn="0"/>
            <w:tcW w:w="5058" w:type="dxa"/>
          </w:tcPr>
          <w:p w14:paraId="6C035EB8" w14:textId="1721658C" w:rsidR="000D239A" w:rsidDel="00994484" w:rsidRDefault="000D239A" w:rsidP="000D239A">
            <w:pPr>
              <w:rPr>
                <w:del w:id="1078" w:author="Craeg Strong" w:date="2017-02-28T05:55:00Z"/>
                <w:rStyle w:val="Hyperlink"/>
              </w:rPr>
            </w:pPr>
            <w:del w:id="1079" w:author="Craeg Strong" w:date="2017-02-28T05:55:00Z">
              <w:r w:rsidDel="00994484">
                <w:delText xml:space="preserve">What does the PCARD application do?  </w:delText>
              </w:r>
              <w:r w:rsidR="00003EDC" w:rsidDel="00994484">
                <w:fldChar w:fldCharType="begin"/>
              </w:r>
              <w:r w:rsidR="00003EDC" w:rsidDel="00994484">
                <w:delInstrText xml:space="preserve"> HYPERLINK "https://pcardstg.dhs.nycnet/" </w:delInstrText>
              </w:r>
              <w:r w:rsidR="00003EDC" w:rsidDel="00994484">
                <w:fldChar w:fldCharType="separate"/>
              </w:r>
              <w:r w:rsidRPr="005C6DF4" w:rsidDel="00994484">
                <w:rPr>
                  <w:rStyle w:val="Hyperlink"/>
                </w:rPr>
                <w:delText>https://pcardstg.dhs.nycnet/</w:delText>
              </w:r>
              <w:r w:rsidR="00003EDC" w:rsidDel="00994484">
                <w:rPr>
                  <w:rStyle w:val="Hyperlink"/>
                </w:rPr>
                <w:fldChar w:fldCharType="end"/>
              </w:r>
              <w:r w:rsidDel="00994484">
                <w:rPr>
                  <w:rStyle w:val="Hyperlink"/>
                </w:rPr>
                <w:delText xml:space="preserve">  </w:delText>
              </w:r>
            </w:del>
          </w:p>
          <w:p w14:paraId="7B254DDE" w14:textId="4906C4E0" w:rsidR="000D239A" w:rsidRPr="000D239A" w:rsidDel="00994484" w:rsidRDefault="000D239A" w:rsidP="000D239A">
            <w:pPr>
              <w:rPr>
                <w:del w:id="1080" w:author="Craeg Strong" w:date="2017-02-28T05:55:00Z"/>
              </w:rPr>
            </w:pPr>
            <w:del w:id="1081" w:author="Craeg Strong" w:date="2017-02-28T05:55:00Z">
              <w:r w:rsidRPr="000D239A" w:rsidDel="00994484">
                <w:rPr>
                  <w:rStyle w:val="Hyperlink"/>
                  <w:color w:val="000000" w:themeColor="text1"/>
                  <w:u w:val="none"/>
                </w:rPr>
                <w:delText>Is there overlap</w:delText>
              </w:r>
              <w:r w:rsidDel="00994484">
                <w:rPr>
                  <w:rStyle w:val="Hyperlink"/>
                  <w:color w:val="000000" w:themeColor="text1"/>
                  <w:u w:val="none"/>
                </w:rPr>
                <w:delText xml:space="preserve"> in scope between that and CapDash?  Does there need to be data integration?  Workflow integration?</w:delText>
              </w:r>
            </w:del>
          </w:p>
        </w:tc>
        <w:tc>
          <w:tcPr>
            <w:tcW w:w="4410" w:type="dxa"/>
          </w:tcPr>
          <w:p w14:paraId="61292559" w14:textId="23BB9374" w:rsidR="000D239A" w:rsidDel="00994484" w:rsidRDefault="000D239A" w:rsidP="00AE66F4">
            <w:pPr>
              <w:cnfStyle w:val="000000000000" w:firstRow="0" w:lastRow="0" w:firstColumn="0" w:lastColumn="0" w:oddVBand="0" w:evenVBand="0" w:oddHBand="0" w:evenHBand="0" w:firstRowFirstColumn="0" w:firstRowLastColumn="0" w:lastRowFirstColumn="0" w:lastRowLastColumn="0"/>
              <w:rPr>
                <w:del w:id="1082" w:author="Craeg Strong" w:date="2017-02-28T05:55:00Z"/>
                <w:i/>
              </w:rPr>
            </w:pPr>
          </w:p>
        </w:tc>
      </w:tr>
      <w:tr w:rsidR="00645DF6" w:rsidDel="00994484" w14:paraId="001D5E31" w14:textId="6F1D403E" w:rsidTr="00532230">
        <w:trPr>
          <w:cnfStyle w:val="000000100000" w:firstRow="0" w:lastRow="0" w:firstColumn="0" w:lastColumn="0" w:oddVBand="0" w:evenVBand="0" w:oddHBand="1" w:evenHBand="0" w:firstRowFirstColumn="0" w:firstRowLastColumn="0" w:lastRowFirstColumn="0" w:lastRowLastColumn="0"/>
          <w:del w:id="1083" w:author="Craeg Strong" w:date="2017-02-28T05:55:00Z"/>
        </w:trPr>
        <w:tc>
          <w:tcPr>
            <w:cnfStyle w:val="001000000000" w:firstRow="0" w:lastRow="0" w:firstColumn="1" w:lastColumn="0" w:oddVBand="0" w:evenVBand="0" w:oddHBand="0" w:evenHBand="0" w:firstRowFirstColumn="0" w:firstRowLastColumn="0" w:lastRowFirstColumn="0" w:lastRowLastColumn="0"/>
            <w:tcW w:w="5058" w:type="dxa"/>
          </w:tcPr>
          <w:p w14:paraId="048E7054" w14:textId="4088E8EA" w:rsidR="00645DF6" w:rsidDel="00994484" w:rsidRDefault="00645DF6" w:rsidP="008E4550">
            <w:pPr>
              <w:rPr>
                <w:del w:id="1084" w:author="Craeg Strong" w:date="2017-02-28T05:55:00Z"/>
              </w:rPr>
            </w:pPr>
            <w:del w:id="1085" w:author="Craeg Strong" w:date="2017-02-28T05:55:00Z">
              <w:r w:rsidDel="00994484">
                <w:delText xml:space="preserve">Is the Roster process and the unit census process the same process?  </w:delText>
              </w:r>
              <w:r w:rsidR="008E4550" w:rsidDel="00994484">
                <w:delText xml:space="preserve">Are they both done within both IVC and HERO?  </w:delText>
              </w:r>
              <w:r w:rsidR="00EC2971" w:rsidDel="00994484">
                <w:delText xml:space="preserve">Is one more concerned with </w:delText>
              </w:r>
              <w:r w:rsidR="007B5281" w:rsidDel="00994484">
                <w:delText xml:space="preserve">tracking the status of </w:delText>
              </w:r>
              <w:r w:rsidR="00EC2971" w:rsidDel="00994484">
                <w:delText>offline units and another with usage of beds</w:delText>
              </w:r>
              <w:r w:rsidR="00B374E9" w:rsidDel="00994484">
                <w:delText xml:space="preserve"> during the overnight</w:delText>
              </w:r>
              <w:r w:rsidR="00EC2971" w:rsidDel="00994484">
                <w:delText>?</w:delText>
              </w:r>
            </w:del>
          </w:p>
        </w:tc>
        <w:tc>
          <w:tcPr>
            <w:tcW w:w="4410" w:type="dxa"/>
          </w:tcPr>
          <w:p w14:paraId="6777F5CB" w14:textId="5F5C32FF" w:rsidR="00645DF6" w:rsidDel="00994484" w:rsidRDefault="00645DF6" w:rsidP="00AE66F4">
            <w:pPr>
              <w:cnfStyle w:val="000000100000" w:firstRow="0" w:lastRow="0" w:firstColumn="0" w:lastColumn="0" w:oddVBand="0" w:evenVBand="0" w:oddHBand="1" w:evenHBand="0" w:firstRowFirstColumn="0" w:firstRowLastColumn="0" w:lastRowFirstColumn="0" w:lastRowLastColumn="0"/>
              <w:rPr>
                <w:del w:id="1086" w:author="Craeg Strong" w:date="2017-02-28T05:55:00Z"/>
                <w:i/>
              </w:rPr>
            </w:pPr>
          </w:p>
        </w:tc>
      </w:tr>
    </w:tbl>
    <w:p w14:paraId="0E7A903E" w14:textId="77777777" w:rsidR="00F51274" w:rsidRDefault="00F51274" w:rsidP="00917F32">
      <w:pPr>
        <w:rPr>
          <w:ins w:id="1087" w:author="Craeg Strong" w:date="2017-02-28T03:57:00Z"/>
        </w:rPr>
      </w:pPr>
    </w:p>
    <w:p w14:paraId="0E445870" w14:textId="77777777" w:rsidR="00E26506" w:rsidRDefault="00E26506">
      <w:pPr>
        <w:rPr>
          <w:ins w:id="1088" w:author="Craeg Strong" w:date="2017-02-28T03:58:00Z"/>
          <w:rFonts w:asciiTheme="majorHAnsi" w:eastAsiaTheme="majorEastAsia" w:hAnsiTheme="majorHAnsi" w:cstheme="majorBidi"/>
          <w:b/>
          <w:bCs/>
          <w:color w:val="345A8A" w:themeColor="accent1" w:themeShade="B5"/>
          <w:sz w:val="32"/>
          <w:szCs w:val="32"/>
        </w:rPr>
      </w:pPr>
      <w:ins w:id="1089" w:author="Craeg Strong" w:date="2017-02-28T03:58:00Z">
        <w:r>
          <w:br w:type="page"/>
        </w:r>
      </w:ins>
    </w:p>
    <w:p w14:paraId="101E9C2B" w14:textId="6BE012F6" w:rsidR="00E26506" w:rsidRDefault="00E26506" w:rsidP="00E26506">
      <w:pPr>
        <w:pStyle w:val="Heading1"/>
        <w:rPr>
          <w:ins w:id="1090" w:author="Craeg Strong" w:date="2017-02-28T03:58:00Z"/>
        </w:rPr>
        <w:pPrChange w:id="1091" w:author="Craeg Strong" w:date="2017-02-28T03:58:00Z">
          <w:pPr>
            <w:pStyle w:val="Heading2"/>
          </w:pPr>
        </w:pPrChange>
      </w:pPr>
      <w:ins w:id="1092" w:author="Craeg Strong" w:date="2017-02-28T03:58:00Z">
        <w:r>
          <w:lastRenderedPageBreak/>
          <w:t>Appendices</w:t>
        </w:r>
      </w:ins>
    </w:p>
    <w:p w14:paraId="635E228E" w14:textId="4C340CB3" w:rsidR="00E26506" w:rsidRDefault="008515CB" w:rsidP="00E26506">
      <w:pPr>
        <w:pStyle w:val="Heading2"/>
        <w:rPr>
          <w:ins w:id="1093" w:author="Craeg Strong" w:date="2017-02-28T05:44:00Z"/>
        </w:rPr>
      </w:pPr>
      <w:ins w:id="1094" w:author="Craeg Strong" w:date="2017-02-28T03:58:00Z">
        <w:r>
          <w:t>Top 20</w:t>
        </w:r>
        <w:r w:rsidR="00E26506">
          <w:t xml:space="preserve"> </w:t>
        </w:r>
      </w:ins>
      <w:ins w:id="1095" w:author="Craeg Strong" w:date="2017-02-28T03:59:00Z">
        <w:r w:rsidR="00720B1C">
          <w:t xml:space="preserve">Third-Party </w:t>
        </w:r>
      </w:ins>
      <w:ins w:id="1096" w:author="Craeg Strong" w:date="2017-02-28T03:58:00Z">
        <w:r w:rsidR="00E26506">
          <w:t>Homeless Providers</w:t>
        </w:r>
      </w:ins>
    </w:p>
    <w:p w14:paraId="20A9D663" w14:textId="06A04CF7" w:rsidR="0083094F" w:rsidRPr="0083094F" w:rsidRDefault="0083094F" w:rsidP="0083094F">
      <w:pPr>
        <w:rPr>
          <w:ins w:id="1097" w:author="Craeg Strong" w:date="2017-02-28T03:58:00Z"/>
          <w:i/>
          <w:rPrChange w:id="1098" w:author="Craeg Strong" w:date="2017-02-28T05:44:00Z">
            <w:rPr>
              <w:ins w:id="1099" w:author="Craeg Strong" w:date="2017-02-28T03:58:00Z"/>
            </w:rPr>
          </w:rPrChange>
        </w:rPr>
        <w:pPrChange w:id="1100" w:author="Craeg Strong" w:date="2017-02-28T05:44:00Z">
          <w:pPr>
            <w:pStyle w:val="Heading2"/>
          </w:pPr>
        </w:pPrChange>
      </w:pPr>
      <w:ins w:id="1101" w:author="Craeg Strong" w:date="2017-02-28T05:44:00Z">
        <w:r w:rsidRPr="0083094F">
          <w:rPr>
            <w:i/>
            <w:rPrChange w:id="1102" w:author="Craeg Strong" w:date="2017-02-28T05:44:00Z">
              <w:rPr/>
            </w:rPrChange>
          </w:rPr>
          <w:t>CKS: This list is incorrect and incomplete. Work in progress</w:t>
        </w:r>
        <w:r w:rsidR="003773FF">
          <w:rPr>
            <w:i/>
          </w:rPr>
          <w:t>…</w:t>
        </w:r>
      </w:ins>
    </w:p>
    <w:tbl>
      <w:tblPr>
        <w:tblStyle w:val="GridTable4-Accent1"/>
        <w:tblW w:w="0" w:type="auto"/>
        <w:tblLook w:val="04A0" w:firstRow="1" w:lastRow="0" w:firstColumn="1" w:lastColumn="0" w:noHBand="0" w:noVBand="1"/>
        <w:tblPrChange w:id="1103" w:author="Craeg Strong" w:date="2017-02-28T04:44:00Z">
          <w:tblPr>
            <w:tblStyle w:val="GridTable4-Accent1"/>
            <w:tblW w:w="0" w:type="auto"/>
            <w:tblLook w:val="04A0" w:firstRow="1" w:lastRow="0" w:firstColumn="1" w:lastColumn="0" w:noHBand="0" w:noVBand="1"/>
          </w:tblPr>
        </w:tblPrChange>
      </w:tblPr>
      <w:tblGrid>
        <w:gridCol w:w="2250"/>
        <w:gridCol w:w="810"/>
        <w:gridCol w:w="6408"/>
        <w:tblGridChange w:id="1104">
          <w:tblGrid>
            <w:gridCol w:w="2178"/>
            <w:gridCol w:w="72"/>
            <w:gridCol w:w="810"/>
            <w:gridCol w:w="5850"/>
            <w:gridCol w:w="558"/>
          </w:tblGrid>
        </w:tblGridChange>
      </w:tblGrid>
      <w:tr w:rsidR="0077298C" w14:paraId="0A55FC67" w14:textId="77777777" w:rsidTr="009266B6">
        <w:trPr>
          <w:cnfStyle w:val="100000000000" w:firstRow="1" w:lastRow="0" w:firstColumn="0" w:lastColumn="0" w:oddVBand="0" w:evenVBand="0" w:oddHBand="0" w:evenHBand="0" w:firstRowFirstColumn="0" w:firstRowLastColumn="0" w:lastRowFirstColumn="0" w:lastRowLastColumn="0"/>
          <w:ins w:id="1105" w:author="Craeg Strong" w:date="2017-02-28T03:58:00Z"/>
          <w:trPrChange w:id="1106" w:author="Craeg Strong" w:date="2017-02-28T04:44:00Z">
            <w:trPr>
              <w:gridAfter w:val="0"/>
              <w:wAfter w:w="558" w:type="dxa"/>
            </w:trPr>
          </w:trPrChange>
        </w:trPr>
        <w:tc>
          <w:tcPr>
            <w:cnfStyle w:val="001000000000" w:firstRow="0" w:lastRow="0" w:firstColumn="1" w:lastColumn="0" w:oddVBand="0" w:evenVBand="0" w:oddHBand="0" w:evenHBand="0" w:firstRowFirstColumn="0" w:firstRowLastColumn="0" w:lastRowFirstColumn="0" w:lastRowLastColumn="0"/>
            <w:tcW w:w="3060" w:type="dxa"/>
            <w:gridSpan w:val="2"/>
            <w:tcPrChange w:id="1107" w:author="Craeg Strong" w:date="2017-02-28T04:44:00Z">
              <w:tcPr>
                <w:tcW w:w="3060" w:type="dxa"/>
                <w:gridSpan w:val="3"/>
              </w:tcPr>
            </w:tcPrChange>
          </w:tcPr>
          <w:p w14:paraId="2D608252" w14:textId="6FCE3757" w:rsidR="0077298C" w:rsidRDefault="0077298C" w:rsidP="00D57E58">
            <w:pPr>
              <w:cnfStyle w:val="101000000000" w:firstRow="1" w:lastRow="0" w:firstColumn="1" w:lastColumn="0" w:oddVBand="0" w:evenVBand="0" w:oddHBand="0" w:evenHBand="0" w:firstRowFirstColumn="0" w:firstRowLastColumn="0" w:lastRowFirstColumn="0" w:lastRowLastColumn="0"/>
              <w:rPr>
                <w:ins w:id="1108" w:author="Craeg Strong" w:date="2017-02-28T03:58:00Z"/>
              </w:rPr>
            </w:pPr>
            <w:ins w:id="1109" w:author="Craeg Strong" w:date="2017-02-28T03:58:00Z">
              <w:r>
                <w:t>Name</w:t>
              </w:r>
            </w:ins>
          </w:p>
        </w:tc>
        <w:tc>
          <w:tcPr>
            <w:tcW w:w="6408" w:type="dxa"/>
            <w:tcPrChange w:id="1110" w:author="Craeg Strong" w:date="2017-02-28T04:44:00Z">
              <w:tcPr>
                <w:tcW w:w="5850" w:type="dxa"/>
              </w:tcPr>
            </w:tcPrChange>
          </w:tcPr>
          <w:p w14:paraId="6A744A5F" w14:textId="3D8F942F" w:rsidR="0077298C" w:rsidRDefault="0077298C" w:rsidP="00D57E58">
            <w:pPr>
              <w:cnfStyle w:val="100000000000" w:firstRow="1" w:lastRow="0" w:firstColumn="0" w:lastColumn="0" w:oddVBand="0" w:evenVBand="0" w:oddHBand="0" w:evenHBand="0" w:firstRowFirstColumn="0" w:firstRowLastColumn="0" w:lastRowFirstColumn="0" w:lastRowLastColumn="0"/>
              <w:rPr>
                <w:ins w:id="1111" w:author="Craeg Strong" w:date="2017-02-28T03:58:00Z"/>
                <w:highlight w:val="yellow"/>
              </w:rPr>
            </w:pPr>
            <w:ins w:id="1112" w:author="Craeg Strong" w:date="2017-02-28T03:58:00Z">
              <w:r>
                <w:t>Description</w:t>
              </w:r>
            </w:ins>
          </w:p>
        </w:tc>
      </w:tr>
      <w:tr w:rsidR="00B229FC" w14:paraId="033DF324" w14:textId="77777777" w:rsidTr="00B229FC">
        <w:trPr>
          <w:cnfStyle w:val="000000100000" w:firstRow="0" w:lastRow="0" w:firstColumn="0" w:lastColumn="0" w:oddVBand="0" w:evenVBand="0" w:oddHBand="1" w:evenHBand="0" w:firstRowFirstColumn="0" w:firstRowLastColumn="0" w:lastRowFirstColumn="0" w:lastRowLastColumn="0"/>
          <w:ins w:id="1113" w:author="Craeg Strong" w:date="2017-02-28T04:57:00Z"/>
        </w:trPr>
        <w:tc>
          <w:tcPr>
            <w:cnfStyle w:val="001000000000" w:firstRow="0" w:lastRow="0" w:firstColumn="1" w:lastColumn="0" w:oddVBand="0" w:evenVBand="0" w:oddHBand="0" w:evenHBand="0" w:firstRowFirstColumn="0" w:firstRowLastColumn="0" w:lastRowFirstColumn="0" w:lastRowLastColumn="0"/>
            <w:tcW w:w="2250" w:type="dxa"/>
            <w:tcPrChange w:id="1114" w:author="Craeg Strong" w:date="2017-02-28T04:57:00Z">
              <w:tcPr>
                <w:tcW w:w="2178" w:type="dxa"/>
              </w:tcPr>
            </w:tcPrChange>
          </w:tcPr>
          <w:p w14:paraId="2601333F" w14:textId="77777777" w:rsidR="00B229FC" w:rsidRDefault="00B229FC" w:rsidP="00884844">
            <w:pPr>
              <w:cnfStyle w:val="001000100000" w:firstRow="0" w:lastRow="0" w:firstColumn="1" w:lastColumn="0" w:oddVBand="0" w:evenVBand="0" w:oddHBand="1" w:evenHBand="0" w:firstRowFirstColumn="0" w:firstRowLastColumn="0" w:lastRowFirstColumn="0" w:lastRowLastColumn="0"/>
              <w:rPr>
                <w:ins w:id="1115" w:author="Craeg Strong" w:date="2017-02-28T04:57:00Z"/>
              </w:rPr>
            </w:pPr>
            <w:ins w:id="1116" w:author="Craeg Strong" w:date="2017-02-28T04:57:00Z">
              <w:r>
                <w:t>Acacia Network</w:t>
              </w:r>
            </w:ins>
          </w:p>
        </w:tc>
        <w:tc>
          <w:tcPr>
            <w:tcW w:w="7218" w:type="dxa"/>
            <w:gridSpan w:val="2"/>
            <w:tcPrChange w:id="1117" w:author="Craeg Strong" w:date="2017-02-28T04:57:00Z">
              <w:tcPr>
                <w:tcW w:w="7290" w:type="dxa"/>
                <w:gridSpan w:val="4"/>
              </w:tcPr>
            </w:tcPrChange>
          </w:tcPr>
          <w:p w14:paraId="1717B315" w14:textId="77777777" w:rsidR="00B229FC" w:rsidRPr="000F101A" w:rsidRDefault="00B229FC" w:rsidP="00884844">
            <w:pPr>
              <w:cnfStyle w:val="000000100000" w:firstRow="0" w:lastRow="0" w:firstColumn="0" w:lastColumn="0" w:oddVBand="0" w:evenVBand="0" w:oddHBand="1" w:evenHBand="0" w:firstRowFirstColumn="0" w:firstRowLastColumn="0" w:lastRowFirstColumn="0" w:lastRowLastColumn="0"/>
              <w:rPr>
                <w:ins w:id="1118" w:author="Craeg Strong" w:date="2017-02-28T04:57:00Z"/>
              </w:rPr>
            </w:pPr>
            <w:ins w:id="1119" w:author="Craeg Strong" w:date="2017-02-28T04:57:00Z">
              <w:r>
                <w:t>Acacia Network manages 750 individual family units and four buildings for approximately 550 homeless adults.  They operate programs such as the Adult Inpatient Detoxification, Residential/Outpatient Substance Abuse Treatment for Men, Women and Youth</w:t>
              </w:r>
            </w:ins>
          </w:p>
        </w:tc>
      </w:tr>
      <w:tr w:rsidR="009266B6" w14:paraId="7115FA8D" w14:textId="77777777" w:rsidTr="00B229FC">
        <w:trPr>
          <w:ins w:id="1120" w:author="Craeg Strong" w:date="2017-02-28T04:44:00Z"/>
        </w:trPr>
        <w:tc>
          <w:tcPr>
            <w:cnfStyle w:val="001000000000" w:firstRow="0" w:lastRow="0" w:firstColumn="1" w:lastColumn="0" w:oddVBand="0" w:evenVBand="0" w:oddHBand="0" w:evenHBand="0" w:firstRowFirstColumn="0" w:firstRowLastColumn="0" w:lastRowFirstColumn="0" w:lastRowLastColumn="0"/>
            <w:tcW w:w="2250" w:type="dxa"/>
            <w:tcPrChange w:id="1121" w:author="Craeg Strong" w:date="2017-02-28T04:57:00Z">
              <w:tcPr>
                <w:tcW w:w="2178" w:type="dxa"/>
              </w:tcPr>
            </w:tcPrChange>
          </w:tcPr>
          <w:p w14:paraId="24D1B8A0" w14:textId="77777777" w:rsidR="009266B6" w:rsidRDefault="009266B6" w:rsidP="00D57E58">
            <w:pPr>
              <w:rPr>
                <w:ins w:id="1122" w:author="Craeg Strong" w:date="2017-02-28T04:44:00Z"/>
              </w:rPr>
            </w:pPr>
            <w:ins w:id="1123" w:author="Craeg Strong" w:date="2017-02-28T04:44:00Z">
              <w:r>
                <w:t>BEDCO</w:t>
              </w:r>
            </w:ins>
          </w:p>
        </w:tc>
        <w:tc>
          <w:tcPr>
            <w:tcW w:w="7218" w:type="dxa"/>
            <w:gridSpan w:val="2"/>
            <w:tcPrChange w:id="1124" w:author="Craeg Strong" w:date="2017-02-28T04:57:00Z">
              <w:tcPr>
                <w:tcW w:w="7290" w:type="dxa"/>
                <w:gridSpan w:val="4"/>
              </w:tcPr>
            </w:tcPrChange>
          </w:tcPr>
          <w:p w14:paraId="1CA495DD" w14:textId="77777777" w:rsidR="009266B6" w:rsidRDefault="009266B6" w:rsidP="00D57E58">
            <w:pPr>
              <w:cnfStyle w:val="000000000000" w:firstRow="0" w:lastRow="0" w:firstColumn="0" w:lastColumn="0" w:oddVBand="0" w:evenVBand="0" w:oddHBand="0" w:evenHBand="0" w:firstRowFirstColumn="0" w:firstRowLastColumn="0" w:lastRowFirstColumn="0" w:lastRowLastColumn="0"/>
              <w:rPr>
                <w:ins w:id="1125" w:author="Craeg Strong" w:date="2017-02-28T04:44:00Z"/>
              </w:rPr>
            </w:pPr>
            <w:ins w:id="1126" w:author="Craeg Strong" w:date="2017-02-28T04:44:00Z">
              <w:r>
                <w:t>Bushwick Economic Development Corp; operates shelters in Flatbush area of Brooklyn</w:t>
              </w:r>
            </w:ins>
          </w:p>
        </w:tc>
      </w:tr>
      <w:tr w:rsidR="00B229FC" w14:paraId="55E557F8" w14:textId="77777777" w:rsidTr="00B229FC">
        <w:trPr>
          <w:cnfStyle w:val="000000100000" w:firstRow="0" w:lastRow="0" w:firstColumn="0" w:lastColumn="0" w:oddVBand="0" w:evenVBand="0" w:oddHBand="1" w:evenHBand="0" w:firstRowFirstColumn="0" w:firstRowLastColumn="0" w:lastRowFirstColumn="0" w:lastRowLastColumn="0"/>
          <w:ins w:id="1127" w:author="Craeg Strong" w:date="2017-02-28T04:57:00Z"/>
        </w:trPr>
        <w:tc>
          <w:tcPr>
            <w:cnfStyle w:val="001000000000" w:firstRow="0" w:lastRow="0" w:firstColumn="1" w:lastColumn="0" w:oddVBand="0" w:evenVBand="0" w:oddHBand="0" w:evenHBand="0" w:firstRowFirstColumn="0" w:firstRowLastColumn="0" w:lastRowFirstColumn="0" w:lastRowLastColumn="0"/>
            <w:tcW w:w="2250" w:type="dxa"/>
            <w:tcPrChange w:id="1128" w:author="Craeg Strong" w:date="2017-02-28T04:57:00Z">
              <w:tcPr>
                <w:tcW w:w="2250" w:type="dxa"/>
                <w:gridSpan w:val="2"/>
              </w:tcPr>
            </w:tcPrChange>
          </w:tcPr>
          <w:p w14:paraId="66522197" w14:textId="77777777" w:rsidR="00B229FC" w:rsidRDefault="00B229FC" w:rsidP="00884844">
            <w:pPr>
              <w:cnfStyle w:val="001000100000" w:firstRow="0" w:lastRow="0" w:firstColumn="1" w:lastColumn="0" w:oddVBand="0" w:evenVBand="0" w:oddHBand="1" w:evenHBand="0" w:firstRowFirstColumn="0" w:firstRowLastColumn="0" w:lastRowFirstColumn="0" w:lastRowLastColumn="0"/>
              <w:rPr>
                <w:ins w:id="1129" w:author="Craeg Strong" w:date="2017-02-28T04:57:00Z"/>
              </w:rPr>
            </w:pPr>
            <w:ins w:id="1130" w:author="Craeg Strong" w:date="2017-02-28T04:57:00Z">
              <w:r>
                <w:t>Covenant House</w:t>
              </w:r>
            </w:ins>
          </w:p>
        </w:tc>
        <w:tc>
          <w:tcPr>
            <w:tcW w:w="7218" w:type="dxa"/>
            <w:gridSpan w:val="2"/>
            <w:tcPrChange w:id="1131" w:author="Craeg Strong" w:date="2017-02-28T04:57:00Z">
              <w:tcPr>
                <w:tcW w:w="7218" w:type="dxa"/>
                <w:gridSpan w:val="3"/>
              </w:tcPr>
            </w:tcPrChange>
          </w:tcPr>
          <w:p w14:paraId="77DF8B06" w14:textId="77777777" w:rsidR="00B229FC" w:rsidRDefault="00B229FC" w:rsidP="00884844">
            <w:pPr>
              <w:cnfStyle w:val="000000100000" w:firstRow="0" w:lastRow="0" w:firstColumn="0" w:lastColumn="0" w:oddVBand="0" w:evenVBand="0" w:oddHBand="1" w:evenHBand="0" w:firstRowFirstColumn="0" w:firstRowLastColumn="0" w:lastRowFirstColumn="0" w:lastRowLastColumn="0"/>
              <w:rPr>
                <w:ins w:id="1132" w:author="Craeg Strong" w:date="2017-02-28T04:57:00Z"/>
              </w:rPr>
            </w:pPr>
            <w:ins w:id="1133" w:author="Craeg Strong" w:date="2017-02-28T04:57:00Z">
              <w:r>
                <w:t>Emergency shelter program for youth and young mothers, and transitional living program for 18-21 year olds.</w:t>
              </w:r>
            </w:ins>
          </w:p>
        </w:tc>
      </w:tr>
      <w:tr w:rsidR="0083473D" w14:paraId="702A4F11" w14:textId="77777777" w:rsidTr="00884844">
        <w:trPr>
          <w:ins w:id="1134" w:author="Craeg Strong" w:date="2017-02-28T05:17:00Z"/>
        </w:trPr>
        <w:tc>
          <w:tcPr>
            <w:cnfStyle w:val="001000000000" w:firstRow="0" w:lastRow="0" w:firstColumn="1" w:lastColumn="0" w:oddVBand="0" w:evenVBand="0" w:oddHBand="0" w:evenHBand="0" w:firstRowFirstColumn="0" w:firstRowLastColumn="0" w:lastRowFirstColumn="0" w:lastRowLastColumn="0"/>
            <w:tcW w:w="2250" w:type="dxa"/>
          </w:tcPr>
          <w:p w14:paraId="476ABC2B" w14:textId="77777777" w:rsidR="0083473D" w:rsidRDefault="0083473D" w:rsidP="00884844">
            <w:pPr>
              <w:rPr>
                <w:ins w:id="1135" w:author="Craeg Strong" w:date="2017-02-28T05:17:00Z"/>
              </w:rPr>
            </w:pPr>
            <w:ins w:id="1136" w:author="Craeg Strong" w:date="2017-02-28T05:17:00Z">
              <w:r>
                <w:t>HELP USA</w:t>
              </w:r>
            </w:ins>
          </w:p>
        </w:tc>
        <w:tc>
          <w:tcPr>
            <w:tcW w:w="7218" w:type="dxa"/>
            <w:gridSpan w:val="2"/>
          </w:tcPr>
          <w:p w14:paraId="64C18C25" w14:textId="77777777" w:rsidR="0083473D" w:rsidRDefault="0083473D" w:rsidP="00884844">
            <w:pPr>
              <w:cnfStyle w:val="000000000000" w:firstRow="0" w:lastRow="0" w:firstColumn="0" w:lastColumn="0" w:oddVBand="0" w:evenVBand="0" w:oddHBand="0" w:evenHBand="0" w:firstRowFirstColumn="0" w:firstRowLastColumn="0" w:lastRowFirstColumn="0" w:lastRowLastColumn="0"/>
              <w:rPr>
                <w:ins w:id="1137" w:author="Craeg Strong" w:date="2017-02-28T05:17:00Z"/>
              </w:rPr>
            </w:pPr>
            <w:ins w:id="1138" w:author="Craeg Strong" w:date="2017-02-28T05:17:00Z">
              <w:r>
                <w:t>A non-profit low-income housing and related services provider that operates in 38 locations across the United States.  HELP operates transitional housing for families and a shelter intake center for adult women in Brooklyn.</w:t>
              </w:r>
            </w:ins>
          </w:p>
        </w:tc>
      </w:tr>
      <w:tr w:rsidR="00284403" w14:paraId="4FD876AE" w14:textId="77777777" w:rsidTr="00884844">
        <w:trPr>
          <w:cnfStyle w:val="000000100000" w:firstRow="0" w:lastRow="0" w:firstColumn="0" w:lastColumn="0" w:oddVBand="0" w:evenVBand="0" w:oddHBand="1" w:evenHBand="0" w:firstRowFirstColumn="0" w:firstRowLastColumn="0" w:lastRowFirstColumn="0" w:lastRowLastColumn="0"/>
          <w:ins w:id="1139" w:author="Craeg Strong" w:date="2017-02-28T05:43:00Z"/>
        </w:trPr>
        <w:tc>
          <w:tcPr>
            <w:cnfStyle w:val="001000000000" w:firstRow="0" w:lastRow="0" w:firstColumn="1" w:lastColumn="0" w:oddVBand="0" w:evenVBand="0" w:oddHBand="0" w:evenHBand="0" w:firstRowFirstColumn="0" w:firstRowLastColumn="0" w:lastRowFirstColumn="0" w:lastRowLastColumn="0"/>
            <w:tcW w:w="2250" w:type="dxa"/>
          </w:tcPr>
          <w:p w14:paraId="7BB2AB3C" w14:textId="77777777" w:rsidR="00284403" w:rsidRDefault="00284403" w:rsidP="00884844">
            <w:pPr>
              <w:rPr>
                <w:ins w:id="1140" w:author="Craeg Strong" w:date="2017-02-28T05:43:00Z"/>
              </w:rPr>
            </w:pPr>
            <w:ins w:id="1141" w:author="Craeg Strong" w:date="2017-02-28T05:43:00Z">
              <w:r>
                <w:t>URI</w:t>
              </w:r>
            </w:ins>
          </w:p>
        </w:tc>
        <w:tc>
          <w:tcPr>
            <w:tcW w:w="7218" w:type="dxa"/>
            <w:gridSpan w:val="2"/>
          </w:tcPr>
          <w:p w14:paraId="10600CD1" w14:textId="77777777" w:rsidR="00284403" w:rsidRDefault="00284403" w:rsidP="00884844">
            <w:pPr>
              <w:cnfStyle w:val="000000100000" w:firstRow="0" w:lastRow="0" w:firstColumn="0" w:lastColumn="0" w:oddVBand="0" w:evenVBand="0" w:oddHBand="1" w:evenHBand="0" w:firstRowFirstColumn="0" w:firstRowLastColumn="0" w:lastRowFirstColumn="0" w:lastRowLastColumn="0"/>
              <w:rPr>
                <w:ins w:id="1142" w:author="Craeg Strong" w:date="2017-02-28T05:43:00Z"/>
              </w:rPr>
            </w:pPr>
            <w:ins w:id="1143" w:author="Craeg Strong" w:date="2017-02-28T05:43:00Z">
              <w:r>
                <w:t>Urban Resource Institute, a company in Brooklyn that operates domestic violence shelters including the “Urban Woman’s Shelter” (UWS) an emergency DV shelter located in Manhattan</w:t>
              </w:r>
            </w:ins>
          </w:p>
        </w:tc>
      </w:tr>
    </w:tbl>
    <w:p w14:paraId="65778DC1" w14:textId="77777777" w:rsidR="00E26506" w:rsidRDefault="00E26506" w:rsidP="00E26506">
      <w:pPr>
        <w:pStyle w:val="Heading2"/>
        <w:rPr>
          <w:ins w:id="1144" w:author="Craeg Strong" w:date="2017-02-28T03:57:00Z"/>
        </w:rPr>
      </w:pPr>
      <w:ins w:id="1145" w:author="Craeg Strong" w:date="2017-02-28T03:57:00Z">
        <w:r>
          <w:t>Glossary</w:t>
        </w:r>
      </w:ins>
    </w:p>
    <w:tbl>
      <w:tblPr>
        <w:tblStyle w:val="GridTable4-Accent1"/>
        <w:tblW w:w="0" w:type="auto"/>
        <w:tblLook w:val="04A0" w:firstRow="1" w:lastRow="0" w:firstColumn="1" w:lastColumn="0" w:noHBand="0" w:noVBand="1"/>
      </w:tblPr>
      <w:tblGrid>
        <w:gridCol w:w="2250"/>
        <w:gridCol w:w="7218"/>
        <w:tblGridChange w:id="1146">
          <w:tblGrid>
            <w:gridCol w:w="2250"/>
            <w:gridCol w:w="7218"/>
          </w:tblGrid>
        </w:tblGridChange>
      </w:tblGrid>
      <w:tr w:rsidR="00E26506" w14:paraId="1F8D0023" w14:textId="77777777" w:rsidTr="00D57E58">
        <w:trPr>
          <w:cnfStyle w:val="100000000000" w:firstRow="1" w:lastRow="0" w:firstColumn="0" w:lastColumn="0" w:oddVBand="0" w:evenVBand="0" w:oddHBand="0" w:evenHBand="0" w:firstRowFirstColumn="0" w:firstRowLastColumn="0" w:lastRowFirstColumn="0" w:lastRowLastColumn="0"/>
          <w:ins w:id="1147"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3686125C" w14:textId="77777777" w:rsidR="00E26506" w:rsidRDefault="00E26506" w:rsidP="00D57E58">
            <w:pPr>
              <w:rPr>
                <w:ins w:id="1148" w:author="Craeg Strong" w:date="2017-02-28T03:57:00Z"/>
              </w:rPr>
            </w:pPr>
            <w:ins w:id="1149" w:author="Craeg Strong" w:date="2017-02-28T03:57:00Z">
              <w:r>
                <w:t>Term</w:t>
              </w:r>
            </w:ins>
          </w:p>
        </w:tc>
        <w:tc>
          <w:tcPr>
            <w:tcW w:w="7218" w:type="dxa"/>
          </w:tcPr>
          <w:p w14:paraId="507B26D1" w14:textId="77777777" w:rsidR="00E26506" w:rsidRDefault="00E26506" w:rsidP="00D57E58">
            <w:pPr>
              <w:cnfStyle w:val="100000000000" w:firstRow="1" w:lastRow="0" w:firstColumn="0" w:lastColumn="0" w:oddVBand="0" w:evenVBand="0" w:oddHBand="0" w:evenHBand="0" w:firstRowFirstColumn="0" w:firstRowLastColumn="0" w:lastRowFirstColumn="0" w:lastRowLastColumn="0"/>
              <w:rPr>
                <w:ins w:id="1150" w:author="Craeg Strong" w:date="2017-02-28T03:57:00Z"/>
                <w:highlight w:val="yellow"/>
              </w:rPr>
            </w:pPr>
            <w:ins w:id="1151" w:author="Craeg Strong" w:date="2017-02-28T03:57:00Z">
              <w:r w:rsidRPr="0049598D">
                <w:t>Definition</w:t>
              </w:r>
            </w:ins>
          </w:p>
        </w:tc>
      </w:tr>
      <w:tr w:rsidR="00E26506" w14:paraId="3BF1DDD0" w14:textId="77777777" w:rsidTr="00D57E58">
        <w:trPr>
          <w:cnfStyle w:val="000000100000" w:firstRow="0" w:lastRow="0" w:firstColumn="0" w:lastColumn="0" w:oddVBand="0" w:evenVBand="0" w:oddHBand="1" w:evenHBand="0" w:firstRowFirstColumn="0" w:firstRowLastColumn="0" w:lastRowFirstColumn="0" w:lastRowLastColumn="0"/>
          <w:ins w:id="1152"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F4AFAE1" w14:textId="77777777" w:rsidR="00E26506" w:rsidRDefault="00E26506" w:rsidP="00D57E58">
            <w:pPr>
              <w:rPr>
                <w:ins w:id="1153" w:author="Craeg Strong" w:date="2017-02-28T03:57:00Z"/>
              </w:rPr>
            </w:pPr>
            <w:ins w:id="1154" w:author="Craeg Strong" w:date="2017-02-28T03:57:00Z">
              <w:r>
                <w:t>Adult Family (AF)</w:t>
              </w:r>
            </w:ins>
          </w:p>
        </w:tc>
        <w:tc>
          <w:tcPr>
            <w:tcW w:w="7218" w:type="dxa"/>
          </w:tcPr>
          <w:p w14:paraId="7A878478" w14:textId="4F7CB73B" w:rsidR="00E26506" w:rsidRPr="00BE3660" w:rsidRDefault="0077298C" w:rsidP="00D57E58">
            <w:pPr>
              <w:cnfStyle w:val="000000100000" w:firstRow="0" w:lastRow="0" w:firstColumn="0" w:lastColumn="0" w:oddVBand="0" w:evenVBand="0" w:oddHBand="1" w:evenHBand="0" w:firstRowFirstColumn="0" w:firstRowLastColumn="0" w:lastRowFirstColumn="0" w:lastRowLastColumn="0"/>
              <w:rPr>
                <w:ins w:id="1155" w:author="Craeg Strong" w:date="2017-02-28T03:57:00Z"/>
                <w:highlight w:val="yellow"/>
              </w:rPr>
            </w:pPr>
            <w:ins w:id="1156" w:author="Craeg Strong" w:date="2017-02-28T04:42:00Z">
              <w:r>
                <w:t>Case type consisting of</w:t>
              </w:r>
            </w:ins>
            <w:ins w:id="1157" w:author="Craeg Strong" w:date="2017-02-28T03:57:00Z">
              <w:r w:rsidR="00E26506" w:rsidRPr="008216E0">
                <w:t xml:space="preserve"> two </w:t>
              </w:r>
            </w:ins>
            <w:ins w:id="1158" w:author="Craeg Strong" w:date="2017-02-28T04:42:00Z">
              <w:r>
                <w:t xml:space="preserve">or more related </w:t>
              </w:r>
            </w:ins>
            <w:ins w:id="1159" w:author="Craeg Strong" w:date="2017-02-28T03:57:00Z">
              <w:r w:rsidR="00E26506" w:rsidRPr="008216E0">
                <w:t xml:space="preserve">adults, no children </w:t>
              </w:r>
            </w:ins>
            <w:ins w:id="1160" w:author="Craeg Strong" w:date="2017-02-28T04:42:00Z">
              <w:r>
                <w:t>under 18</w:t>
              </w:r>
            </w:ins>
          </w:p>
        </w:tc>
      </w:tr>
      <w:tr w:rsidR="00E26506" w14:paraId="23375102" w14:textId="77777777" w:rsidTr="00D57E58">
        <w:trPr>
          <w:ins w:id="1161"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34568FE4" w14:textId="77777777" w:rsidR="00E26506" w:rsidRDefault="00E26506" w:rsidP="00D57E58">
            <w:pPr>
              <w:rPr>
                <w:ins w:id="1162" w:author="Craeg Strong" w:date="2017-02-28T03:57:00Z"/>
              </w:rPr>
            </w:pPr>
            <w:ins w:id="1163" w:author="Craeg Strong" w:date="2017-02-28T03:57:00Z">
              <w:r>
                <w:t>AFIC</w:t>
              </w:r>
            </w:ins>
          </w:p>
        </w:tc>
        <w:tc>
          <w:tcPr>
            <w:tcW w:w="7218" w:type="dxa"/>
          </w:tcPr>
          <w:p w14:paraId="77DAE2AF" w14:textId="77777777" w:rsidR="00E26506" w:rsidRPr="00BE3660" w:rsidDel="001A2F25" w:rsidRDefault="00E26506" w:rsidP="00D57E58">
            <w:pPr>
              <w:cnfStyle w:val="000000000000" w:firstRow="0" w:lastRow="0" w:firstColumn="0" w:lastColumn="0" w:oddVBand="0" w:evenVBand="0" w:oddHBand="0" w:evenHBand="0" w:firstRowFirstColumn="0" w:firstRowLastColumn="0" w:lastRowFirstColumn="0" w:lastRowLastColumn="0"/>
              <w:rPr>
                <w:ins w:id="1164" w:author="Craeg Strong" w:date="2017-02-28T03:57:00Z"/>
                <w:highlight w:val="yellow"/>
              </w:rPr>
            </w:pPr>
            <w:ins w:id="1165" w:author="Craeg Strong" w:date="2017-02-28T03:57:00Z">
              <w:r w:rsidRPr="008216E0">
                <w:t>Adult</w:t>
              </w:r>
              <w:r>
                <w:t xml:space="preserve"> Family Intake Center, located at 400-430 East 30</w:t>
              </w:r>
              <w:r w:rsidRPr="007B1CF9">
                <w:rPr>
                  <w:vertAlign w:val="superscript"/>
                </w:rPr>
                <w:t>th</w:t>
              </w:r>
              <w:r>
                <w:t xml:space="preserve"> street, NYC</w:t>
              </w:r>
            </w:ins>
          </w:p>
        </w:tc>
      </w:tr>
      <w:tr w:rsidR="00E26506" w14:paraId="033F92C5" w14:textId="77777777" w:rsidTr="00D57E58">
        <w:trPr>
          <w:cnfStyle w:val="000000100000" w:firstRow="0" w:lastRow="0" w:firstColumn="0" w:lastColumn="0" w:oddVBand="0" w:evenVBand="0" w:oddHBand="1" w:evenHBand="0" w:firstRowFirstColumn="0" w:firstRowLastColumn="0" w:lastRowFirstColumn="0" w:lastRowLastColumn="0"/>
          <w:ins w:id="1166"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C2B6FE7" w14:textId="77777777" w:rsidR="00E26506" w:rsidRDefault="00E26506" w:rsidP="00D57E58">
            <w:pPr>
              <w:rPr>
                <w:ins w:id="1167" w:author="Craeg Strong" w:date="2017-02-28T03:57:00Z"/>
              </w:rPr>
            </w:pPr>
            <w:ins w:id="1168" w:author="Craeg Strong" w:date="2017-02-28T03:57:00Z">
              <w:r>
                <w:t>ASW</w:t>
              </w:r>
            </w:ins>
          </w:p>
        </w:tc>
        <w:tc>
          <w:tcPr>
            <w:tcW w:w="7218" w:type="dxa"/>
          </w:tcPr>
          <w:p w14:paraId="4970B0E8" w14:textId="77777777" w:rsidR="00E26506" w:rsidRDefault="00E26506" w:rsidP="00D57E58">
            <w:pPr>
              <w:cnfStyle w:val="000000100000" w:firstRow="0" w:lastRow="0" w:firstColumn="0" w:lastColumn="0" w:oddVBand="0" w:evenVBand="0" w:oddHBand="1" w:evenHBand="0" w:firstRowFirstColumn="0" w:firstRowLastColumn="0" w:lastRowFirstColumn="0" w:lastRowLastColumn="0"/>
              <w:rPr>
                <w:ins w:id="1169" w:author="Craeg Strong" w:date="2017-02-28T03:57:00Z"/>
              </w:rPr>
            </w:pPr>
            <w:ins w:id="1170" w:author="Craeg Strong" w:date="2017-02-28T03:57:00Z">
              <w:r>
                <w:t>Assistant Social Worker</w:t>
              </w:r>
            </w:ins>
          </w:p>
        </w:tc>
      </w:tr>
      <w:tr w:rsidR="009974CF" w14:paraId="6F20706B" w14:textId="77777777" w:rsidTr="00D57E58">
        <w:trPr>
          <w:ins w:id="1171" w:author="Craeg Strong" w:date="2017-02-28T05:44:00Z"/>
        </w:trPr>
        <w:tc>
          <w:tcPr>
            <w:cnfStyle w:val="001000000000" w:firstRow="0" w:lastRow="0" w:firstColumn="1" w:lastColumn="0" w:oddVBand="0" w:evenVBand="0" w:oddHBand="0" w:evenHBand="0" w:firstRowFirstColumn="0" w:firstRowLastColumn="0" w:lastRowFirstColumn="0" w:lastRowLastColumn="0"/>
            <w:tcW w:w="2250" w:type="dxa"/>
          </w:tcPr>
          <w:p w14:paraId="0C228832" w14:textId="41E48981" w:rsidR="009974CF" w:rsidRDefault="009974CF" w:rsidP="00D57E58">
            <w:pPr>
              <w:rPr>
                <w:ins w:id="1172" w:author="Craeg Strong" w:date="2017-02-28T05:44:00Z"/>
              </w:rPr>
            </w:pPr>
            <w:ins w:id="1173" w:author="Craeg Strong" w:date="2017-02-28T05:44:00Z">
              <w:r>
                <w:t>Available</w:t>
              </w:r>
            </w:ins>
          </w:p>
        </w:tc>
        <w:tc>
          <w:tcPr>
            <w:tcW w:w="7218" w:type="dxa"/>
          </w:tcPr>
          <w:p w14:paraId="23CF9F56" w14:textId="777BE89C" w:rsidR="009974CF" w:rsidRDefault="009974CF" w:rsidP="00D57E58">
            <w:pPr>
              <w:cnfStyle w:val="000000000000" w:firstRow="0" w:lastRow="0" w:firstColumn="0" w:lastColumn="0" w:oddVBand="0" w:evenVBand="0" w:oddHBand="0" w:evenHBand="0" w:firstRowFirstColumn="0" w:firstRowLastColumn="0" w:lastRowFirstColumn="0" w:lastRowLastColumn="0"/>
              <w:rPr>
                <w:ins w:id="1174" w:author="Craeg Strong" w:date="2017-02-28T05:44:00Z"/>
              </w:rPr>
            </w:pPr>
            <w:ins w:id="1175" w:author="Craeg Strong" w:date="2017-02-28T05:44:00Z">
              <w:r>
                <w:t>A bed or unit that is not reserved, occupied, or offline</w:t>
              </w:r>
            </w:ins>
          </w:p>
        </w:tc>
      </w:tr>
      <w:tr w:rsidR="00E26506" w14:paraId="6E26D119" w14:textId="77777777" w:rsidTr="00D57E58">
        <w:trPr>
          <w:cnfStyle w:val="000000100000" w:firstRow="0" w:lastRow="0" w:firstColumn="0" w:lastColumn="0" w:oddVBand="0" w:evenVBand="0" w:oddHBand="1" w:evenHBand="0" w:firstRowFirstColumn="0" w:firstRowLastColumn="0" w:lastRowFirstColumn="0" w:lastRowLastColumn="0"/>
          <w:ins w:id="1176"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332C702F" w14:textId="77777777" w:rsidR="00E26506" w:rsidRDefault="00E26506" w:rsidP="00D57E58">
            <w:pPr>
              <w:rPr>
                <w:ins w:id="1177" w:author="Craeg Strong" w:date="2017-02-28T03:57:00Z"/>
              </w:rPr>
            </w:pPr>
            <w:ins w:id="1178" w:author="Craeg Strong" w:date="2017-02-28T03:57:00Z">
              <w:r>
                <w:t>BCS</w:t>
              </w:r>
            </w:ins>
          </w:p>
        </w:tc>
        <w:tc>
          <w:tcPr>
            <w:tcW w:w="7218" w:type="dxa"/>
          </w:tcPr>
          <w:p w14:paraId="4AD87C56" w14:textId="16A42BB4" w:rsidR="00E26506" w:rsidRDefault="00E26506" w:rsidP="00D57E58">
            <w:pPr>
              <w:cnfStyle w:val="000000100000" w:firstRow="0" w:lastRow="0" w:firstColumn="0" w:lastColumn="0" w:oddVBand="0" w:evenVBand="0" w:oddHBand="1" w:evenHBand="0" w:firstRowFirstColumn="0" w:firstRowLastColumn="0" w:lastRowFirstColumn="0" w:lastRowLastColumn="0"/>
              <w:rPr>
                <w:ins w:id="1179" w:author="Craeg Strong" w:date="2017-02-28T03:57:00Z"/>
              </w:rPr>
            </w:pPr>
            <w:ins w:id="1180" w:author="Craeg Strong" w:date="2017-02-28T03:57:00Z">
              <w:r>
                <w:t xml:space="preserve">Building Compliance System: a DHS system that tracks </w:t>
              </w:r>
            </w:ins>
            <w:ins w:id="1181" w:author="Craeg Strong" w:date="2017-02-28T04:44:00Z">
              <w:r w:rsidR="00B643C9">
                <w:t xml:space="preserve">shelters, buildings, building units, complaints, </w:t>
              </w:r>
            </w:ins>
            <w:ins w:id="1182" w:author="Craeg Strong" w:date="2017-02-28T03:57:00Z">
              <w:r>
                <w:t xml:space="preserve">code violations, </w:t>
              </w:r>
            </w:ins>
            <w:ins w:id="1183" w:author="Craeg Strong" w:date="2017-02-28T04:45:00Z">
              <w:r w:rsidR="00B643C9">
                <w:t xml:space="preserve">OTDA </w:t>
              </w:r>
            </w:ins>
            <w:ins w:id="1184" w:author="Craeg Strong" w:date="2017-02-28T03:57:00Z">
              <w:r w:rsidR="00B643C9">
                <w:t>inspection</w:t>
              </w:r>
              <w:r>
                <w:t>s, and other deficiencies for buildings used for public and private shelters in NYC.</w:t>
              </w:r>
            </w:ins>
          </w:p>
        </w:tc>
      </w:tr>
      <w:tr w:rsidR="00E26506" w14:paraId="633EF693" w14:textId="77777777" w:rsidTr="00D57E58">
        <w:trPr>
          <w:trHeight w:val="269"/>
          <w:ins w:id="118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2308E76" w14:textId="77777777" w:rsidR="00E26506" w:rsidRDefault="00E26506" w:rsidP="00D57E58">
            <w:pPr>
              <w:rPr>
                <w:ins w:id="1186" w:author="Craeg Strong" w:date="2017-02-28T03:57:00Z"/>
              </w:rPr>
            </w:pPr>
            <w:ins w:id="1187" w:author="Craeg Strong" w:date="2017-02-28T03:57:00Z">
              <w:r>
                <w:t>Capacity (versus Surge Capacity)</w:t>
              </w:r>
            </w:ins>
          </w:p>
        </w:tc>
        <w:tc>
          <w:tcPr>
            <w:tcW w:w="7218" w:type="dxa"/>
          </w:tcPr>
          <w:p w14:paraId="7BD631BC" w14:textId="013B350D" w:rsidR="00E26506" w:rsidRDefault="00E26506" w:rsidP="00D57E58">
            <w:pPr>
              <w:cnfStyle w:val="000000000000" w:firstRow="0" w:lastRow="0" w:firstColumn="0" w:lastColumn="0" w:oddVBand="0" w:evenVBand="0" w:oddHBand="0" w:evenHBand="0" w:firstRowFirstColumn="0" w:firstRowLastColumn="0" w:lastRowFirstColumn="0" w:lastRowLastColumn="0"/>
              <w:rPr>
                <w:ins w:id="1188" w:author="Craeg Strong" w:date="2017-02-28T03:57:00Z"/>
              </w:rPr>
            </w:pPr>
            <w:ins w:id="1189" w:author="Craeg Strong" w:date="2017-02-28T03:57:00Z">
              <w:r>
                <w:t>The total number of beds</w:t>
              </w:r>
            </w:ins>
            <w:ins w:id="1190" w:author="Craeg Strong" w:date="2017-02-28T04:45:00Z">
              <w:r w:rsidR="00BE1AEF">
                <w:t>, units, or persons</w:t>
              </w:r>
            </w:ins>
            <w:ins w:id="1191" w:author="Craeg Strong" w:date="2017-02-28T03:57:00Z">
              <w:r>
                <w:t xml:space="preserve"> at a given homeless shelter.  Some of the capacity may be offline at any given time.</w:t>
              </w:r>
            </w:ins>
          </w:p>
        </w:tc>
      </w:tr>
      <w:tr w:rsidR="00E26506" w14:paraId="1D33E332" w14:textId="77777777" w:rsidTr="00D57E58">
        <w:trPr>
          <w:cnfStyle w:val="000000100000" w:firstRow="0" w:lastRow="0" w:firstColumn="0" w:lastColumn="0" w:oddVBand="0" w:evenVBand="0" w:oddHBand="1" w:evenHBand="0" w:firstRowFirstColumn="0" w:firstRowLastColumn="0" w:lastRowFirstColumn="0" w:lastRowLastColumn="0"/>
          <w:ins w:id="1192"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01865A38" w14:textId="77777777" w:rsidR="00E26506" w:rsidRDefault="00E26506" w:rsidP="00D57E58">
            <w:pPr>
              <w:rPr>
                <w:ins w:id="1193" w:author="Craeg Strong" w:date="2017-02-28T03:57:00Z"/>
              </w:rPr>
            </w:pPr>
            <w:ins w:id="1194" w:author="Craeg Strong" w:date="2017-02-28T03:57:00Z">
              <w:r>
                <w:t>CAP</w:t>
              </w:r>
            </w:ins>
          </w:p>
        </w:tc>
        <w:tc>
          <w:tcPr>
            <w:tcW w:w="7218" w:type="dxa"/>
          </w:tcPr>
          <w:p w14:paraId="1A3FD0A4" w14:textId="61DC07ED" w:rsidR="00E26506" w:rsidRDefault="00E26506" w:rsidP="00492ED9">
            <w:pPr>
              <w:cnfStyle w:val="000000100000" w:firstRow="0" w:lastRow="0" w:firstColumn="0" w:lastColumn="0" w:oddVBand="0" w:evenVBand="0" w:oddHBand="1" w:evenHBand="0" w:firstRowFirstColumn="0" w:firstRowLastColumn="0" w:lastRowFirstColumn="0" w:lastRowLastColumn="0"/>
              <w:rPr>
                <w:ins w:id="1195" w:author="Craeg Strong" w:date="2017-02-28T03:57:00Z"/>
              </w:rPr>
            </w:pPr>
            <w:ins w:id="1196" w:author="Craeg Strong" w:date="2017-02-28T03:57:00Z">
              <w:r>
                <w:t xml:space="preserve">Corrective Action Plan; established for shelters that </w:t>
              </w:r>
            </w:ins>
            <w:ins w:id="1197" w:author="Craeg Strong" w:date="2017-02-28T04:45:00Z">
              <w:r w:rsidR="00BE1AEF">
                <w:t>need to remediate</w:t>
              </w:r>
            </w:ins>
            <w:ins w:id="1198" w:author="Craeg Strong" w:date="2017-02-28T03:57:00Z">
              <w:r>
                <w:t xml:space="preserve"> an RSRI</w:t>
              </w:r>
              <w:r w:rsidR="00BE1AEF">
                <w:t xml:space="preserve">, </w:t>
              </w:r>
              <w:r>
                <w:t>MTE</w:t>
              </w:r>
            </w:ins>
            <w:ins w:id="1199" w:author="Craeg Strong" w:date="2017-02-28T04:45:00Z">
              <w:r w:rsidR="00BE1AEF">
                <w:t>, OTDA</w:t>
              </w:r>
            </w:ins>
            <w:ins w:id="1200" w:author="Craeg Strong" w:date="2017-02-28T04:46:00Z">
              <w:r w:rsidR="009E21AB">
                <w:t xml:space="preserve"> finding</w:t>
              </w:r>
            </w:ins>
            <w:ins w:id="1201" w:author="Craeg Strong" w:date="2017-02-28T04:45:00Z">
              <w:r w:rsidR="00BE1AEF">
                <w:t>, or enforcement agency finding</w:t>
              </w:r>
            </w:ins>
            <w:ins w:id="1202" w:author="Craeg Strong" w:date="2017-02-28T03:57:00Z">
              <w:r>
                <w:t>.</w:t>
              </w:r>
            </w:ins>
          </w:p>
        </w:tc>
      </w:tr>
      <w:tr w:rsidR="00B229FC" w14:paraId="5A3CBA54" w14:textId="77777777" w:rsidTr="00884844">
        <w:trPr>
          <w:ins w:id="1203" w:author="Craeg Strong" w:date="2017-02-28T04:58:00Z"/>
        </w:trPr>
        <w:tc>
          <w:tcPr>
            <w:cnfStyle w:val="001000000000" w:firstRow="0" w:lastRow="0" w:firstColumn="1" w:lastColumn="0" w:oddVBand="0" w:evenVBand="0" w:oddHBand="0" w:evenHBand="0" w:firstRowFirstColumn="0" w:firstRowLastColumn="0" w:lastRowFirstColumn="0" w:lastRowLastColumn="0"/>
            <w:tcW w:w="2250" w:type="dxa"/>
          </w:tcPr>
          <w:p w14:paraId="4815B05D" w14:textId="77777777" w:rsidR="00B229FC" w:rsidRDefault="00B229FC" w:rsidP="00884844">
            <w:pPr>
              <w:rPr>
                <w:ins w:id="1204" w:author="Craeg Strong" w:date="2017-02-28T04:58:00Z"/>
              </w:rPr>
            </w:pPr>
            <w:ins w:id="1205" w:author="Craeg Strong" w:date="2017-02-28T04:58:00Z">
              <w:r>
                <w:t>Capacity Planning and Development Unit (CPD)</w:t>
              </w:r>
            </w:ins>
          </w:p>
        </w:tc>
        <w:tc>
          <w:tcPr>
            <w:tcW w:w="7218" w:type="dxa"/>
          </w:tcPr>
          <w:p w14:paraId="031BBD60" w14:textId="41FF84EF" w:rsidR="00B229FC" w:rsidRDefault="00B229FC" w:rsidP="00492ED9">
            <w:pPr>
              <w:cnfStyle w:val="000000000000" w:firstRow="0" w:lastRow="0" w:firstColumn="0" w:lastColumn="0" w:oddVBand="0" w:evenVBand="0" w:oddHBand="0" w:evenHBand="0" w:firstRowFirstColumn="0" w:firstRowLastColumn="0" w:lastRowFirstColumn="0" w:lastRowLastColumn="0"/>
              <w:rPr>
                <w:ins w:id="1206" w:author="Craeg Strong" w:date="2017-02-28T04:58:00Z"/>
              </w:rPr>
            </w:pPr>
            <w:ins w:id="1207" w:author="Craeg Strong" w:date="2017-02-28T04:58:00Z">
              <w:r>
                <w:t xml:space="preserve">The DHS Capacity Planning and Development unit.  The HERO unit reports into CPD.  CPD reports directly to the </w:t>
              </w:r>
            </w:ins>
            <w:ins w:id="1208" w:author="Craeg Strong" w:date="2017-02-28T04:59:00Z">
              <w:r w:rsidR="00D5371E">
                <w:t>DSS</w:t>
              </w:r>
            </w:ins>
            <w:ins w:id="1209" w:author="Craeg Strong" w:date="2017-02-28T04:58:00Z">
              <w:r>
                <w:t xml:space="preserve"> commissioner.</w:t>
              </w:r>
            </w:ins>
          </w:p>
        </w:tc>
      </w:tr>
      <w:tr w:rsidR="00E26506" w14:paraId="06409DFB" w14:textId="77777777" w:rsidTr="00D57E58">
        <w:trPr>
          <w:cnfStyle w:val="000000100000" w:firstRow="0" w:lastRow="0" w:firstColumn="0" w:lastColumn="0" w:oddVBand="0" w:evenVBand="0" w:oddHBand="1" w:evenHBand="0" w:firstRowFirstColumn="0" w:firstRowLastColumn="0" w:lastRowFirstColumn="0" w:lastRowLastColumn="0"/>
          <w:ins w:id="121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A9FBC4E" w14:textId="77777777" w:rsidR="00E26506" w:rsidRDefault="00E26506" w:rsidP="00D57E58">
            <w:pPr>
              <w:rPr>
                <w:ins w:id="1211" w:author="Craeg Strong" w:date="2017-02-28T03:57:00Z"/>
              </w:rPr>
            </w:pPr>
            <w:ins w:id="1212" w:author="Craeg Strong" w:date="2017-02-28T03:57:00Z">
              <w:r>
                <w:t>CapDash</w:t>
              </w:r>
            </w:ins>
          </w:p>
        </w:tc>
        <w:tc>
          <w:tcPr>
            <w:tcW w:w="7218" w:type="dxa"/>
          </w:tcPr>
          <w:p w14:paraId="0D07FB4E" w14:textId="77777777" w:rsidR="00E26506" w:rsidRDefault="00E26506" w:rsidP="00D57E58">
            <w:pPr>
              <w:cnfStyle w:val="000000100000" w:firstRow="0" w:lastRow="0" w:firstColumn="0" w:lastColumn="0" w:oddVBand="0" w:evenVBand="0" w:oddHBand="1" w:evenHBand="0" w:firstRowFirstColumn="0" w:firstRowLastColumn="0" w:lastRowFirstColumn="0" w:lastRowLastColumn="0"/>
              <w:rPr>
                <w:ins w:id="1213" w:author="Craeg Strong" w:date="2017-02-28T03:57:00Z"/>
              </w:rPr>
            </w:pPr>
            <w:ins w:id="1214" w:author="Craeg Strong" w:date="2017-02-28T03:57:00Z">
              <w:r>
                <w:t>The Shelter Capacity Dashboard application</w:t>
              </w:r>
            </w:ins>
          </w:p>
        </w:tc>
      </w:tr>
      <w:tr w:rsidR="00E26506" w14:paraId="14FD4807" w14:textId="77777777" w:rsidTr="00D57E58">
        <w:trPr>
          <w:ins w:id="121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7F953F6" w14:textId="77777777" w:rsidR="00E26506" w:rsidRDefault="00E26506" w:rsidP="00D57E58">
            <w:pPr>
              <w:rPr>
                <w:ins w:id="1216" w:author="Craeg Strong" w:date="2017-02-28T03:57:00Z"/>
              </w:rPr>
            </w:pPr>
            <w:ins w:id="1217" w:author="Craeg Strong" w:date="2017-02-28T03:57:00Z">
              <w:r>
                <w:t>Case Type</w:t>
              </w:r>
            </w:ins>
          </w:p>
        </w:tc>
        <w:tc>
          <w:tcPr>
            <w:tcW w:w="7218" w:type="dxa"/>
          </w:tcPr>
          <w:p w14:paraId="331703E5" w14:textId="77777777" w:rsidR="00E26506" w:rsidRDefault="00E26506" w:rsidP="00D57E58">
            <w:pPr>
              <w:cnfStyle w:val="000000000000" w:firstRow="0" w:lastRow="0" w:firstColumn="0" w:lastColumn="0" w:oddVBand="0" w:evenVBand="0" w:oddHBand="0" w:evenHBand="0" w:firstRowFirstColumn="0" w:firstRowLastColumn="0" w:lastRowFirstColumn="0" w:lastRowLastColumn="0"/>
              <w:rPr>
                <w:ins w:id="1218" w:author="Craeg Strong" w:date="2017-02-28T03:57:00Z"/>
              </w:rPr>
            </w:pPr>
            <w:ins w:id="1219" w:author="Craeg Strong" w:date="2017-02-28T03:57:00Z">
              <w:r>
                <w:t>Either Single Adult, Adult Family, Family with Children</w:t>
              </w:r>
            </w:ins>
          </w:p>
        </w:tc>
      </w:tr>
      <w:tr w:rsidR="00E26506" w14:paraId="6F26D5FA" w14:textId="77777777" w:rsidTr="00D57E58">
        <w:trPr>
          <w:cnfStyle w:val="000000100000" w:firstRow="0" w:lastRow="0" w:firstColumn="0" w:lastColumn="0" w:oddVBand="0" w:evenVBand="0" w:oddHBand="1" w:evenHBand="0" w:firstRowFirstColumn="0" w:firstRowLastColumn="0" w:lastRowFirstColumn="0" w:lastRowLastColumn="0"/>
          <w:ins w:id="122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3C0F43B" w14:textId="77777777" w:rsidR="00E26506" w:rsidRDefault="00E26506" w:rsidP="00D57E58">
            <w:pPr>
              <w:rPr>
                <w:ins w:id="1221" w:author="Craeg Strong" w:date="2017-02-28T03:57:00Z"/>
              </w:rPr>
            </w:pPr>
            <w:ins w:id="1222" w:author="Craeg Strong" w:date="2017-02-28T03:57:00Z">
              <w:r>
                <w:t>Census Count</w:t>
              </w:r>
            </w:ins>
          </w:p>
        </w:tc>
        <w:tc>
          <w:tcPr>
            <w:tcW w:w="7218" w:type="dxa"/>
          </w:tcPr>
          <w:p w14:paraId="2C666469" w14:textId="29D2ABE5" w:rsidR="00E26506" w:rsidRDefault="00E26506" w:rsidP="00492ED9">
            <w:pPr>
              <w:cnfStyle w:val="000000100000" w:firstRow="0" w:lastRow="0" w:firstColumn="0" w:lastColumn="0" w:oddVBand="0" w:evenVBand="0" w:oddHBand="1" w:evenHBand="0" w:firstRowFirstColumn="0" w:firstRowLastColumn="0" w:lastRowFirstColumn="0" w:lastRowLastColumn="0"/>
              <w:rPr>
                <w:ins w:id="1223" w:author="Craeg Strong" w:date="2017-02-28T03:57:00Z"/>
              </w:rPr>
            </w:pPr>
            <w:ins w:id="1224" w:author="Craeg Strong" w:date="2017-02-28T03:57:00Z">
              <w:r>
                <w:t xml:space="preserve">The number of </w:t>
              </w:r>
            </w:ins>
            <w:ins w:id="1225" w:author="Craeg Strong" w:date="2017-02-28T04:46:00Z">
              <w:r w:rsidR="0072013A">
                <w:t>persons</w:t>
              </w:r>
            </w:ins>
            <w:ins w:id="1226" w:author="Craeg Strong" w:date="2017-02-28T03:57:00Z">
              <w:r>
                <w:t xml:space="preserve"> within a shelter (</w:t>
              </w:r>
            </w:ins>
            <w:ins w:id="1227" w:author="Craeg Strong" w:date="2017-02-28T04:46:00Z">
              <w:r w:rsidR="0072013A">
                <w:t>contrast to</w:t>
              </w:r>
            </w:ins>
            <w:ins w:id="1228" w:author="Craeg Strong" w:date="2017-02-28T03:57:00Z">
              <w:r>
                <w:t xml:space="preserve"> Roster).</w:t>
              </w:r>
            </w:ins>
            <w:ins w:id="1229" w:author="Craeg Strong" w:date="2017-02-28T05:34:00Z">
              <w:r w:rsidR="00713288">
                <w:t xml:space="preserve"> </w:t>
              </w:r>
              <w:r w:rsidR="00713288">
                <w:t xml:space="preserve">Within adult shelters, the </w:t>
              </w:r>
              <w:r w:rsidR="00713288">
                <w:t>census count</w:t>
              </w:r>
              <w:r w:rsidR="00713288">
                <w:t xml:space="preserve"> is updated several times each night (10:30pm, 11:14pm, 12:314am, and 2:14am), since they often have an “open plan” with many beds in a large open area.  </w:t>
              </w:r>
            </w:ins>
            <w:ins w:id="1230" w:author="Craeg Strong" w:date="2017-02-28T05:36:00Z">
              <w:r w:rsidR="007A1D4F">
                <w:t xml:space="preserve">A shelter building may have a </w:t>
              </w:r>
              <w:r w:rsidR="007A1D4F">
                <w:lastRenderedPageBreak/>
                <w:t xml:space="preserve">capacity of 88, a census of 80, </w:t>
              </w:r>
              <w:r w:rsidR="00BD3493">
                <w:t>4 offline, and availability of 4</w:t>
              </w:r>
              <w:r w:rsidR="007A1D4F">
                <w:t xml:space="preserve">.  </w:t>
              </w:r>
            </w:ins>
            <w:ins w:id="1231" w:author="Craeg Strong" w:date="2017-02-28T05:35:00Z">
              <w:r w:rsidR="00353BC9">
                <w:t>Shelters are remunerated based on final nightly census tallies averaged over a period of time.</w:t>
              </w:r>
            </w:ins>
          </w:p>
        </w:tc>
      </w:tr>
      <w:tr w:rsidR="009964BD" w14:paraId="43E28CF3" w14:textId="77777777" w:rsidTr="00D57E58">
        <w:trPr>
          <w:ins w:id="1232" w:author="Craeg Strong" w:date="2017-02-28T05:05:00Z"/>
        </w:trPr>
        <w:tc>
          <w:tcPr>
            <w:cnfStyle w:val="001000000000" w:firstRow="0" w:lastRow="0" w:firstColumn="1" w:lastColumn="0" w:oddVBand="0" w:evenVBand="0" w:oddHBand="0" w:evenHBand="0" w:firstRowFirstColumn="0" w:firstRowLastColumn="0" w:lastRowFirstColumn="0" w:lastRowLastColumn="0"/>
            <w:tcW w:w="2250" w:type="dxa"/>
          </w:tcPr>
          <w:p w14:paraId="152BC2D4" w14:textId="207374F1" w:rsidR="009964BD" w:rsidRDefault="009964BD" w:rsidP="00D57E58">
            <w:pPr>
              <w:rPr>
                <w:ins w:id="1233" w:author="Craeg Strong" w:date="2017-02-28T05:05:00Z"/>
              </w:rPr>
            </w:pPr>
            <w:ins w:id="1234" w:author="Craeg Strong" w:date="2017-02-28T05:05:00Z">
              <w:r>
                <w:lastRenderedPageBreak/>
                <w:t>CityNet</w:t>
              </w:r>
            </w:ins>
          </w:p>
        </w:tc>
        <w:tc>
          <w:tcPr>
            <w:tcW w:w="7218" w:type="dxa"/>
          </w:tcPr>
          <w:p w14:paraId="4ADE0E97" w14:textId="52F41C08" w:rsidR="009964BD" w:rsidRDefault="0073665B" w:rsidP="00D57E58">
            <w:pPr>
              <w:cnfStyle w:val="000000000000" w:firstRow="0" w:lastRow="0" w:firstColumn="0" w:lastColumn="0" w:oddVBand="0" w:evenVBand="0" w:oddHBand="0" w:evenHBand="0" w:firstRowFirstColumn="0" w:firstRowLastColumn="0" w:lastRowFirstColumn="0" w:lastRowLastColumn="0"/>
              <w:rPr>
                <w:ins w:id="1235" w:author="Craeg Strong" w:date="2017-02-28T05:05:00Z"/>
              </w:rPr>
            </w:pPr>
            <w:ins w:id="1236" w:author="Craeg Strong" w:date="2017-02-28T05:07:00Z">
              <w:r w:rsidRPr="0073665B">
                <w:t>CityNet is the City of New York’s institutional fiber network</w:t>
              </w:r>
              <w:r w:rsidR="0071697F">
                <w:t xml:space="preserve"> (wired)</w:t>
              </w:r>
              <w:r w:rsidRPr="0073665B">
                <w:t>, which provides the data communications backbone for City agencies, entities and more than 300,000 employees. The proprietary network is comprised of a secure dark fiber network that interconnects city agencies, hosts citywide applications, and provides Internet-based services citywide. DoITT designed and maintains CityNet, establishing policies, processes, and technology to protect the network, its applications, its hosts, and the data processed therein.</w:t>
              </w:r>
            </w:ins>
          </w:p>
        </w:tc>
      </w:tr>
      <w:tr w:rsidR="00E26506" w14:paraId="22DBE742" w14:textId="77777777" w:rsidTr="00D57E58">
        <w:trPr>
          <w:cnfStyle w:val="000000100000" w:firstRow="0" w:lastRow="0" w:firstColumn="0" w:lastColumn="0" w:oddVBand="0" w:evenVBand="0" w:oddHBand="1" w:evenHBand="0" w:firstRowFirstColumn="0" w:firstRowLastColumn="0" w:lastRowFirstColumn="0" w:lastRowLastColumn="0"/>
          <w:ins w:id="1237"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3FEBBCC0" w14:textId="71F46F6E" w:rsidR="00E26506" w:rsidRDefault="00E26506" w:rsidP="00D57E58">
            <w:pPr>
              <w:rPr>
                <w:ins w:id="1238" w:author="Craeg Strong" w:date="2017-02-28T03:57:00Z"/>
              </w:rPr>
            </w:pPr>
            <w:ins w:id="1239" w:author="Craeg Strong" w:date="2017-02-28T03:57:00Z">
              <w:r>
                <w:t>Client</w:t>
              </w:r>
            </w:ins>
          </w:p>
        </w:tc>
        <w:tc>
          <w:tcPr>
            <w:tcW w:w="7218" w:type="dxa"/>
          </w:tcPr>
          <w:p w14:paraId="51B4DF00" w14:textId="49E816F6" w:rsidR="00E26506" w:rsidRPr="000912E5" w:rsidRDefault="00B21CF1" w:rsidP="00D57E58">
            <w:pPr>
              <w:cnfStyle w:val="000000100000" w:firstRow="0" w:lastRow="0" w:firstColumn="0" w:lastColumn="0" w:oddVBand="0" w:evenVBand="0" w:oddHBand="1" w:evenHBand="0" w:firstRowFirstColumn="0" w:firstRowLastColumn="0" w:lastRowFirstColumn="0" w:lastRowLastColumn="0"/>
              <w:rPr>
                <w:ins w:id="1240" w:author="Craeg Strong" w:date="2017-02-28T03:57:00Z"/>
                <w:highlight w:val="yellow"/>
              </w:rPr>
            </w:pPr>
            <w:ins w:id="1241" w:author="Craeg Strong" w:date="2017-02-28T04:48:00Z">
              <w:r>
                <w:t>See Shelter Client</w:t>
              </w:r>
            </w:ins>
          </w:p>
        </w:tc>
      </w:tr>
      <w:tr w:rsidR="00E26506" w14:paraId="1AB19EB7" w14:textId="77777777" w:rsidTr="00D57E58">
        <w:trPr>
          <w:trHeight w:val="809"/>
          <w:ins w:id="1242"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3630B84" w14:textId="77777777" w:rsidR="00E26506" w:rsidRDefault="00E26506" w:rsidP="00D57E58">
            <w:pPr>
              <w:rPr>
                <w:ins w:id="1243" w:author="Craeg Strong" w:date="2017-02-28T03:57:00Z"/>
              </w:rPr>
            </w:pPr>
            <w:ins w:id="1244" w:author="Craeg Strong" w:date="2017-02-28T03:57:00Z">
              <w:r>
                <w:t>Cluster Site</w:t>
              </w:r>
            </w:ins>
          </w:p>
        </w:tc>
        <w:tc>
          <w:tcPr>
            <w:tcW w:w="7218" w:type="dxa"/>
          </w:tcPr>
          <w:p w14:paraId="19BDA00C" w14:textId="5F0D47CA" w:rsidR="00E26506" w:rsidRPr="00AB3853" w:rsidRDefault="00E26506" w:rsidP="00492ED9">
            <w:pPr>
              <w:cnfStyle w:val="000000000000" w:firstRow="0" w:lastRow="0" w:firstColumn="0" w:lastColumn="0" w:oddVBand="0" w:evenVBand="0" w:oddHBand="0" w:evenHBand="0" w:firstRowFirstColumn="0" w:firstRowLastColumn="0" w:lastRowFirstColumn="0" w:lastRowLastColumn="0"/>
              <w:rPr>
                <w:ins w:id="1245" w:author="Craeg Strong" w:date="2017-02-28T03:57:00Z"/>
              </w:rPr>
            </w:pPr>
            <w:ins w:id="1246" w:author="Craeg Strong" w:date="2017-02-28T03:57:00Z">
              <w:r>
                <w:t>An apartment in a private apartment building that is used to house homeless, as well as renting families. Social services are limited and the shel</w:t>
              </w:r>
              <w:r w:rsidR="001A3089">
                <w:t>ter does not qualify as a tier II</w:t>
              </w:r>
              <w:r>
                <w:t xml:space="preserve">. </w:t>
              </w:r>
            </w:ins>
            <w:ins w:id="1247" w:author="Craeg Strong" w:date="2017-02-28T04:50:00Z">
              <w:r w:rsidR="001A3089">
                <w:t xml:space="preserve"> </w:t>
              </w:r>
            </w:ins>
            <w:ins w:id="1248" w:author="Craeg Strong" w:date="2017-02-28T04:49:00Z">
              <w:r w:rsidR="001A3089">
                <w:t xml:space="preserve">Clusters </w:t>
              </w:r>
            </w:ins>
            <w:ins w:id="1249" w:author="Craeg Strong" w:date="2017-02-28T04:50:00Z">
              <w:r w:rsidR="001A3089">
                <w:t>are</w:t>
              </w:r>
            </w:ins>
            <w:ins w:id="1250" w:author="Craeg Strong" w:date="2017-02-28T04:49:00Z">
              <w:r w:rsidR="001A3089">
                <w:t xml:space="preserve"> a special agreement with providers where provi</w:t>
              </w:r>
            </w:ins>
            <w:ins w:id="1251" w:author="Craeg Strong" w:date="2017-02-28T04:51:00Z">
              <w:r w:rsidR="001A3089">
                <w:t>d</w:t>
              </w:r>
            </w:ins>
            <w:ins w:id="1252" w:author="Craeg Strong" w:date="2017-02-28T04:49:00Z">
              <w:r w:rsidR="001A3089">
                <w:t>e</w:t>
              </w:r>
            </w:ins>
            <w:ins w:id="1253" w:author="Craeg Strong" w:date="2017-02-28T04:51:00Z">
              <w:r w:rsidR="001A3089">
                <w:t>r</w:t>
              </w:r>
            </w:ins>
            <w:ins w:id="1254" w:author="Craeg Strong" w:date="2017-02-28T04:49:00Z">
              <w:r w:rsidR="001A3089">
                <w:t xml:space="preserve">s acquire units for sheltering that </w:t>
              </w:r>
            </w:ins>
            <w:ins w:id="1255" w:author="Craeg Strong" w:date="2017-02-28T04:51:00Z">
              <w:r w:rsidR="001A3089">
                <w:t>are</w:t>
              </w:r>
            </w:ins>
            <w:ins w:id="1256" w:author="Craeg Strong" w:date="2017-02-28T04:49:00Z">
              <w:r w:rsidR="001A3089">
                <w:t xml:space="preserve"> in stan</w:t>
              </w:r>
            </w:ins>
            <w:ins w:id="1257" w:author="Craeg Strong" w:date="2017-02-28T04:51:00Z">
              <w:r w:rsidR="001A3089">
                <w:t>d</w:t>
              </w:r>
            </w:ins>
            <w:ins w:id="1258" w:author="Craeg Strong" w:date="2017-02-28T04:49:00Z">
              <w:r w:rsidR="001A3089">
                <w:t>ard residential buildings</w:t>
              </w:r>
            </w:ins>
            <w:ins w:id="1259" w:author="Craeg Strong" w:date="2017-02-28T04:51:00Z">
              <w:r w:rsidR="001A3089">
                <w:t>,</w:t>
              </w:r>
            </w:ins>
            <w:ins w:id="1260" w:author="Craeg Strong" w:date="2017-02-28T04:49:00Z">
              <w:r w:rsidR="001A3089">
                <w:t xml:space="preserve"> where </w:t>
              </w:r>
            </w:ins>
            <w:ins w:id="1261" w:author="Craeg Strong" w:date="2017-02-28T04:51:00Z">
              <w:r w:rsidR="001A3089">
                <w:t xml:space="preserve">the </w:t>
              </w:r>
            </w:ins>
            <w:ins w:id="1262" w:author="Craeg Strong" w:date="2017-02-28T04:49:00Z">
              <w:r w:rsidR="001A3089">
                <w:t xml:space="preserve">buildings typically </w:t>
              </w:r>
            </w:ins>
            <w:ins w:id="1263" w:author="Craeg Strong" w:date="2017-02-28T04:51:00Z">
              <w:r w:rsidR="001A3089">
                <w:t xml:space="preserve">already </w:t>
              </w:r>
            </w:ins>
            <w:ins w:id="1264" w:author="Craeg Strong" w:date="2017-02-28T04:49:00Z">
              <w:r w:rsidR="001A3089">
                <w:t xml:space="preserve">have private tenants.  Buildings may be in close proximity or they may be disbursed. </w:t>
              </w:r>
            </w:ins>
            <w:ins w:id="1265" w:author="Craeg Strong" w:date="2017-02-28T04:51:00Z">
              <w:r w:rsidR="001A3089">
                <w:t xml:space="preserve"> </w:t>
              </w:r>
            </w:ins>
            <w:ins w:id="1266" w:author="Craeg Strong" w:date="2017-02-28T03:57:00Z">
              <w:r w:rsidR="001A3089">
                <w:t>M</w:t>
              </w:r>
              <w:r>
                <w:t xml:space="preserve">ayor DeBlasio is phasing out the </w:t>
              </w:r>
            </w:ins>
            <w:ins w:id="1267" w:author="Craeg Strong" w:date="2017-02-28T04:52:00Z">
              <w:r w:rsidR="001B15AE">
                <w:t xml:space="preserve">cluster </w:t>
              </w:r>
            </w:ins>
            <w:ins w:id="1268" w:author="Craeg Strong" w:date="2017-02-28T03:57:00Z">
              <w:r>
                <w:t xml:space="preserve">program over the next three years. </w:t>
              </w:r>
            </w:ins>
          </w:p>
        </w:tc>
      </w:tr>
      <w:tr w:rsidR="00E26506" w14:paraId="346DD7BD" w14:textId="77777777" w:rsidTr="00D57E58">
        <w:trPr>
          <w:cnfStyle w:val="000000100000" w:firstRow="0" w:lastRow="0" w:firstColumn="0" w:lastColumn="0" w:oddVBand="0" w:evenVBand="0" w:oddHBand="1" w:evenHBand="0" w:firstRowFirstColumn="0" w:firstRowLastColumn="0" w:lastRowFirstColumn="0" w:lastRowLastColumn="0"/>
          <w:trHeight w:val="809"/>
          <w:ins w:id="1269"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B22885B" w14:textId="1A715E32" w:rsidR="00E26506" w:rsidRDefault="00E26506" w:rsidP="00D57E58">
            <w:pPr>
              <w:rPr>
                <w:ins w:id="1270" w:author="Craeg Strong" w:date="2017-02-28T03:57:00Z"/>
              </w:rPr>
            </w:pPr>
            <w:ins w:id="1271" w:author="Craeg Strong" w:date="2017-02-28T03:57:00Z">
              <w:r>
                <w:t>C</w:t>
              </w:r>
            </w:ins>
            <w:ins w:id="1272" w:author="Craeg Strong" w:date="2017-02-28T04:52:00Z">
              <w:r w:rsidR="00786ED8">
                <w:t xml:space="preserve"> of </w:t>
              </w:r>
            </w:ins>
            <w:ins w:id="1273" w:author="Craeg Strong" w:date="2017-02-28T03:57:00Z">
              <w:r>
                <w:t>O</w:t>
              </w:r>
            </w:ins>
          </w:p>
        </w:tc>
        <w:tc>
          <w:tcPr>
            <w:tcW w:w="7218" w:type="dxa"/>
          </w:tcPr>
          <w:p w14:paraId="66D5D589" w14:textId="77777777" w:rsidR="00E26506" w:rsidRPr="00A0532A" w:rsidDel="00A0532A" w:rsidRDefault="00E26506" w:rsidP="00D57E58">
            <w:pPr>
              <w:cnfStyle w:val="000000100000" w:firstRow="0" w:lastRow="0" w:firstColumn="0" w:lastColumn="0" w:oddVBand="0" w:evenVBand="0" w:oddHBand="1" w:evenHBand="0" w:firstRowFirstColumn="0" w:firstRowLastColumn="0" w:lastRowFirstColumn="0" w:lastRowLastColumn="0"/>
              <w:rPr>
                <w:ins w:id="1274" w:author="Craeg Strong" w:date="2017-02-28T03:57:00Z"/>
              </w:rPr>
            </w:pPr>
            <w:ins w:id="1275" w:author="Craeg Strong" w:date="2017-02-28T03:57:00Z">
              <w:r>
                <w:t>A Certificate of Occupancy is issued by the City for buildings that pass applicable inspections.  Some shelter buildings unfortunately do not have a valid certificate of occupancy.</w:t>
              </w:r>
            </w:ins>
          </w:p>
        </w:tc>
      </w:tr>
      <w:tr w:rsidR="00E26506" w14:paraId="62716FAB" w14:textId="77777777" w:rsidTr="00D57E58">
        <w:trPr>
          <w:trHeight w:val="845"/>
          <w:ins w:id="1276"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4FA47DF" w14:textId="77777777" w:rsidR="00E26506" w:rsidRDefault="00E26506" w:rsidP="00D57E58">
            <w:pPr>
              <w:rPr>
                <w:ins w:id="1277" w:author="Craeg Strong" w:date="2017-02-28T03:57:00Z"/>
              </w:rPr>
            </w:pPr>
            <w:ins w:id="1278" w:author="Craeg Strong" w:date="2017-02-28T03:57:00Z">
              <w:r>
                <w:t>Code Blue</w:t>
              </w:r>
            </w:ins>
          </w:p>
        </w:tc>
        <w:tc>
          <w:tcPr>
            <w:tcW w:w="7218" w:type="dxa"/>
          </w:tcPr>
          <w:p w14:paraId="40A42A87" w14:textId="77777777" w:rsidR="00E26506" w:rsidRPr="00A0532A" w:rsidRDefault="00E26506" w:rsidP="00D57E58">
            <w:pPr>
              <w:cnfStyle w:val="000000000000" w:firstRow="0" w:lastRow="0" w:firstColumn="0" w:lastColumn="0" w:oddVBand="0" w:evenVBand="0" w:oddHBand="0" w:evenHBand="0" w:firstRowFirstColumn="0" w:firstRowLastColumn="0" w:lastRowFirstColumn="0" w:lastRowLastColumn="0"/>
              <w:rPr>
                <w:ins w:id="1279" w:author="Craeg Strong" w:date="2017-02-28T03:57:00Z"/>
              </w:rPr>
            </w:pPr>
            <w:ins w:id="1280" w:author="Craeg Strong" w:date="2017-02-28T03:57:00Z">
              <w:r>
                <w:t>Code blue is declared when t</w:t>
              </w:r>
              <w:r w:rsidRPr="00A0532A">
                <w:t>emperature falls below 32F or wind chill below 0F, ice storms or freezing rain or snow greater than 6 inches.  During code-blue:</w:t>
              </w:r>
            </w:ins>
          </w:p>
          <w:p w14:paraId="750041E6" w14:textId="77777777" w:rsidR="00E26506" w:rsidRPr="008216E0" w:rsidRDefault="00E26506" w:rsidP="00D57E5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ins w:id="1281" w:author="Craeg Strong" w:date="2017-02-28T03:57:00Z"/>
              </w:rPr>
            </w:pPr>
            <w:ins w:id="1282" w:author="Craeg Strong" w:date="2017-02-28T03:57:00Z">
              <w:r w:rsidRPr="008216E0">
                <w:t xml:space="preserve">drop-in centers are required to take as many clients as possible (within DOB restrictions), </w:t>
              </w:r>
            </w:ins>
          </w:p>
          <w:p w14:paraId="25ED11FD" w14:textId="77777777" w:rsidR="00E26506" w:rsidRDefault="00E26506" w:rsidP="00D57E5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ins w:id="1283" w:author="Craeg Strong" w:date="2017-02-28T03:57:00Z"/>
              </w:rPr>
            </w:pPr>
            <w:ins w:id="1284" w:author="Craeg Strong" w:date="2017-02-28T03:57:00Z">
              <w:r w:rsidRPr="008216E0">
                <w:t xml:space="preserve">Anyone in need can walk into a shelter without undergoing typical </w:t>
              </w:r>
              <w:r w:rsidRPr="008216E0">
                <w:rPr>
                  <w:color w:val="000000" w:themeColor="text1"/>
                </w:rPr>
                <w:t>intake</w:t>
              </w:r>
              <w:r w:rsidRPr="008216E0">
                <w:t xml:space="preserve"> and eligibility procedures for the night, </w:t>
              </w:r>
            </w:ins>
          </w:p>
          <w:p w14:paraId="12D7CD16" w14:textId="77777777" w:rsidR="00E26506" w:rsidRDefault="00E26506" w:rsidP="00D57E5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ins w:id="1285" w:author="Craeg Strong" w:date="2017-02-28T03:57:00Z"/>
              </w:rPr>
            </w:pPr>
            <w:ins w:id="1286" w:author="Craeg Strong" w:date="2017-02-28T03:57:00Z">
              <w:r w:rsidRPr="008216E0">
                <w:t xml:space="preserve">single adults who have an assigned shelter can access any shelter, not just their assigned shelter, and </w:t>
              </w:r>
            </w:ins>
          </w:p>
          <w:p w14:paraId="7BE384FA" w14:textId="77777777" w:rsidR="00E26506" w:rsidRPr="008216E0" w:rsidRDefault="00E26506" w:rsidP="00D57E5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ins w:id="1287" w:author="Craeg Strong" w:date="2017-02-28T03:57:00Z"/>
              </w:rPr>
            </w:pPr>
            <w:ins w:id="1288" w:author="Craeg Strong" w:date="2017-02-28T03:57:00Z">
              <w:r w:rsidRPr="008216E0">
                <w:t>shelter suspensions or san</w:t>
              </w:r>
              <w:r>
                <w:t>ctions are lifted for the night.</w:t>
              </w:r>
            </w:ins>
          </w:p>
        </w:tc>
      </w:tr>
      <w:tr w:rsidR="00E26506" w14:paraId="0F25704A" w14:textId="77777777" w:rsidTr="00D57E58">
        <w:trPr>
          <w:cnfStyle w:val="000000100000" w:firstRow="0" w:lastRow="0" w:firstColumn="0" w:lastColumn="0" w:oddVBand="0" w:evenVBand="0" w:oddHBand="1" w:evenHBand="0" w:firstRowFirstColumn="0" w:firstRowLastColumn="0" w:lastRowFirstColumn="0" w:lastRowLastColumn="0"/>
          <w:ins w:id="1289"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34D5CEE9" w14:textId="77777777" w:rsidR="00E26506" w:rsidRDefault="00E26506" w:rsidP="00D57E58">
            <w:pPr>
              <w:rPr>
                <w:ins w:id="1290" w:author="Craeg Strong" w:date="2017-02-28T03:57:00Z"/>
              </w:rPr>
            </w:pPr>
            <w:ins w:id="1291" w:author="Craeg Strong" w:date="2017-02-28T03:57:00Z">
              <w:r>
                <w:t>Code Red</w:t>
              </w:r>
            </w:ins>
          </w:p>
        </w:tc>
        <w:tc>
          <w:tcPr>
            <w:tcW w:w="7218" w:type="dxa"/>
          </w:tcPr>
          <w:p w14:paraId="096F87AE" w14:textId="77777777" w:rsidR="00E26506" w:rsidRPr="00077EBC" w:rsidRDefault="00E26506" w:rsidP="00D57E58">
            <w:pPr>
              <w:cnfStyle w:val="000000100000" w:firstRow="0" w:lastRow="0" w:firstColumn="0" w:lastColumn="0" w:oddVBand="0" w:evenVBand="0" w:oddHBand="1" w:evenHBand="0" w:firstRowFirstColumn="0" w:firstRowLastColumn="0" w:lastRowFirstColumn="0" w:lastRowLastColumn="0"/>
              <w:rPr>
                <w:ins w:id="1292" w:author="Craeg Strong" w:date="2017-02-28T03:57:00Z"/>
              </w:rPr>
            </w:pPr>
            <w:ins w:id="1293" w:author="Craeg Strong" w:date="2017-02-28T03:57:00Z">
              <w:r>
                <w:t>Code red is declared when a heat index of 90 degrees is predicted by the National Weather Service within 24 hours</w:t>
              </w:r>
              <w:r w:rsidRPr="00077EBC">
                <w:t>.  During code-</w:t>
              </w:r>
              <w:r>
                <w:t>red</w:t>
              </w:r>
              <w:r w:rsidRPr="00077EBC">
                <w:t>:</w:t>
              </w:r>
            </w:ins>
          </w:p>
          <w:p w14:paraId="16B4D92F" w14:textId="77777777" w:rsidR="00E26506" w:rsidRPr="00077EBC" w:rsidRDefault="00E26506" w:rsidP="00D57E58">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ns w:id="1294" w:author="Craeg Strong" w:date="2017-02-28T03:57:00Z"/>
              </w:rPr>
            </w:pPr>
            <w:ins w:id="1295" w:author="Craeg Strong" w:date="2017-02-28T03:57:00Z">
              <w:r w:rsidRPr="00077EBC">
                <w:t xml:space="preserve">drop-in centers are required to take as many clients as possible (within DOB restrictions), </w:t>
              </w:r>
            </w:ins>
          </w:p>
          <w:p w14:paraId="32FC91AE" w14:textId="77777777" w:rsidR="00E26506" w:rsidRDefault="00E26506" w:rsidP="00D57E58">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ns w:id="1296" w:author="Craeg Strong" w:date="2017-02-28T03:57:00Z"/>
              </w:rPr>
            </w:pPr>
            <w:ins w:id="1297" w:author="Craeg Strong" w:date="2017-02-28T03:57:00Z">
              <w:r w:rsidRPr="00077EBC">
                <w:t xml:space="preserve">Anyone in need can walk into a shelter without undergoing typical </w:t>
              </w:r>
              <w:r w:rsidRPr="00077EBC">
                <w:rPr>
                  <w:color w:val="000000" w:themeColor="text1"/>
                </w:rPr>
                <w:t>intake</w:t>
              </w:r>
              <w:r w:rsidRPr="00077EBC">
                <w:t xml:space="preserve"> and eligibility procedures for the night, </w:t>
              </w:r>
            </w:ins>
          </w:p>
          <w:p w14:paraId="1E6D7D21" w14:textId="77777777" w:rsidR="00E26506" w:rsidRDefault="00E26506" w:rsidP="00D57E58">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ns w:id="1298" w:author="Craeg Strong" w:date="2017-02-28T03:57:00Z"/>
              </w:rPr>
            </w:pPr>
            <w:ins w:id="1299" w:author="Craeg Strong" w:date="2017-02-28T03:57:00Z">
              <w:r w:rsidRPr="00077EBC">
                <w:t xml:space="preserve">single adults who have an assigned shelter can access any shelter, not just their assigned shelter, and </w:t>
              </w:r>
            </w:ins>
          </w:p>
          <w:p w14:paraId="69662850" w14:textId="77777777" w:rsidR="00E26506" w:rsidRPr="008216E0" w:rsidRDefault="00E26506" w:rsidP="00D57E58">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ns w:id="1300" w:author="Craeg Strong" w:date="2017-02-28T03:57:00Z"/>
              </w:rPr>
            </w:pPr>
            <w:ins w:id="1301" w:author="Craeg Strong" w:date="2017-02-28T03:57:00Z">
              <w:r w:rsidRPr="00077EBC">
                <w:t>shelter suspensions or sanctions are lifted for the night.</w:t>
              </w:r>
            </w:ins>
          </w:p>
        </w:tc>
      </w:tr>
      <w:tr w:rsidR="00E26506" w14:paraId="5D9A3D27" w14:textId="77777777" w:rsidTr="00D57E58">
        <w:trPr>
          <w:ins w:id="1302"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A517796" w14:textId="77777777" w:rsidR="00E26506" w:rsidRDefault="00E26506" w:rsidP="00D57E58">
            <w:pPr>
              <w:rPr>
                <w:ins w:id="1303" w:author="Craeg Strong" w:date="2017-02-28T03:57:00Z"/>
              </w:rPr>
            </w:pPr>
            <w:ins w:id="1304" w:author="Craeg Strong" w:date="2017-02-28T03:57:00Z">
              <w:r>
                <w:t>Comment</w:t>
              </w:r>
            </w:ins>
          </w:p>
        </w:tc>
        <w:tc>
          <w:tcPr>
            <w:tcW w:w="7218" w:type="dxa"/>
          </w:tcPr>
          <w:p w14:paraId="126591E2" w14:textId="032B629D" w:rsidR="00E26506" w:rsidRDefault="00E26506" w:rsidP="00D57E58">
            <w:pPr>
              <w:cnfStyle w:val="000000000000" w:firstRow="0" w:lastRow="0" w:firstColumn="0" w:lastColumn="0" w:oddVBand="0" w:evenVBand="0" w:oddHBand="0" w:evenHBand="0" w:firstRowFirstColumn="0" w:firstRowLastColumn="0" w:lastRowFirstColumn="0" w:lastRowLastColumn="0"/>
              <w:rPr>
                <w:ins w:id="1305" w:author="Craeg Strong" w:date="2017-02-28T03:57:00Z"/>
              </w:rPr>
            </w:pPr>
            <w:ins w:id="1306" w:author="Craeg Strong" w:date="2017-02-28T03:57:00Z">
              <w:r w:rsidRPr="008216E0">
                <w:t xml:space="preserve">In CapDash 1.0, </w:t>
              </w:r>
              <w:r>
                <w:t xml:space="preserve">an update to the status of an offline unit is referred to as a “comment.”  These audit trail records may be added manually or by the automated process that downloads fresh data from CARES into the CapDash database.  For example, if an offline unit is no longer found in a CARES download, a “Unit.BackOnline” comment will be </w:t>
              </w:r>
              <w:r>
                <w:lastRenderedPageBreak/>
                <w:t>automatically added to the audit trail for the unit.</w:t>
              </w:r>
            </w:ins>
            <w:ins w:id="1307" w:author="Craeg Strong" w:date="2017-02-28T04:53:00Z">
              <w:r w:rsidR="006E6A13">
                <w:t xml:space="preserve">  CapDash2 will use a CARES micro-service that will obviate this type of complex synchronization logic.</w:t>
              </w:r>
            </w:ins>
          </w:p>
        </w:tc>
      </w:tr>
      <w:tr w:rsidR="00E26506" w14:paraId="706620A3" w14:textId="77777777" w:rsidTr="00D57E58">
        <w:trPr>
          <w:cnfStyle w:val="000000100000" w:firstRow="0" w:lastRow="0" w:firstColumn="0" w:lastColumn="0" w:oddVBand="0" w:evenVBand="0" w:oddHBand="1" w:evenHBand="0" w:firstRowFirstColumn="0" w:firstRowLastColumn="0" w:lastRowFirstColumn="0" w:lastRowLastColumn="0"/>
          <w:ins w:id="1308"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0128E7E6" w14:textId="77777777" w:rsidR="00E26506" w:rsidRDefault="00E26506" w:rsidP="00D57E58">
            <w:pPr>
              <w:rPr>
                <w:ins w:id="1309" w:author="Craeg Strong" w:date="2017-02-28T03:57:00Z"/>
              </w:rPr>
            </w:pPr>
            <w:ins w:id="1310" w:author="Craeg Strong" w:date="2017-02-28T03:57:00Z">
              <w:r>
                <w:lastRenderedPageBreak/>
                <w:t>Commercial Hotel</w:t>
              </w:r>
            </w:ins>
          </w:p>
        </w:tc>
        <w:tc>
          <w:tcPr>
            <w:tcW w:w="7218" w:type="dxa"/>
          </w:tcPr>
          <w:p w14:paraId="19551728" w14:textId="6FF03A30" w:rsidR="00E26506" w:rsidRDefault="00E26506" w:rsidP="00492ED9">
            <w:pPr>
              <w:cnfStyle w:val="000000100000" w:firstRow="0" w:lastRow="0" w:firstColumn="0" w:lastColumn="0" w:oddVBand="0" w:evenVBand="0" w:oddHBand="1" w:evenHBand="0" w:firstRowFirstColumn="0" w:firstRowLastColumn="0" w:lastRowFirstColumn="0" w:lastRowLastColumn="0"/>
              <w:rPr>
                <w:ins w:id="1311" w:author="Craeg Strong" w:date="2017-02-28T03:57:00Z"/>
              </w:rPr>
            </w:pPr>
            <w:ins w:id="1312" w:author="Craeg Strong" w:date="2017-02-28T03:57:00Z">
              <w:r>
                <w:t xml:space="preserve">A currently-operating hotel that for may agree to provide rooms at regular commercial rates for emergency </w:t>
              </w:r>
            </w:ins>
            <w:ins w:id="1313" w:author="Craeg Strong" w:date="2017-02-28T04:54:00Z">
              <w:r w:rsidR="005D266D">
                <w:t>shelter</w:t>
              </w:r>
            </w:ins>
            <w:ins w:id="1314" w:author="Craeg Strong" w:date="2017-02-28T03:57:00Z">
              <w:r>
                <w:t xml:space="preserve"> use for overflow clients.  </w:t>
              </w:r>
            </w:ins>
            <w:ins w:id="1315" w:author="Craeg Strong" w:date="2017-02-28T04:54:00Z">
              <w:r w:rsidR="005D266D">
                <w:t>Facility type “hotel” includes both converted former hotel buildings as well as active commercial hotels.</w:t>
              </w:r>
            </w:ins>
          </w:p>
        </w:tc>
      </w:tr>
      <w:tr w:rsidR="00E26506" w14:paraId="124F0FEB" w14:textId="77777777" w:rsidTr="00D57E58">
        <w:trPr>
          <w:ins w:id="1316"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8FF0105" w14:textId="77777777" w:rsidR="00E26506" w:rsidRDefault="00E26506" w:rsidP="00D57E58">
            <w:pPr>
              <w:rPr>
                <w:ins w:id="1317" w:author="Craeg Strong" w:date="2017-02-28T03:57:00Z"/>
              </w:rPr>
            </w:pPr>
            <w:ins w:id="1318" w:author="Craeg Strong" w:date="2017-02-28T03:57:00Z">
              <w:r>
                <w:t>Compartment ID</w:t>
              </w:r>
            </w:ins>
          </w:p>
        </w:tc>
        <w:tc>
          <w:tcPr>
            <w:tcW w:w="7218" w:type="dxa"/>
          </w:tcPr>
          <w:p w14:paraId="09D6D8FD" w14:textId="4D22AF6B" w:rsidR="00E26506" w:rsidRDefault="00E26506" w:rsidP="00492ED9">
            <w:pPr>
              <w:cnfStyle w:val="000000000000" w:firstRow="0" w:lastRow="0" w:firstColumn="0" w:lastColumn="0" w:oddVBand="0" w:evenVBand="0" w:oddHBand="0" w:evenHBand="0" w:firstRowFirstColumn="0" w:firstRowLastColumn="0" w:lastRowFirstColumn="0" w:lastRowLastColumn="0"/>
              <w:rPr>
                <w:ins w:id="1319" w:author="Craeg Strong" w:date="2017-02-28T03:57:00Z"/>
              </w:rPr>
            </w:pPr>
            <w:ins w:id="1320" w:author="Craeg Strong" w:date="2017-02-28T03:57:00Z">
              <w:r>
                <w:t xml:space="preserve">In CARES, </w:t>
              </w:r>
            </w:ins>
            <w:ins w:id="1321" w:author="Craeg Strong" w:date="2017-02-28T04:56:00Z">
              <w:r w:rsidR="006A4381">
                <w:t xml:space="preserve">metadata </w:t>
              </w:r>
            </w:ins>
            <w:ins w:id="1322" w:author="Craeg Strong" w:date="2017-02-28T03:57:00Z">
              <w:r>
                <w:t xml:space="preserve">information for all shelters, buildings, floors, units, and beds is contained in a single “Compartment” table, and each row is assigned a unique Compartment ID.  Therefore, a compartment ID may uniquely identify a bed, a unit, a floor, a building, or a shelter.  Compartment hierarchies are </w:t>
              </w:r>
            </w:ins>
            <w:ins w:id="1323" w:author="Craeg Strong" w:date="2017-02-28T05:03:00Z">
              <w:r w:rsidR="008750FD">
                <w:t>established</w:t>
              </w:r>
            </w:ins>
            <w:ins w:id="1324" w:author="Craeg Strong" w:date="2017-02-28T03:57:00Z">
              <w:r w:rsidR="008750FD">
                <w:t xml:space="preserve"> by assigning a parent ID to each</w:t>
              </w:r>
              <w:r>
                <w:t xml:space="preserve"> row in the Compartment table in the CARES database.  For example, the table row for a bed compartment will include the ID of its parent “unit” or “floor” or “building” compartment.</w:t>
              </w:r>
            </w:ins>
          </w:p>
        </w:tc>
      </w:tr>
      <w:tr w:rsidR="00E26506" w14:paraId="4E441FBB" w14:textId="77777777" w:rsidTr="00D57E58">
        <w:trPr>
          <w:cnfStyle w:val="000000100000" w:firstRow="0" w:lastRow="0" w:firstColumn="0" w:lastColumn="0" w:oddVBand="0" w:evenVBand="0" w:oddHBand="1" w:evenHBand="0" w:firstRowFirstColumn="0" w:firstRowLastColumn="0" w:lastRowFirstColumn="0" w:lastRowLastColumn="0"/>
          <w:ins w:id="132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E227213" w14:textId="77777777" w:rsidR="00E26506" w:rsidRDefault="00E26506" w:rsidP="00D57E58">
            <w:pPr>
              <w:rPr>
                <w:ins w:id="1326" w:author="Craeg Strong" w:date="2017-02-28T03:57:00Z"/>
              </w:rPr>
            </w:pPr>
            <w:ins w:id="1327" w:author="Craeg Strong" w:date="2017-02-28T03:57:00Z">
              <w:r>
                <w:t>Contractual Provider</w:t>
              </w:r>
            </w:ins>
          </w:p>
        </w:tc>
        <w:tc>
          <w:tcPr>
            <w:tcW w:w="7218" w:type="dxa"/>
          </w:tcPr>
          <w:p w14:paraId="0A7F3C97" w14:textId="77777777" w:rsidR="00E26506" w:rsidRDefault="00E26506" w:rsidP="00D57E58">
            <w:pPr>
              <w:cnfStyle w:val="000000100000" w:firstRow="0" w:lastRow="0" w:firstColumn="0" w:lastColumn="0" w:oddVBand="0" w:evenVBand="0" w:oddHBand="1" w:evenHBand="0" w:firstRowFirstColumn="0" w:firstRowLastColumn="0" w:lastRowFirstColumn="0" w:lastRowLastColumn="0"/>
              <w:rPr>
                <w:ins w:id="1328" w:author="Craeg Strong" w:date="2017-02-28T03:57:00Z"/>
              </w:rPr>
            </w:pPr>
            <w:ins w:id="1329" w:author="Craeg Strong" w:date="2017-02-28T03:57:00Z">
              <w:r>
                <w:t>An organization that operates homeless shelter via a contract with NYC.  Contractual providers are paid via the Citywide Financial Management System. (see Non-Contractual Provider)</w:t>
              </w:r>
            </w:ins>
          </w:p>
        </w:tc>
      </w:tr>
      <w:tr w:rsidR="00E26506" w14:paraId="5A423F4F" w14:textId="77777777" w:rsidTr="00D57E58">
        <w:trPr>
          <w:ins w:id="133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70E2C23" w14:textId="47825BE3" w:rsidR="00E26506" w:rsidRDefault="00B229FC" w:rsidP="00D57E58">
            <w:pPr>
              <w:rPr>
                <w:ins w:id="1331" w:author="Craeg Strong" w:date="2017-02-28T03:57:00Z"/>
              </w:rPr>
            </w:pPr>
            <w:ins w:id="1332" w:author="Craeg Strong" w:date="2017-02-28T04:58:00Z">
              <w:r>
                <w:t>CPD</w:t>
              </w:r>
            </w:ins>
          </w:p>
        </w:tc>
        <w:tc>
          <w:tcPr>
            <w:tcW w:w="7218" w:type="dxa"/>
          </w:tcPr>
          <w:p w14:paraId="25C03872" w14:textId="159236DD" w:rsidR="00E26506" w:rsidRDefault="00B229FC" w:rsidP="00492ED9">
            <w:pPr>
              <w:cnfStyle w:val="000000000000" w:firstRow="0" w:lastRow="0" w:firstColumn="0" w:lastColumn="0" w:oddVBand="0" w:evenVBand="0" w:oddHBand="0" w:evenHBand="0" w:firstRowFirstColumn="0" w:firstRowLastColumn="0" w:lastRowFirstColumn="0" w:lastRowLastColumn="0"/>
              <w:rPr>
                <w:ins w:id="1333" w:author="Craeg Strong" w:date="2017-02-28T03:57:00Z"/>
              </w:rPr>
            </w:pPr>
            <w:ins w:id="1334" w:author="Craeg Strong" w:date="2017-02-28T04:58:00Z">
              <w:r>
                <w:t>See</w:t>
              </w:r>
            </w:ins>
            <w:ins w:id="1335" w:author="Craeg Strong" w:date="2017-02-28T03:57:00Z">
              <w:r w:rsidR="00E26506">
                <w:t xml:space="preserve"> Capacity Planning and Development unit</w:t>
              </w:r>
            </w:ins>
            <w:ins w:id="1336" w:author="Craeg Strong" w:date="2017-02-28T04:58:00Z">
              <w:r>
                <w:t>.</w:t>
              </w:r>
            </w:ins>
          </w:p>
        </w:tc>
      </w:tr>
      <w:tr w:rsidR="00E26506" w14:paraId="4A1D3260" w14:textId="77777777" w:rsidTr="00D57E58">
        <w:trPr>
          <w:cnfStyle w:val="000000100000" w:firstRow="0" w:lastRow="0" w:firstColumn="0" w:lastColumn="0" w:oddVBand="0" w:evenVBand="0" w:oddHBand="1" w:evenHBand="0" w:firstRowFirstColumn="0" w:firstRowLastColumn="0" w:lastRowFirstColumn="0" w:lastRowLastColumn="0"/>
          <w:ins w:id="1337"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3A83A7FF" w14:textId="0FCDDE48" w:rsidR="00E26506" w:rsidRDefault="003A0EDA" w:rsidP="00D57E58">
            <w:pPr>
              <w:rPr>
                <w:ins w:id="1338" w:author="Craeg Strong" w:date="2017-02-28T03:57:00Z"/>
              </w:rPr>
            </w:pPr>
            <w:ins w:id="1339" w:author="Craeg Strong" w:date="2017-02-28T03:57:00Z">
              <w:r>
                <w:t>Demand</w:t>
              </w:r>
            </w:ins>
          </w:p>
        </w:tc>
        <w:tc>
          <w:tcPr>
            <w:tcW w:w="7218" w:type="dxa"/>
          </w:tcPr>
          <w:p w14:paraId="67D0A37F" w14:textId="7068E325" w:rsidR="00E26506" w:rsidRDefault="003A0EDA" w:rsidP="00492ED9">
            <w:pPr>
              <w:cnfStyle w:val="000000100000" w:firstRow="0" w:lastRow="0" w:firstColumn="0" w:lastColumn="0" w:oddVBand="0" w:evenVBand="0" w:oddHBand="1" w:evenHBand="0" w:firstRowFirstColumn="0" w:firstRowLastColumn="0" w:lastRowFirstColumn="0" w:lastRowLastColumn="0"/>
              <w:rPr>
                <w:ins w:id="1340" w:author="Craeg Strong" w:date="2017-02-28T03:57:00Z"/>
              </w:rPr>
            </w:pPr>
            <w:ins w:id="1341" w:author="Craeg Strong" w:date="2017-02-28T04:59:00Z">
              <w:r>
                <w:t>The number of beds needed</w:t>
              </w:r>
            </w:ins>
            <w:ins w:id="1342" w:author="Craeg Strong" w:date="2017-02-28T05:00:00Z">
              <w:r w:rsidR="006C29B8">
                <w:t xml:space="preserve">.  This may be measured in units or beds. </w:t>
              </w:r>
            </w:ins>
          </w:p>
        </w:tc>
      </w:tr>
      <w:tr w:rsidR="00E26506" w14:paraId="305E3D39" w14:textId="77777777" w:rsidTr="00D57E58">
        <w:trPr>
          <w:ins w:id="1343"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D2274A6" w14:textId="2CB5F83E" w:rsidR="00E26506" w:rsidRDefault="00A5601F" w:rsidP="00D57E58">
            <w:pPr>
              <w:rPr>
                <w:ins w:id="1344" w:author="Craeg Strong" w:date="2017-02-28T03:57:00Z"/>
              </w:rPr>
            </w:pPr>
            <w:ins w:id="1345" w:author="Craeg Strong" w:date="2017-02-28T03:57:00Z">
              <w:r>
                <w:t>DHS Run</w:t>
              </w:r>
            </w:ins>
          </w:p>
        </w:tc>
        <w:tc>
          <w:tcPr>
            <w:tcW w:w="7218" w:type="dxa"/>
          </w:tcPr>
          <w:p w14:paraId="0DE1F41A" w14:textId="073B2E61" w:rsidR="00E26506" w:rsidRPr="00077EBC" w:rsidRDefault="00A5601F" w:rsidP="00492ED9">
            <w:pPr>
              <w:cnfStyle w:val="000000000000" w:firstRow="0" w:lastRow="0" w:firstColumn="0" w:lastColumn="0" w:oddVBand="0" w:evenVBand="0" w:oddHBand="0" w:evenHBand="0" w:firstRowFirstColumn="0" w:firstRowLastColumn="0" w:lastRowFirstColumn="0" w:lastRowLastColumn="0"/>
              <w:rPr>
                <w:ins w:id="1346" w:author="Craeg Strong" w:date="2017-02-28T03:57:00Z"/>
                <w:i/>
              </w:rPr>
            </w:pPr>
            <w:ins w:id="1347" w:author="Craeg Strong" w:date="2017-02-28T05:01:00Z">
              <w:r>
                <w:t xml:space="preserve">Shelter that </w:t>
              </w:r>
            </w:ins>
            <w:ins w:id="1348" w:author="Craeg Strong" w:date="2017-02-28T05:02:00Z">
              <w:r>
                <w:t>is</w:t>
              </w:r>
            </w:ins>
            <w:ins w:id="1349" w:author="Craeg Strong" w:date="2017-02-28T05:01:00Z">
              <w:r>
                <w:t xml:space="preserve"> operated directly by DHS</w:t>
              </w:r>
            </w:ins>
            <w:ins w:id="1350" w:author="Craeg Strong" w:date="2017-02-28T03:57:00Z">
              <w:r w:rsidR="00E26506">
                <w:t xml:space="preserve"> versus a </w:t>
              </w:r>
            </w:ins>
            <w:ins w:id="1351" w:author="Craeg Strong" w:date="2017-02-28T05:01:00Z">
              <w:r>
                <w:t>third-party</w:t>
              </w:r>
            </w:ins>
            <w:ins w:id="1352" w:author="Craeg Strong" w:date="2017-02-28T03:57:00Z">
              <w:r w:rsidR="00E26506">
                <w:t xml:space="preserve"> provider.</w:t>
              </w:r>
            </w:ins>
          </w:p>
        </w:tc>
      </w:tr>
      <w:tr w:rsidR="00E26506" w14:paraId="3B520D05" w14:textId="77777777" w:rsidTr="00D57E58">
        <w:trPr>
          <w:cnfStyle w:val="000000100000" w:firstRow="0" w:lastRow="0" w:firstColumn="0" w:lastColumn="0" w:oddVBand="0" w:evenVBand="0" w:oddHBand="1" w:evenHBand="0" w:firstRowFirstColumn="0" w:firstRowLastColumn="0" w:lastRowFirstColumn="0" w:lastRowLastColumn="0"/>
          <w:ins w:id="1353"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A5F7AE4" w14:textId="77777777" w:rsidR="00E26506" w:rsidRDefault="00E26506" w:rsidP="00D57E58">
            <w:pPr>
              <w:rPr>
                <w:ins w:id="1354" w:author="Craeg Strong" w:date="2017-02-28T03:57:00Z"/>
              </w:rPr>
            </w:pPr>
            <w:ins w:id="1355" w:author="Craeg Strong" w:date="2017-02-28T03:57:00Z">
              <w:r>
                <w:t>Divert</w:t>
              </w:r>
            </w:ins>
          </w:p>
        </w:tc>
        <w:tc>
          <w:tcPr>
            <w:tcW w:w="7218" w:type="dxa"/>
          </w:tcPr>
          <w:p w14:paraId="2BFA45BC" w14:textId="1FB8AF64" w:rsidR="00E26506" w:rsidRDefault="00E26506" w:rsidP="00492ED9">
            <w:pPr>
              <w:cnfStyle w:val="000000100000" w:firstRow="0" w:lastRow="0" w:firstColumn="0" w:lastColumn="0" w:oddVBand="0" w:evenVBand="0" w:oddHBand="1" w:evenHBand="0" w:firstRowFirstColumn="0" w:firstRowLastColumn="0" w:lastRowFirstColumn="0" w:lastRowLastColumn="0"/>
              <w:rPr>
                <w:ins w:id="1356" w:author="Craeg Strong" w:date="2017-02-28T03:57:00Z"/>
              </w:rPr>
            </w:pPr>
            <w:ins w:id="1357" w:author="Craeg Strong" w:date="2017-02-28T03:57:00Z">
              <w:r>
                <w:t>When a homeless</w:t>
              </w:r>
              <w:r w:rsidR="00676CAB">
                <w:t xml:space="preserve"> person is transferred to housing </w:t>
              </w:r>
            </w:ins>
            <w:ins w:id="1358" w:author="Craeg Strong" w:date="2017-02-28T05:03:00Z">
              <w:r w:rsidR="00A0469C">
                <w:t>(</w:t>
              </w:r>
            </w:ins>
            <w:ins w:id="1359" w:author="Craeg Strong" w:date="2017-02-28T05:02:00Z">
              <w:r w:rsidR="00676CAB">
                <w:t xml:space="preserve">of any </w:t>
              </w:r>
            </w:ins>
            <w:ins w:id="1360" w:author="Craeg Strong" w:date="2017-02-28T05:03:00Z">
              <w:r w:rsidR="00676CAB">
                <w:t>type</w:t>
              </w:r>
              <w:r w:rsidR="00A0469C">
                <w:t>)</w:t>
              </w:r>
            </w:ins>
            <w:ins w:id="1361" w:author="Craeg Strong" w:date="2017-02-28T05:02:00Z">
              <w:r w:rsidR="00676CAB">
                <w:t xml:space="preserve"> that is </w:t>
              </w:r>
            </w:ins>
            <w:ins w:id="1362" w:author="Craeg Strong" w:date="2017-02-28T03:57:00Z">
              <w:r>
                <w:t xml:space="preserve">outside of the overnight shelter system.  For example, some veterans are diverted to buildings that are not technically part of the overnight shelter system but are rather designed as transitional housing in order to fast-track them out of homelessness.   </w:t>
              </w:r>
            </w:ins>
            <w:ins w:id="1363" w:author="Craeg Strong" w:date="2017-02-28T05:52:00Z">
              <w:r w:rsidR="0080668E">
                <w:t>DHS provides bus service for diversions.</w:t>
              </w:r>
            </w:ins>
          </w:p>
        </w:tc>
      </w:tr>
      <w:tr w:rsidR="00E26506" w14:paraId="1975BBEA" w14:textId="77777777" w:rsidTr="00D57E58">
        <w:trPr>
          <w:ins w:id="1364"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5CA5CD8" w14:textId="77777777" w:rsidR="00E26506" w:rsidRDefault="00E26506" w:rsidP="00D57E58">
            <w:pPr>
              <w:rPr>
                <w:ins w:id="1365" w:author="Craeg Strong" w:date="2017-02-28T03:57:00Z"/>
              </w:rPr>
            </w:pPr>
            <w:ins w:id="1366" w:author="Craeg Strong" w:date="2017-02-28T03:57:00Z">
              <w:r>
                <w:t>DOHMH</w:t>
              </w:r>
            </w:ins>
          </w:p>
        </w:tc>
        <w:tc>
          <w:tcPr>
            <w:tcW w:w="7218" w:type="dxa"/>
          </w:tcPr>
          <w:p w14:paraId="4F58B71D" w14:textId="01F521FA" w:rsidR="00E26506" w:rsidRPr="009F296D" w:rsidRDefault="00E26506" w:rsidP="00D57E58">
            <w:pPr>
              <w:cnfStyle w:val="000000000000" w:firstRow="0" w:lastRow="0" w:firstColumn="0" w:lastColumn="0" w:oddVBand="0" w:evenVBand="0" w:oddHBand="0" w:evenHBand="0" w:firstRowFirstColumn="0" w:firstRowLastColumn="0" w:lastRowFirstColumn="0" w:lastRowLastColumn="0"/>
              <w:rPr>
                <w:ins w:id="1367" w:author="Craeg Strong" w:date="2017-02-28T03:57:00Z"/>
                <w:rFonts w:asciiTheme="minorHAnsi" w:hAnsiTheme="minorHAnsi" w:cstheme="minorBidi"/>
                <w:sz w:val="22"/>
              </w:rPr>
            </w:pPr>
            <w:ins w:id="1368" w:author="Craeg Strong" w:date="2017-02-28T03:57:00Z">
              <w:r>
                <w:rPr>
                  <w:rFonts w:asciiTheme="minorHAnsi" w:hAnsiTheme="minorHAnsi" w:cstheme="minorBidi"/>
                  <w:sz w:val="22"/>
                </w:rPr>
                <w:t>The New York City Department of Health and Mental Hygiene is the department of the NYC government that inspects dining establishments, licenses dogs, issues birth certificates for newborns, and operates low- or no-cost health clinics.  DOHMH also performs epidemiological research on the patterns, causes, and effects of health and disease conditions in New York City neighborhoods.</w:t>
              </w:r>
            </w:ins>
            <w:ins w:id="1369" w:author="Craeg Strong" w:date="2017-02-28T05:04:00Z">
              <w:r w:rsidR="007467F7">
                <w:rPr>
                  <w:rFonts w:asciiTheme="minorHAnsi" w:hAnsiTheme="minorHAnsi" w:cstheme="minorBidi"/>
                  <w:sz w:val="22"/>
                </w:rPr>
                <w:t xml:space="preserve">  </w:t>
              </w:r>
              <w:r w:rsidR="0054374F">
                <w:rPr>
                  <w:rFonts w:asciiTheme="minorHAnsi" w:hAnsiTheme="minorHAnsi" w:cstheme="minorBidi"/>
                  <w:sz w:val="22"/>
                </w:rPr>
                <w:t xml:space="preserve"> </w:t>
              </w:r>
              <w:r w:rsidR="007467F7">
                <w:rPr>
                  <w:rFonts w:asciiTheme="minorHAnsi" w:hAnsiTheme="minorHAnsi" w:cstheme="minorBidi"/>
                  <w:sz w:val="22"/>
                </w:rPr>
                <w:t>DOHMH inspects buildings for pests and other health violations.</w:t>
              </w:r>
            </w:ins>
          </w:p>
        </w:tc>
      </w:tr>
      <w:tr w:rsidR="00E26506" w14:paraId="2AE165D0" w14:textId="77777777" w:rsidTr="00D57E58">
        <w:trPr>
          <w:cnfStyle w:val="000000100000" w:firstRow="0" w:lastRow="0" w:firstColumn="0" w:lastColumn="0" w:oddVBand="0" w:evenVBand="0" w:oddHBand="1" w:evenHBand="0" w:firstRowFirstColumn="0" w:firstRowLastColumn="0" w:lastRowFirstColumn="0" w:lastRowLastColumn="0"/>
          <w:ins w:id="137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4B6B475" w14:textId="77777777" w:rsidR="00E26506" w:rsidRDefault="00E26506" w:rsidP="00D57E58">
            <w:pPr>
              <w:rPr>
                <w:ins w:id="1371" w:author="Craeg Strong" w:date="2017-02-28T03:57:00Z"/>
              </w:rPr>
            </w:pPr>
            <w:ins w:id="1372" w:author="Craeg Strong" w:date="2017-02-28T03:57:00Z">
              <w:r>
                <w:t>DOITT</w:t>
              </w:r>
            </w:ins>
          </w:p>
        </w:tc>
        <w:tc>
          <w:tcPr>
            <w:tcW w:w="7218" w:type="dxa"/>
          </w:tcPr>
          <w:p w14:paraId="0035CC0B" w14:textId="20744C46" w:rsidR="00E26506" w:rsidRPr="000F0228" w:rsidRDefault="00E26506" w:rsidP="00D57E58">
            <w:pPr>
              <w:cnfStyle w:val="000000100000" w:firstRow="0" w:lastRow="0" w:firstColumn="0" w:lastColumn="0" w:oddVBand="0" w:evenVBand="0" w:oddHBand="1" w:evenHBand="0" w:firstRowFirstColumn="0" w:firstRowLastColumn="0" w:lastRowFirstColumn="0" w:lastRowLastColumn="0"/>
              <w:rPr>
                <w:ins w:id="1373" w:author="Craeg Strong" w:date="2017-02-28T03:57:00Z"/>
                <w:rFonts w:asciiTheme="minorHAnsi" w:hAnsiTheme="minorHAnsi" w:cstheme="minorBidi"/>
                <w:sz w:val="22"/>
              </w:rPr>
            </w:pPr>
            <w:ins w:id="1374" w:author="Craeg Strong" w:date="2017-02-28T03:57:00Z">
              <w:r w:rsidRPr="009F296D">
                <w:rPr>
                  <w:rFonts w:asciiTheme="minorHAnsi" w:hAnsiTheme="minorHAnsi" w:cstheme="minorBidi"/>
                  <w:sz w:val="22"/>
                </w:rPr>
                <w:t>The </w:t>
              </w:r>
              <w:r w:rsidRPr="007B1CF9">
                <w:rPr>
                  <w:rFonts w:asciiTheme="minorHAnsi" w:hAnsiTheme="minorHAnsi" w:cstheme="minorBidi"/>
                  <w:bCs/>
                  <w:sz w:val="22"/>
                </w:rPr>
                <w:t>New York City Department of Information Technology and Telecommunications</w:t>
              </w:r>
              <w:r w:rsidRPr="009F296D">
                <w:rPr>
                  <w:rFonts w:asciiTheme="minorHAnsi" w:hAnsiTheme="minorHAnsi" w:cstheme="minorBidi"/>
                  <w:sz w:val="22"/>
                </w:rPr>
                <w:t> (</w:t>
              </w:r>
              <w:r w:rsidRPr="007B1CF9">
                <w:rPr>
                  <w:rFonts w:asciiTheme="minorHAnsi" w:hAnsiTheme="minorHAnsi" w:cstheme="minorBidi"/>
                  <w:bCs/>
                  <w:sz w:val="22"/>
                </w:rPr>
                <w:t>DoITT</w:t>
              </w:r>
              <w:r w:rsidRPr="009F296D">
                <w:rPr>
                  <w:rFonts w:asciiTheme="minorHAnsi" w:hAnsiTheme="minorHAnsi" w:cstheme="minorBidi"/>
                  <w:sz w:val="22"/>
                </w:rPr>
                <w:t>) is the department of the</w:t>
              </w:r>
              <w:r>
                <w:rPr>
                  <w:rFonts w:asciiTheme="minorHAnsi" w:hAnsiTheme="minorHAnsi" w:cstheme="minorBidi"/>
                  <w:sz w:val="22"/>
                </w:rPr>
                <w:t xml:space="preserve"> NYC government</w:t>
              </w:r>
              <w:r>
                <w:rPr>
                  <w:rFonts w:asciiTheme="minorHAnsi" w:hAnsiTheme="minorHAnsi" w:cstheme="minorBidi"/>
                  <w:sz w:val="22"/>
                  <w:vertAlign w:val="superscript"/>
                </w:rPr>
                <w:t xml:space="preserve"> </w:t>
              </w:r>
              <w:r w:rsidRPr="009F296D">
                <w:rPr>
                  <w:rFonts w:asciiTheme="minorHAnsi" w:hAnsiTheme="minorHAnsi" w:cstheme="minorBidi"/>
                  <w:sz w:val="22"/>
                </w:rPr>
                <w:t>that "oversees the City's use of existing and emerging technologies in government operations, and its delivery of services to the public</w:t>
              </w:r>
              <w:r>
                <w:rPr>
                  <w:rFonts w:asciiTheme="minorHAnsi" w:hAnsiTheme="minorHAnsi" w:cstheme="minorBidi"/>
                  <w:sz w:val="22"/>
                </w:rPr>
                <w:t>.</w:t>
              </w:r>
            </w:ins>
            <w:ins w:id="1375" w:author="Craeg Strong" w:date="2017-02-28T05:05:00Z">
              <w:r w:rsidR="0054374F">
                <w:rPr>
                  <w:rFonts w:asciiTheme="minorHAnsi" w:hAnsiTheme="minorHAnsi" w:cstheme="minorBidi"/>
                  <w:sz w:val="22"/>
                </w:rPr>
                <w:t xml:space="preserve">  DoITT operates the data center and infrastructure DHS uses for CARES, and manages the VPN connection to CityNet.</w:t>
              </w:r>
            </w:ins>
          </w:p>
        </w:tc>
      </w:tr>
      <w:tr w:rsidR="00E26506" w14:paraId="1FF07BC2" w14:textId="77777777" w:rsidTr="00D57E58">
        <w:trPr>
          <w:ins w:id="1376"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40BAFA9" w14:textId="77777777" w:rsidR="00E26506" w:rsidRDefault="00E26506" w:rsidP="00D57E58">
            <w:pPr>
              <w:rPr>
                <w:ins w:id="1377" w:author="Craeg Strong" w:date="2017-02-28T03:57:00Z"/>
              </w:rPr>
            </w:pPr>
            <w:ins w:id="1378" w:author="Craeg Strong" w:date="2017-02-28T03:57:00Z">
              <w:r>
                <w:t>Drop-in Center</w:t>
              </w:r>
            </w:ins>
          </w:p>
        </w:tc>
        <w:tc>
          <w:tcPr>
            <w:tcW w:w="7218" w:type="dxa"/>
          </w:tcPr>
          <w:p w14:paraId="6F5EB91D" w14:textId="77777777" w:rsidR="00E26506" w:rsidRDefault="00E26506" w:rsidP="00D57E58">
            <w:pPr>
              <w:cnfStyle w:val="000000000000" w:firstRow="0" w:lastRow="0" w:firstColumn="0" w:lastColumn="0" w:oddVBand="0" w:evenVBand="0" w:oddHBand="0" w:evenHBand="0" w:firstRowFirstColumn="0" w:firstRowLastColumn="0" w:lastRowFirstColumn="0" w:lastRowLastColumn="0"/>
              <w:rPr>
                <w:ins w:id="1379" w:author="Craeg Strong" w:date="2017-02-28T03:57:00Z"/>
              </w:rPr>
            </w:pPr>
            <w:ins w:id="1380" w:author="Craeg Strong" w:date="2017-02-28T03:57:00Z">
              <w:r w:rsidRPr="000F0228">
                <w:rPr>
                  <w:rFonts w:asciiTheme="minorHAnsi" w:hAnsiTheme="minorHAnsi" w:cstheme="minorBidi"/>
                  <w:sz w:val="22"/>
                </w:rPr>
                <w:t>The NYC Department of Homeless Services operates 5 Drop-in Centers throughout the city that are generally geared towards the chronically street homeless, or other hard-to-reach homeless populations. Drop-In centers provide hot meals, showers, laundry facilities, clothing, medical care, recreational space, employment referrals and other social services. </w:t>
              </w:r>
              <w:r>
                <w:rPr>
                  <w:rFonts w:asciiTheme="minorHAnsi" w:hAnsiTheme="minorHAnsi" w:cstheme="minorBidi"/>
                  <w:sz w:val="22"/>
                </w:rPr>
                <w:t xml:space="preserve">  </w:t>
              </w:r>
              <w:r w:rsidRPr="00496C19">
                <w:rPr>
                  <w:rFonts w:asciiTheme="minorHAnsi" w:hAnsiTheme="minorHAnsi" w:cstheme="minorBidi"/>
                  <w:sz w:val="22"/>
                </w:rPr>
                <w:t>Drop-in Centers are not Shelters and therefore fall outside the scope of CapDash.</w:t>
              </w:r>
            </w:ins>
          </w:p>
        </w:tc>
      </w:tr>
      <w:tr w:rsidR="00E26506" w14:paraId="6A1DE184" w14:textId="77777777" w:rsidTr="00B35A2C">
        <w:tblPrEx>
          <w:tblW w:w="0" w:type="auto"/>
          <w:tblPrExChange w:id="1381" w:author="Craeg Strong" w:date="2017-02-28T05:08: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Height w:val="305"/>
          <w:ins w:id="1382" w:author="Craeg Strong" w:date="2017-02-28T03:57:00Z"/>
          <w:trPrChange w:id="1383" w:author="Craeg Strong" w:date="2017-02-28T05:08:00Z">
            <w:trPr>
              <w:trHeight w:val="1097"/>
            </w:trPr>
          </w:trPrChange>
        </w:trPr>
        <w:tc>
          <w:tcPr>
            <w:cnfStyle w:val="001000000000" w:firstRow="0" w:lastRow="0" w:firstColumn="1" w:lastColumn="0" w:oddVBand="0" w:evenVBand="0" w:oddHBand="0" w:evenHBand="0" w:firstRowFirstColumn="0" w:firstRowLastColumn="0" w:lastRowFirstColumn="0" w:lastRowLastColumn="0"/>
            <w:tcW w:w="2250" w:type="dxa"/>
            <w:tcPrChange w:id="1384" w:author="Craeg Strong" w:date="2017-02-28T05:08:00Z">
              <w:tcPr>
                <w:tcW w:w="2250" w:type="dxa"/>
              </w:tcPr>
            </w:tcPrChange>
          </w:tcPr>
          <w:p w14:paraId="67C87C71" w14:textId="77777777" w:rsidR="00E26506" w:rsidRDefault="00E26506" w:rsidP="00D57E58">
            <w:pPr>
              <w:cnfStyle w:val="001000100000" w:firstRow="0" w:lastRow="0" w:firstColumn="1" w:lastColumn="0" w:oddVBand="0" w:evenVBand="0" w:oddHBand="1" w:evenHBand="0" w:firstRowFirstColumn="0" w:firstRowLastColumn="0" w:lastRowFirstColumn="0" w:lastRowLastColumn="0"/>
              <w:rPr>
                <w:ins w:id="1385" w:author="Craeg Strong" w:date="2017-02-28T03:57:00Z"/>
              </w:rPr>
            </w:pPr>
            <w:ins w:id="1386" w:author="Craeg Strong" w:date="2017-02-28T03:57:00Z">
              <w:r>
                <w:lastRenderedPageBreak/>
                <w:t>DV</w:t>
              </w:r>
            </w:ins>
          </w:p>
        </w:tc>
        <w:tc>
          <w:tcPr>
            <w:tcW w:w="7218" w:type="dxa"/>
            <w:tcPrChange w:id="1387" w:author="Craeg Strong" w:date="2017-02-28T05:08:00Z">
              <w:tcPr>
                <w:tcW w:w="7218" w:type="dxa"/>
              </w:tcPr>
            </w:tcPrChange>
          </w:tcPr>
          <w:p w14:paraId="115AF962" w14:textId="58C24B60" w:rsidR="00E26506" w:rsidRDefault="00E26506" w:rsidP="00492ED9">
            <w:pPr>
              <w:cnfStyle w:val="000000100000" w:firstRow="0" w:lastRow="0" w:firstColumn="0" w:lastColumn="0" w:oddVBand="0" w:evenVBand="0" w:oddHBand="1" w:evenHBand="0" w:firstRowFirstColumn="0" w:firstRowLastColumn="0" w:lastRowFirstColumn="0" w:lastRowLastColumn="0"/>
              <w:rPr>
                <w:ins w:id="1388" w:author="Craeg Strong" w:date="2017-02-28T03:57:00Z"/>
              </w:rPr>
            </w:pPr>
            <w:ins w:id="1389" w:author="Craeg Strong" w:date="2017-02-28T03:57:00Z">
              <w:r>
                <w:t xml:space="preserve">Victim of domestic violence.  </w:t>
              </w:r>
            </w:ins>
          </w:p>
        </w:tc>
      </w:tr>
      <w:tr w:rsidR="00B35A2C" w14:paraId="70241161" w14:textId="77777777" w:rsidTr="00D57E58">
        <w:trPr>
          <w:ins w:id="1390" w:author="Craeg Strong" w:date="2017-02-28T05:08:00Z"/>
        </w:trPr>
        <w:tc>
          <w:tcPr>
            <w:cnfStyle w:val="001000000000" w:firstRow="0" w:lastRow="0" w:firstColumn="1" w:lastColumn="0" w:oddVBand="0" w:evenVBand="0" w:oddHBand="0" w:evenHBand="0" w:firstRowFirstColumn="0" w:firstRowLastColumn="0" w:lastRowFirstColumn="0" w:lastRowLastColumn="0"/>
            <w:tcW w:w="2250" w:type="dxa"/>
          </w:tcPr>
          <w:p w14:paraId="5755C684" w14:textId="32BB9805" w:rsidR="00B35A2C" w:rsidRDefault="00B35A2C" w:rsidP="00D57E58">
            <w:pPr>
              <w:rPr>
                <w:ins w:id="1391" w:author="Craeg Strong" w:date="2017-02-28T05:08:00Z"/>
              </w:rPr>
            </w:pPr>
            <w:ins w:id="1392" w:author="Craeg Strong" w:date="2017-02-28T05:08:00Z">
              <w:r>
                <w:t>DV Shelter</w:t>
              </w:r>
            </w:ins>
          </w:p>
        </w:tc>
        <w:tc>
          <w:tcPr>
            <w:tcW w:w="7218" w:type="dxa"/>
          </w:tcPr>
          <w:p w14:paraId="10ADA1C7" w14:textId="30D27858" w:rsidR="00B35A2C" w:rsidRDefault="00B35A2C" w:rsidP="00D57E58">
            <w:pPr>
              <w:cnfStyle w:val="000000000000" w:firstRow="0" w:lastRow="0" w:firstColumn="0" w:lastColumn="0" w:oddVBand="0" w:evenVBand="0" w:oddHBand="0" w:evenHBand="0" w:firstRowFirstColumn="0" w:firstRowLastColumn="0" w:lastRowFirstColumn="0" w:lastRowLastColumn="0"/>
              <w:rPr>
                <w:ins w:id="1393" w:author="Craeg Strong" w:date="2017-02-28T05:08:00Z"/>
              </w:rPr>
            </w:pPr>
            <w:ins w:id="1394" w:author="Craeg Strong" w:date="2017-02-28T05:08:00Z">
              <w:r>
                <w:t>Certain shelters that are dedicated for victims of domestic violence are maintained “off the grid” in secret locations.  DV shelters are maintained and operated by HRA rather than DHS, and are therefore out of scope for CARES and CapDash.</w:t>
              </w:r>
            </w:ins>
          </w:p>
        </w:tc>
      </w:tr>
      <w:tr w:rsidR="00E26506" w14:paraId="619D8D8A" w14:textId="77777777" w:rsidTr="00D57E58">
        <w:trPr>
          <w:cnfStyle w:val="000000100000" w:firstRow="0" w:lastRow="0" w:firstColumn="0" w:lastColumn="0" w:oddVBand="0" w:evenVBand="0" w:oddHBand="1" w:evenHBand="0" w:firstRowFirstColumn="0" w:firstRowLastColumn="0" w:lastRowFirstColumn="0" w:lastRowLastColumn="0"/>
          <w:ins w:id="139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76178A5" w14:textId="77777777" w:rsidR="00E26506" w:rsidRDefault="00E26506" w:rsidP="00D57E58">
            <w:pPr>
              <w:rPr>
                <w:ins w:id="1396" w:author="Craeg Strong" w:date="2017-02-28T03:57:00Z"/>
              </w:rPr>
            </w:pPr>
            <w:ins w:id="1397" w:author="Craeg Strong" w:date="2017-02-28T03:57:00Z">
              <w:r>
                <w:t>Facility</w:t>
              </w:r>
            </w:ins>
          </w:p>
        </w:tc>
        <w:tc>
          <w:tcPr>
            <w:tcW w:w="7218" w:type="dxa"/>
          </w:tcPr>
          <w:p w14:paraId="115E16CE" w14:textId="5061DE2F" w:rsidR="00E26506" w:rsidRPr="00BF0F4D" w:rsidRDefault="00E26506" w:rsidP="00492ED9">
            <w:pPr>
              <w:cnfStyle w:val="000000100000" w:firstRow="0" w:lastRow="0" w:firstColumn="0" w:lastColumn="0" w:oddVBand="0" w:evenVBand="0" w:oddHBand="1" w:evenHBand="0" w:firstRowFirstColumn="0" w:firstRowLastColumn="0" w:lastRowFirstColumn="0" w:lastRowLastColumn="0"/>
              <w:rPr>
                <w:ins w:id="1398" w:author="Craeg Strong" w:date="2017-02-28T03:57:00Z"/>
                <w:highlight w:val="yellow"/>
              </w:rPr>
            </w:pPr>
            <w:ins w:id="1399" w:author="Craeg Strong" w:date="2017-02-28T03:57:00Z">
              <w:r>
                <w:t xml:space="preserve">A synonym for </w:t>
              </w:r>
            </w:ins>
            <w:ins w:id="1400" w:author="Craeg Strong" w:date="2017-02-28T05:08:00Z">
              <w:r w:rsidR="00B90570">
                <w:t xml:space="preserve">a </w:t>
              </w:r>
            </w:ins>
            <w:ins w:id="1401" w:author="Craeg Strong" w:date="2017-02-28T03:57:00Z">
              <w:r>
                <w:t xml:space="preserve">shelter. Sometimes non-traditional buildings such as converted former hotels are used to house homeless. </w:t>
              </w:r>
            </w:ins>
          </w:p>
        </w:tc>
      </w:tr>
      <w:tr w:rsidR="004A23A1" w14:paraId="01FE274B" w14:textId="77777777" w:rsidTr="00884844">
        <w:trPr>
          <w:ins w:id="1402" w:author="Craeg Strong" w:date="2017-02-28T05:09:00Z"/>
        </w:trPr>
        <w:tc>
          <w:tcPr>
            <w:cnfStyle w:val="001000000000" w:firstRow="0" w:lastRow="0" w:firstColumn="1" w:lastColumn="0" w:oddVBand="0" w:evenVBand="0" w:oddHBand="0" w:evenHBand="0" w:firstRowFirstColumn="0" w:firstRowLastColumn="0" w:lastRowFirstColumn="0" w:lastRowLastColumn="0"/>
            <w:tcW w:w="2250" w:type="dxa"/>
          </w:tcPr>
          <w:p w14:paraId="709014DE" w14:textId="77777777" w:rsidR="004A23A1" w:rsidRDefault="004A23A1" w:rsidP="00884844">
            <w:pPr>
              <w:rPr>
                <w:ins w:id="1403" w:author="Craeg Strong" w:date="2017-02-28T05:09:00Z"/>
              </w:rPr>
            </w:pPr>
            <w:ins w:id="1404" w:author="Craeg Strong" w:date="2017-02-28T05:09:00Z">
              <w:r>
                <w:t>Facility Class</w:t>
              </w:r>
            </w:ins>
          </w:p>
        </w:tc>
        <w:tc>
          <w:tcPr>
            <w:tcW w:w="7218" w:type="dxa"/>
          </w:tcPr>
          <w:p w14:paraId="627D74FE" w14:textId="1517853C" w:rsidR="004A23A1" w:rsidRDefault="004A23A1" w:rsidP="00492ED9">
            <w:pPr>
              <w:cnfStyle w:val="000000000000" w:firstRow="0" w:lastRow="0" w:firstColumn="0" w:lastColumn="0" w:oddVBand="0" w:evenVBand="0" w:oddHBand="0" w:evenHBand="0" w:firstRowFirstColumn="0" w:firstRowLastColumn="0" w:lastRowFirstColumn="0" w:lastRowLastColumn="0"/>
              <w:rPr>
                <w:ins w:id="1405" w:author="Craeg Strong" w:date="2017-02-28T05:09:00Z"/>
              </w:rPr>
            </w:pPr>
            <w:ins w:id="1406" w:author="Craeg Strong" w:date="2017-02-28T05:10:00Z">
              <w:r>
                <w:t xml:space="preserve">Identifies the usage of a </w:t>
              </w:r>
            </w:ins>
            <w:ins w:id="1407" w:author="Craeg Strong" w:date="2017-02-28T05:09:00Z">
              <w:r>
                <w:t>Shelter: safe haven, veteran</w:t>
              </w:r>
            </w:ins>
          </w:p>
        </w:tc>
      </w:tr>
      <w:tr w:rsidR="00E26506" w14:paraId="0EE7F5AA" w14:textId="77777777" w:rsidTr="00D57E58">
        <w:trPr>
          <w:cnfStyle w:val="000000100000" w:firstRow="0" w:lastRow="0" w:firstColumn="0" w:lastColumn="0" w:oddVBand="0" w:evenVBand="0" w:oddHBand="1" w:evenHBand="0" w:firstRowFirstColumn="0" w:firstRowLastColumn="0" w:lastRowFirstColumn="0" w:lastRowLastColumn="0"/>
          <w:ins w:id="1408"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44BC384" w14:textId="77777777" w:rsidR="00E26506" w:rsidRDefault="00E26506" w:rsidP="00D57E58">
            <w:pPr>
              <w:rPr>
                <w:ins w:id="1409" w:author="Craeg Strong" w:date="2017-02-28T03:57:00Z"/>
              </w:rPr>
            </w:pPr>
            <w:ins w:id="1410" w:author="Craeg Strong" w:date="2017-02-28T03:57:00Z">
              <w:r>
                <w:t>Facility Code</w:t>
              </w:r>
            </w:ins>
          </w:p>
        </w:tc>
        <w:tc>
          <w:tcPr>
            <w:tcW w:w="7218" w:type="dxa"/>
          </w:tcPr>
          <w:p w14:paraId="19989DBC" w14:textId="6538E885" w:rsidR="00E26506" w:rsidRDefault="00E26506" w:rsidP="00492ED9">
            <w:pPr>
              <w:cnfStyle w:val="000000100000" w:firstRow="0" w:lastRow="0" w:firstColumn="0" w:lastColumn="0" w:oddVBand="0" w:evenVBand="0" w:oddHBand="1" w:evenHBand="0" w:firstRowFirstColumn="0" w:firstRowLastColumn="0" w:lastRowFirstColumn="0" w:lastRowLastColumn="0"/>
              <w:rPr>
                <w:ins w:id="1411" w:author="Craeg Strong" w:date="2017-02-28T03:57:00Z"/>
              </w:rPr>
            </w:pPr>
            <w:ins w:id="1412" w:author="Craeg Strong" w:date="2017-02-28T03:57:00Z">
              <w:r w:rsidRPr="008216E0">
                <w:t xml:space="preserve">A unique ID in CARES that identifies a shelter.  This may apply to a DHS shelter, a private shelter, or </w:t>
              </w:r>
              <w:r>
                <w:t xml:space="preserve">even </w:t>
              </w:r>
              <w:r w:rsidRPr="008216E0">
                <w:t>a commercial hotel.</w:t>
              </w:r>
            </w:ins>
          </w:p>
        </w:tc>
      </w:tr>
      <w:tr w:rsidR="00E26506" w14:paraId="79B50E59" w14:textId="77777777" w:rsidTr="00D57E58">
        <w:trPr>
          <w:ins w:id="1413"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A2495B0" w14:textId="77777777" w:rsidR="00E26506" w:rsidRDefault="00E26506" w:rsidP="00D57E58">
            <w:pPr>
              <w:rPr>
                <w:ins w:id="1414" w:author="Craeg Strong" w:date="2017-02-28T03:57:00Z"/>
              </w:rPr>
            </w:pPr>
            <w:ins w:id="1415" w:author="Craeg Strong" w:date="2017-02-28T03:57:00Z">
              <w:r>
                <w:t>Facility Type</w:t>
              </w:r>
            </w:ins>
          </w:p>
        </w:tc>
        <w:tc>
          <w:tcPr>
            <w:tcW w:w="7218" w:type="dxa"/>
          </w:tcPr>
          <w:p w14:paraId="088F3A1D" w14:textId="77777777" w:rsidR="00E26506" w:rsidRDefault="00E26506" w:rsidP="00D57E58">
            <w:pPr>
              <w:cnfStyle w:val="000000000000" w:firstRow="0" w:lastRow="0" w:firstColumn="0" w:lastColumn="0" w:oddVBand="0" w:evenVBand="0" w:oddHBand="0" w:evenHBand="0" w:firstRowFirstColumn="0" w:firstRowLastColumn="0" w:lastRowFirstColumn="0" w:lastRowLastColumn="0"/>
              <w:rPr>
                <w:ins w:id="1416" w:author="Craeg Strong" w:date="2017-02-28T03:57:00Z"/>
              </w:rPr>
            </w:pPr>
            <w:ins w:id="1417" w:author="Craeg Strong" w:date="2017-02-28T03:57:00Z">
              <w:r>
                <w:t>The type of facility, including: Adult family hotel, adult family tier 2, adult shelter, drop in, family cluster, family hotel, family tier 2, late arrival, safe haven</w:t>
              </w:r>
            </w:ins>
          </w:p>
        </w:tc>
      </w:tr>
      <w:tr w:rsidR="00E26506" w14:paraId="65578F26" w14:textId="77777777" w:rsidTr="00D57E58">
        <w:trPr>
          <w:cnfStyle w:val="000000100000" w:firstRow="0" w:lastRow="0" w:firstColumn="0" w:lastColumn="0" w:oddVBand="0" w:evenVBand="0" w:oddHBand="1" w:evenHBand="0" w:firstRowFirstColumn="0" w:firstRowLastColumn="0" w:lastRowFirstColumn="0" w:lastRowLastColumn="0"/>
          <w:ins w:id="1418"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31F465CB" w14:textId="77777777" w:rsidR="00E26506" w:rsidRDefault="00E26506" w:rsidP="00D57E58">
            <w:pPr>
              <w:rPr>
                <w:ins w:id="1419" w:author="Craeg Strong" w:date="2017-02-28T03:57:00Z"/>
              </w:rPr>
            </w:pPr>
            <w:ins w:id="1420" w:author="Craeg Strong" w:date="2017-02-28T03:57:00Z">
              <w:r>
                <w:t>Family Cluster</w:t>
              </w:r>
            </w:ins>
          </w:p>
        </w:tc>
        <w:tc>
          <w:tcPr>
            <w:tcW w:w="7218" w:type="dxa"/>
          </w:tcPr>
          <w:p w14:paraId="07F1E129" w14:textId="58A5D489" w:rsidR="00E26506" w:rsidRDefault="002C5982" w:rsidP="00492ED9">
            <w:pPr>
              <w:cnfStyle w:val="000000100000" w:firstRow="0" w:lastRow="0" w:firstColumn="0" w:lastColumn="0" w:oddVBand="0" w:evenVBand="0" w:oddHBand="1" w:evenHBand="0" w:firstRowFirstColumn="0" w:firstRowLastColumn="0" w:lastRowFirstColumn="0" w:lastRowLastColumn="0"/>
              <w:rPr>
                <w:ins w:id="1421" w:author="Craeg Strong" w:date="2017-02-28T03:57:00Z"/>
              </w:rPr>
            </w:pPr>
            <w:ins w:id="1422" w:author="Craeg Strong" w:date="2017-02-28T05:11:00Z">
              <w:r>
                <w:t>See cluster site</w:t>
              </w:r>
            </w:ins>
          </w:p>
        </w:tc>
      </w:tr>
      <w:tr w:rsidR="00E26506" w14:paraId="3D245DC7" w14:textId="77777777" w:rsidTr="00D57E58">
        <w:trPr>
          <w:ins w:id="1423"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B1B99EA" w14:textId="77777777" w:rsidR="00E26506" w:rsidRDefault="00E26506" w:rsidP="00D57E58">
            <w:pPr>
              <w:rPr>
                <w:ins w:id="1424" w:author="Craeg Strong" w:date="2017-02-28T03:57:00Z"/>
              </w:rPr>
            </w:pPr>
            <w:ins w:id="1425" w:author="Craeg Strong" w:date="2017-02-28T03:57:00Z">
              <w:r>
                <w:t>Fast Track</w:t>
              </w:r>
            </w:ins>
          </w:p>
        </w:tc>
        <w:tc>
          <w:tcPr>
            <w:tcW w:w="7218" w:type="dxa"/>
          </w:tcPr>
          <w:p w14:paraId="1CECA28B" w14:textId="66EE5859" w:rsidR="00E26506" w:rsidRDefault="00E26506" w:rsidP="00492ED9">
            <w:pPr>
              <w:cnfStyle w:val="000000000000" w:firstRow="0" w:lastRow="0" w:firstColumn="0" w:lastColumn="0" w:oddVBand="0" w:evenVBand="0" w:oddHBand="0" w:evenHBand="0" w:firstRowFirstColumn="0" w:firstRowLastColumn="0" w:lastRowFirstColumn="0" w:lastRowLastColumn="0"/>
              <w:rPr>
                <w:ins w:id="1426" w:author="Craeg Strong" w:date="2017-02-28T03:57:00Z"/>
              </w:rPr>
            </w:pPr>
            <w:ins w:id="1427" w:author="Craeg Strong" w:date="2017-02-28T03:57:00Z">
              <w:r>
                <w:t>Transitional housing for homeless people transitioning into permanent housing.  Some programs (such as veterans) divert homeless to fast track housing as needed.</w:t>
              </w:r>
            </w:ins>
            <w:ins w:id="1428" w:author="Craeg Strong" w:date="2017-02-28T05:12:00Z">
              <w:r w:rsidR="003F22A8">
                <w:t xml:space="preserve">  CapDash tracks transfers and diversions, such as “diversion to fast track”</w:t>
              </w:r>
            </w:ins>
          </w:p>
        </w:tc>
      </w:tr>
      <w:tr w:rsidR="00E26506" w14:paraId="27F7221C" w14:textId="77777777" w:rsidTr="00D57E58">
        <w:trPr>
          <w:cnfStyle w:val="000000100000" w:firstRow="0" w:lastRow="0" w:firstColumn="0" w:lastColumn="0" w:oddVBand="0" w:evenVBand="0" w:oddHBand="1" w:evenHBand="0" w:firstRowFirstColumn="0" w:firstRowLastColumn="0" w:lastRowFirstColumn="0" w:lastRowLastColumn="0"/>
          <w:ins w:id="1429"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372E665F" w14:textId="77777777" w:rsidR="00E26506" w:rsidRDefault="00E26506" w:rsidP="00D57E58">
            <w:pPr>
              <w:rPr>
                <w:ins w:id="1430" w:author="Craeg Strong" w:date="2017-02-28T03:57:00Z"/>
              </w:rPr>
            </w:pPr>
            <w:ins w:id="1431" w:author="Craeg Strong" w:date="2017-02-28T03:57:00Z">
              <w:r>
                <w:t>FMD Assessment</w:t>
              </w:r>
            </w:ins>
          </w:p>
        </w:tc>
        <w:tc>
          <w:tcPr>
            <w:tcW w:w="7218" w:type="dxa"/>
          </w:tcPr>
          <w:p w14:paraId="0A1A2481" w14:textId="1B2860B8" w:rsidR="00E26506" w:rsidRDefault="00E26506" w:rsidP="00492ED9">
            <w:pPr>
              <w:cnfStyle w:val="000000100000" w:firstRow="0" w:lastRow="0" w:firstColumn="0" w:lastColumn="0" w:oddVBand="0" w:evenVBand="0" w:oddHBand="1" w:evenHBand="0" w:firstRowFirstColumn="0" w:firstRowLastColumn="0" w:lastRowFirstColumn="0" w:lastRowLastColumn="0"/>
              <w:rPr>
                <w:ins w:id="1432" w:author="Craeg Strong" w:date="2017-02-28T03:57:00Z"/>
              </w:rPr>
            </w:pPr>
            <w:ins w:id="1433" w:author="Craeg Strong" w:date="2017-02-28T03:57:00Z">
              <w:r>
                <w:t>Facil</w:t>
              </w:r>
              <w:r w:rsidR="00A432A7">
                <w:t xml:space="preserve">ity Maintenance and Development.  A former </w:t>
              </w:r>
              <w:r>
                <w:t>division within DHS reporting to the deputy commissioner of Administration.</w:t>
              </w:r>
            </w:ins>
            <w:ins w:id="1434" w:author="Craeg Strong" w:date="2017-02-28T05:15:00Z">
              <w:r w:rsidR="00A432A7">
                <w:t xml:space="preserve">  FMD </w:t>
              </w:r>
            </w:ins>
            <w:ins w:id="1435" w:author="Craeg Strong" w:date="2017-02-28T05:16:00Z">
              <w:r w:rsidR="00A432A7">
                <w:t>is no</w:t>
              </w:r>
            </w:ins>
            <w:ins w:id="1436" w:author="Craeg Strong" w:date="2017-02-28T05:15:00Z">
              <w:r w:rsidR="00A432A7">
                <w:t xml:space="preserve"> longer </w:t>
              </w:r>
            </w:ins>
            <w:ins w:id="1437" w:author="Craeg Strong" w:date="2017-02-28T05:16:00Z">
              <w:r w:rsidR="0083473D">
                <w:t>relevant</w:t>
              </w:r>
            </w:ins>
            <w:ins w:id="1438" w:author="Craeg Strong" w:date="2017-02-28T05:15:00Z">
              <w:r w:rsidR="00A432A7">
                <w:t xml:space="preserve">, but may appear in </w:t>
              </w:r>
            </w:ins>
            <w:ins w:id="1439" w:author="Craeg Strong" w:date="2017-02-28T05:16:00Z">
              <w:r w:rsidR="00E7509A">
                <w:t>DHS</w:t>
              </w:r>
            </w:ins>
            <w:ins w:id="1440" w:author="Craeg Strong" w:date="2017-02-28T05:15:00Z">
              <w:r w:rsidR="00A432A7">
                <w:t xml:space="preserve"> data</w:t>
              </w:r>
            </w:ins>
            <w:ins w:id="1441" w:author="Craeg Strong" w:date="2017-02-28T05:16:00Z">
              <w:r w:rsidR="00E7509A">
                <w:t>bases or reports</w:t>
              </w:r>
            </w:ins>
            <w:ins w:id="1442" w:author="Craeg Strong" w:date="2017-02-28T05:15:00Z">
              <w:r w:rsidR="00A432A7">
                <w:t>.</w:t>
              </w:r>
            </w:ins>
          </w:p>
        </w:tc>
      </w:tr>
      <w:tr w:rsidR="00E26506" w14:paraId="19CDE0EA" w14:textId="77777777" w:rsidTr="00D57E58">
        <w:trPr>
          <w:ins w:id="1443"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4EE45D52" w14:textId="77777777" w:rsidR="00E26506" w:rsidRDefault="00E26506" w:rsidP="00D57E58">
            <w:pPr>
              <w:rPr>
                <w:ins w:id="1444" w:author="Craeg Strong" w:date="2017-02-28T03:57:00Z"/>
              </w:rPr>
            </w:pPr>
            <w:ins w:id="1445" w:author="Craeg Strong" w:date="2017-02-28T03:57:00Z">
              <w:r>
                <w:t>FWC</w:t>
              </w:r>
            </w:ins>
          </w:p>
        </w:tc>
        <w:tc>
          <w:tcPr>
            <w:tcW w:w="7218" w:type="dxa"/>
          </w:tcPr>
          <w:p w14:paraId="29DCE1C4" w14:textId="77777777" w:rsidR="00E26506" w:rsidRDefault="00E26506" w:rsidP="00D57E58">
            <w:pPr>
              <w:cnfStyle w:val="000000000000" w:firstRow="0" w:lastRow="0" w:firstColumn="0" w:lastColumn="0" w:oddVBand="0" w:evenVBand="0" w:oddHBand="0" w:evenHBand="0" w:firstRowFirstColumn="0" w:firstRowLastColumn="0" w:lastRowFirstColumn="0" w:lastRowLastColumn="0"/>
              <w:rPr>
                <w:ins w:id="1446" w:author="Craeg Strong" w:date="2017-02-28T03:57:00Z"/>
              </w:rPr>
            </w:pPr>
            <w:ins w:id="1447" w:author="Craeg Strong" w:date="2017-02-28T03:57:00Z">
              <w:r>
                <w:t>Families with Children</w:t>
              </w:r>
            </w:ins>
          </w:p>
        </w:tc>
      </w:tr>
      <w:tr w:rsidR="00E26506" w14:paraId="6844076A" w14:textId="77777777" w:rsidTr="0083473D">
        <w:tblPrEx>
          <w:tblW w:w="0" w:type="auto"/>
          <w:tblPrExChange w:id="1448" w:author="Craeg Strong" w:date="2017-02-28T05:18: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Height w:val="1115"/>
          <w:ins w:id="1449"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Change w:id="1450" w:author="Craeg Strong" w:date="2017-02-28T05:18:00Z">
              <w:tcPr>
                <w:tcW w:w="2250" w:type="dxa"/>
              </w:tcPr>
            </w:tcPrChange>
          </w:tcPr>
          <w:p w14:paraId="112B5CC6" w14:textId="77777777" w:rsidR="00E26506" w:rsidRDefault="00E26506" w:rsidP="00D57E58">
            <w:pPr>
              <w:cnfStyle w:val="001000100000" w:firstRow="0" w:lastRow="0" w:firstColumn="1" w:lastColumn="0" w:oddVBand="0" w:evenVBand="0" w:oddHBand="1" w:evenHBand="0" w:firstRowFirstColumn="0" w:firstRowLastColumn="0" w:lastRowFirstColumn="0" w:lastRowLastColumn="0"/>
              <w:rPr>
                <w:ins w:id="1451" w:author="Craeg Strong" w:date="2017-02-28T03:57:00Z"/>
              </w:rPr>
            </w:pPr>
            <w:ins w:id="1452" w:author="Craeg Strong" w:date="2017-02-28T03:57:00Z">
              <w:r>
                <w:t>HERO</w:t>
              </w:r>
            </w:ins>
          </w:p>
        </w:tc>
        <w:tc>
          <w:tcPr>
            <w:tcW w:w="7218" w:type="dxa"/>
            <w:tcPrChange w:id="1453" w:author="Craeg Strong" w:date="2017-02-28T05:18:00Z">
              <w:tcPr>
                <w:tcW w:w="7218" w:type="dxa"/>
              </w:tcPr>
            </w:tcPrChange>
          </w:tcPr>
          <w:p w14:paraId="4792DD63" w14:textId="51301FBF" w:rsidR="00E26506" w:rsidRDefault="00E26506" w:rsidP="00D57E58">
            <w:pPr>
              <w:cnfStyle w:val="000000100000" w:firstRow="0" w:lastRow="0" w:firstColumn="0" w:lastColumn="0" w:oddVBand="0" w:evenVBand="0" w:oddHBand="1" w:evenHBand="0" w:firstRowFirstColumn="0" w:firstRowLastColumn="0" w:lastRowFirstColumn="0" w:lastRowLastColumn="0"/>
              <w:rPr>
                <w:ins w:id="1454" w:author="Craeg Strong" w:date="2017-02-28T03:57:00Z"/>
              </w:rPr>
            </w:pPr>
            <w:ins w:id="1455" w:author="Craeg Strong" w:date="2017-02-28T03:57:00Z">
              <w:r>
                <w:t xml:space="preserve">The Homeless Emergency Referral Operation (HERO) is the DHS organizational unit within Capacity Planning &amp; Development, led by the business owner of Cap Dash, that manages the placement </w:t>
              </w:r>
            </w:ins>
            <w:ins w:id="1456" w:author="Craeg Strong" w:date="2017-02-28T05:18:00Z">
              <w:r w:rsidR="00D63337">
                <w:t xml:space="preserve">and exiting </w:t>
              </w:r>
            </w:ins>
            <w:ins w:id="1457" w:author="Craeg Strong" w:date="2017-02-28T03:57:00Z">
              <w:r>
                <w:t xml:space="preserve">of </w:t>
              </w:r>
              <w:r w:rsidRPr="00F16C19">
                <w:rPr>
                  <w:rPrChange w:id="1458" w:author="Craeg Strong" w:date="2017-02-28T05:18:00Z">
                    <w:rPr>
                      <w:u w:val="single"/>
                    </w:rPr>
                  </w:rPrChange>
                </w:rPr>
                <w:t>families with children into</w:t>
              </w:r>
            </w:ins>
            <w:ins w:id="1459" w:author="Craeg Strong" w:date="2017-02-28T05:18:00Z">
              <w:r w:rsidR="00181CEF" w:rsidRPr="00F16C19">
                <w:rPr>
                  <w:rPrChange w:id="1460" w:author="Craeg Strong" w:date="2017-02-28T05:18:00Z">
                    <w:rPr>
                      <w:u w:val="single"/>
                    </w:rPr>
                  </w:rPrChange>
                </w:rPr>
                <w:t xml:space="preserve"> and </w:t>
              </w:r>
              <w:r w:rsidR="00D63337" w:rsidRPr="00F16C19">
                <w:rPr>
                  <w:rPrChange w:id="1461" w:author="Craeg Strong" w:date="2017-02-28T05:18:00Z">
                    <w:rPr>
                      <w:u w:val="single"/>
                    </w:rPr>
                  </w:rPrChange>
                </w:rPr>
                <w:t>out of</w:t>
              </w:r>
            </w:ins>
            <w:ins w:id="1462" w:author="Craeg Strong" w:date="2017-02-28T03:57:00Z">
              <w:r w:rsidRPr="00F16C19">
                <w:rPr>
                  <w:rPrChange w:id="1463" w:author="Craeg Strong" w:date="2017-02-28T05:18:00Z">
                    <w:rPr>
                      <w:u w:val="single"/>
                    </w:rPr>
                  </w:rPrChange>
                </w:rPr>
                <w:t xml:space="preserve"> shelters.</w:t>
              </w:r>
              <w:r>
                <w:rPr>
                  <w:u w:val="single"/>
                </w:rPr>
                <w:t xml:space="preserve"> </w:t>
              </w:r>
            </w:ins>
          </w:p>
        </w:tc>
      </w:tr>
      <w:tr w:rsidR="00E26506" w14:paraId="36CD1F2A" w14:textId="77777777" w:rsidTr="00D57E58">
        <w:trPr>
          <w:ins w:id="1464"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4DD4F4B" w14:textId="77777777" w:rsidR="00E26506" w:rsidRDefault="00E26506" w:rsidP="00D57E58">
            <w:pPr>
              <w:rPr>
                <w:ins w:id="1465" w:author="Craeg Strong" w:date="2017-02-28T03:57:00Z"/>
              </w:rPr>
            </w:pPr>
            <w:ins w:id="1466" w:author="Craeg Strong" w:date="2017-02-28T03:57:00Z">
              <w:r>
                <w:t>Hotel Shelter</w:t>
              </w:r>
            </w:ins>
          </w:p>
        </w:tc>
        <w:tc>
          <w:tcPr>
            <w:tcW w:w="7218" w:type="dxa"/>
          </w:tcPr>
          <w:p w14:paraId="0937A54D" w14:textId="0BC6FE9C" w:rsidR="00E26506" w:rsidRDefault="0083473D" w:rsidP="00D57E58">
            <w:pPr>
              <w:cnfStyle w:val="000000000000" w:firstRow="0" w:lastRow="0" w:firstColumn="0" w:lastColumn="0" w:oddVBand="0" w:evenVBand="0" w:oddHBand="0" w:evenHBand="0" w:firstRowFirstColumn="0" w:firstRowLastColumn="0" w:lastRowFirstColumn="0" w:lastRowLastColumn="0"/>
              <w:rPr>
                <w:ins w:id="1467" w:author="Craeg Strong" w:date="2017-02-28T03:57:00Z"/>
              </w:rPr>
            </w:pPr>
            <w:ins w:id="1468" w:author="Craeg Strong" w:date="2017-02-28T05:18:00Z">
              <w:r>
                <w:t xml:space="preserve">A facility type that may refer to a commercial hotel or a </w:t>
              </w:r>
            </w:ins>
            <w:ins w:id="1469" w:author="Craeg Strong" w:date="2017-02-28T03:57:00Z">
              <w:r w:rsidR="00E26506">
                <w:t>building that was previously a hotel that was converted to she</w:t>
              </w:r>
              <w:r>
                <w:t>lter use</w:t>
              </w:r>
            </w:ins>
          </w:p>
        </w:tc>
      </w:tr>
      <w:tr w:rsidR="00E26506" w14:paraId="4072128F" w14:textId="77777777" w:rsidTr="00D57E58">
        <w:trPr>
          <w:cnfStyle w:val="000000100000" w:firstRow="0" w:lastRow="0" w:firstColumn="0" w:lastColumn="0" w:oddVBand="0" w:evenVBand="0" w:oddHBand="1" w:evenHBand="0" w:firstRowFirstColumn="0" w:firstRowLastColumn="0" w:lastRowFirstColumn="0" w:lastRowLastColumn="0"/>
          <w:ins w:id="147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6315DD4" w14:textId="77777777" w:rsidR="00E26506" w:rsidRDefault="00E26506" w:rsidP="00D57E58">
            <w:pPr>
              <w:rPr>
                <w:ins w:id="1471" w:author="Craeg Strong" w:date="2017-02-28T03:57:00Z"/>
              </w:rPr>
            </w:pPr>
            <w:ins w:id="1472" w:author="Craeg Strong" w:date="2017-02-28T03:57:00Z">
              <w:r>
                <w:t>HRA</w:t>
              </w:r>
            </w:ins>
          </w:p>
        </w:tc>
        <w:tc>
          <w:tcPr>
            <w:tcW w:w="7218" w:type="dxa"/>
          </w:tcPr>
          <w:p w14:paraId="5EE98A78" w14:textId="79F595F2" w:rsidR="00E26506" w:rsidRDefault="00E26506" w:rsidP="00D57E58">
            <w:pPr>
              <w:cnfStyle w:val="000000100000" w:firstRow="0" w:lastRow="0" w:firstColumn="0" w:lastColumn="0" w:oddVBand="0" w:evenVBand="0" w:oddHBand="1" w:evenHBand="0" w:firstRowFirstColumn="0" w:firstRowLastColumn="0" w:lastRowFirstColumn="0" w:lastRowLastColumn="0"/>
              <w:rPr>
                <w:ins w:id="1473" w:author="Craeg Strong" w:date="2017-02-28T03:57:00Z"/>
              </w:rPr>
            </w:pPr>
            <w:ins w:id="1474" w:author="Craeg Strong" w:date="2017-02-28T03:57:00Z">
              <w:r>
                <w:t>The New York City Human Resources Administration / Department of Social Services is dedicated to fighting poverty and income inequality by providing New Yorkers in need with essential benefits such as food assistance and emergency rental assistance.  HRA is one of the largest social services agency in the country.  HRA operates a clandestine system of shelters for vi</w:t>
              </w:r>
              <w:r w:rsidR="001415E8">
                <w:t>ctims of domestic violence (DV), which are out of scope for CapDash.</w:t>
              </w:r>
            </w:ins>
          </w:p>
        </w:tc>
      </w:tr>
      <w:tr w:rsidR="00E26506" w14:paraId="701C323E" w14:textId="77777777" w:rsidTr="00D57E58">
        <w:trPr>
          <w:ins w:id="147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33EC02D" w14:textId="77777777" w:rsidR="00E26506" w:rsidRDefault="00E26506" w:rsidP="00D57E58">
            <w:pPr>
              <w:rPr>
                <w:ins w:id="1476" w:author="Craeg Strong" w:date="2017-02-28T03:57:00Z"/>
              </w:rPr>
            </w:pPr>
            <w:ins w:id="1477" w:author="Craeg Strong" w:date="2017-02-28T03:57:00Z">
              <w:r>
                <w:t>ILP</w:t>
              </w:r>
            </w:ins>
          </w:p>
        </w:tc>
        <w:tc>
          <w:tcPr>
            <w:tcW w:w="7218" w:type="dxa"/>
          </w:tcPr>
          <w:p w14:paraId="495F8272" w14:textId="77777777" w:rsidR="00E26506" w:rsidRDefault="00E26506" w:rsidP="00D57E58">
            <w:pPr>
              <w:cnfStyle w:val="000000000000" w:firstRow="0" w:lastRow="0" w:firstColumn="0" w:lastColumn="0" w:oddVBand="0" w:evenVBand="0" w:oddHBand="0" w:evenHBand="0" w:firstRowFirstColumn="0" w:firstRowLastColumn="0" w:lastRowFirstColumn="0" w:lastRowLastColumn="0"/>
              <w:rPr>
                <w:ins w:id="1478" w:author="Craeg Strong" w:date="2017-02-28T03:57:00Z"/>
              </w:rPr>
            </w:pPr>
            <w:ins w:id="1479" w:author="Craeg Strong" w:date="2017-02-28T03:57:00Z">
              <w:r>
                <w:t>Independent Living Plan: a plan completed by social workers or other case workers at shelters for homeless to facilitate transitioning to permanent housing; they are updated on a bi-weekly basis.</w:t>
              </w:r>
            </w:ins>
          </w:p>
        </w:tc>
      </w:tr>
      <w:tr w:rsidR="00E26506" w14:paraId="1F5329F2" w14:textId="77777777" w:rsidTr="00D57E58">
        <w:trPr>
          <w:cnfStyle w:val="000000100000" w:firstRow="0" w:lastRow="0" w:firstColumn="0" w:lastColumn="0" w:oddVBand="0" w:evenVBand="0" w:oddHBand="1" w:evenHBand="0" w:firstRowFirstColumn="0" w:firstRowLastColumn="0" w:lastRowFirstColumn="0" w:lastRowLastColumn="0"/>
          <w:ins w:id="148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04C064C5" w14:textId="77777777" w:rsidR="00E26506" w:rsidRDefault="00E26506" w:rsidP="00D57E58">
            <w:pPr>
              <w:rPr>
                <w:ins w:id="1481" w:author="Craeg Strong" w:date="2017-02-28T03:57:00Z"/>
              </w:rPr>
            </w:pPr>
            <w:ins w:id="1482" w:author="Craeg Strong" w:date="2017-02-28T03:57:00Z">
              <w:r>
                <w:t>IVC</w:t>
              </w:r>
            </w:ins>
          </w:p>
        </w:tc>
        <w:tc>
          <w:tcPr>
            <w:tcW w:w="7218" w:type="dxa"/>
          </w:tcPr>
          <w:p w14:paraId="63E690F0" w14:textId="76805F07" w:rsidR="00E26506" w:rsidRDefault="00E26506" w:rsidP="00D57E58">
            <w:pPr>
              <w:cnfStyle w:val="000000100000" w:firstRow="0" w:lastRow="0" w:firstColumn="0" w:lastColumn="0" w:oddVBand="0" w:evenVBand="0" w:oddHBand="1" w:evenHBand="0" w:firstRowFirstColumn="0" w:firstRowLastColumn="0" w:lastRowFirstColumn="0" w:lastRowLastColumn="0"/>
              <w:rPr>
                <w:ins w:id="1483" w:author="Craeg Strong" w:date="2017-02-28T03:57:00Z"/>
              </w:rPr>
            </w:pPr>
            <w:ins w:id="1484" w:author="Craeg Strong" w:date="2017-02-28T03:57:00Z">
              <w:r>
                <w:t xml:space="preserve">Intake and Vacancy Control (IVC) is the DHS unit that manages shelter placements of </w:t>
              </w:r>
              <w:r w:rsidRPr="00646759">
                <w:rPr>
                  <w:rPrChange w:id="1485" w:author="Craeg Strong" w:date="2017-02-28T05:19:00Z">
                    <w:rPr>
                      <w:u w:val="single"/>
                    </w:rPr>
                  </w:rPrChange>
                </w:rPr>
                <w:t>single adults</w:t>
              </w:r>
              <w:r w:rsidR="00646759">
                <w:t xml:space="preserve"> and adult families.</w:t>
              </w:r>
            </w:ins>
          </w:p>
        </w:tc>
      </w:tr>
      <w:tr w:rsidR="00E26506" w14:paraId="79D8A0DD" w14:textId="77777777" w:rsidTr="00D57E58">
        <w:trPr>
          <w:ins w:id="1486"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47CEBD3" w14:textId="77777777" w:rsidR="00E26506" w:rsidRDefault="00E26506" w:rsidP="00D57E58">
            <w:pPr>
              <w:rPr>
                <w:ins w:id="1487" w:author="Craeg Strong" w:date="2017-02-28T03:57:00Z"/>
              </w:rPr>
            </w:pPr>
            <w:ins w:id="1488" w:author="Craeg Strong" w:date="2017-02-28T03:57:00Z">
              <w:r>
                <w:t>LTR</w:t>
              </w:r>
            </w:ins>
          </w:p>
        </w:tc>
        <w:tc>
          <w:tcPr>
            <w:tcW w:w="7218" w:type="dxa"/>
          </w:tcPr>
          <w:p w14:paraId="576FDF5C" w14:textId="77777777" w:rsidR="00E26506" w:rsidRPr="007C4E55" w:rsidRDefault="00E26506" w:rsidP="00D57E58">
            <w:pPr>
              <w:cnfStyle w:val="000000000000" w:firstRow="0" w:lastRow="0" w:firstColumn="0" w:lastColumn="0" w:oddVBand="0" w:evenVBand="0" w:oddHBand="0" w:evenHBand="0" w:firstRowFirstColumn="0" w:firstRowLastColumn="0" w:lastRowFirstColumn="0" w:lastRowLastColumn="0"/>
              <w:rPr>
                <w:ins w:id="1489" w:author="Craeg Strong" w:date="2017-02-28T03:57:00Z"/>
              </w:rPr>
            </w:pPr>
            <w:ins w:id="1490" w:author="Craeg Strong" w:date="2017-02-28T03:57:00Z">
              <w:r>
                <w:t xml:space="preserve">Long-term renovation (LTR) is a designation for a shelter unit that is currently undergoing long-term renovation </w:t>
              </w:r>
            </w:ins>
          </w:p>
        </w:tc>
      </w:tr>
      <w:tr w:rsidR="00E26506" w14:paraId="4D4C5868" w14:textId="77777777" w:rsidTr="00D57E58">
        <w:trPr>
          <w:cnfStyle w:val="000000100000" w:firstRow="0" w:lastRow="0" w:firstColumn="0" w:lastColumn="0" w:oddVBand="0" w:evenVBand="0" w:oddHBand="1" w:evenHBand="0" w:firstRowFirstColumn="0" w:firstRowLastColumn="0" w:lastRowFirstColumn="0" w:lastRowLastColumn="0"/>
          <w:ins w:id="1491"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649419C" w14:textId="77777777" w:rsidR="00E26506" w:rsidRDefault="00E26506" w:rsidP="00D57E58">
            <w:pPr>
              <w:rPr>
                <w:ins w:id="1492" w:author="Craeg Strong" w:date="2017-02-28T03:57:00Z"/>
              </w:rPr>
            </w:pPr>
            <w:ins w:id="1493" w:author="Craeg Strong" w:date="2017-02-28T03:57:00Z">
              <w:r>
                <w:t>MEA</w:t>
              </w:r>
            </w:ins>
          </w:p>
        </w:tc>
        <w:tc>
          <w:tcPr>
            <w:tcW w:w="7218" w:type="dxa"/>
          </w:tcPr>
          <w:p w14:paraId="7366E42C" w14:textId="77777777" w:rsidR="00E26506" w:rsidRDefault="00E26506" w:rsidP="00D57E58">
            <w:pPr>
              <w:cnfStyle w:val="000000100000" w:firstRow="0" w:lastRow="0" w:firstColumn="0" w:lastColumn="0" w:oddVBand="0" w:evenVBand="0" w:oddHBand="1" w:evenHBand="0" w:firstRowFirstColumn="0" w:firstRowLastColumn="0" w:lastRowFirstColumn="0" w:lastRowLastColumn="0"/>
              <w:rPr>
                <w:ins w:id="1494" w:author="Craeg Strong" w:date="2017-02-28T03:57:00Z"/>
              </w:rPr>
            </w:pPr>
            <w:ins w:id="1495" w:author="Craeg Strong" w:date="2017-02-28T03:57:00Z">
              <w:r>
                <w:t>Miscellaneous Expense Account (MEA) is used for small purchases DHS employees make on behalf of DHS, for example using P-Cards.</w:t>
              </w:r>
            </w:ins>
          </w:p>
        </w:tc>
      </w:tr>
      <w:tr w:rsidR="00E26506" w14:paraId="00548CE7" w14:textId="77777777" w:rsidTr="00D57E58">
        <w:trPr>
          <w:ins w:id="1496"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04E86155" w14:textId="77777777" w:rsidR="00E26506" w:rsidRDefault="00E26506" w:rsidP="00D57E58">
            <w:pPr>
              <w:rPr>
                <w:ins w:id="1497" w:author="Craeg Strong" w:date="2017-02-28T03:57:00Z"/>
              </w:rPr>
            </w:pPr>
            <w:ins w:id="1498" w:author="Craeg Strong" w:date="2017-02-28T03:57:00Z">
              <w:r>
                <w:t>MICA</w:t>
              </w:r>
            </w:ins>
          </w:p>
        </w:tc>
        <w:tc>
          <w:tcPr>
            <w:tcW w:w="7218" w:type="dxa"/>
          </w:tcPr>
          <w:p w14:paraId="61EA9B4C" w14:textId="7B53A2B8" w:rsidR="00E26506" w:rsidRDefault="00E26506" w:rsidP="00D57E58">
            <w:pPr>
              <w:cnfStyle w:val="000000000000" w:firstRow="0" w:lastRow="0" w:firstColumn="0" w:lastColumn="0" w:oddVBand="0" w:evenVBand="0" w:oddHBand="0" w:evenHBand="0" w:firstRowFirstColumn="0" w:firstRowLastColumn="0" w:lastRowFirstColumn="0" w:lastRowLastColumn="0"/>
              <w:rPr>
                <w:ins w:id="1499" w:author="Craeg Strong" w:date="2017-02-28T03:57:00Z"/>
              </w:rPr>
            </w:pPr>
            <w:ins w:id="1500" w:author="Craeg Strong" w:date="2017-02-28T03:57:00Z">
              <w:r>
                <w:t>Mentally ill chemical abusers</w:t>
              </w:r>
            </w:ins>
            <w:ins w:id="1501" w:author="Craeg Strong" w:date="2017-02-28T05:20:00Z">
              <w:r w:rsidR="00534258">
                <w:t>, a specific program type in adult shelters.</w:t>
              </w:r>
            </w:ins>
          </w:p>
        </w:tc>
      </w:tr>
      <w:tr w:rsidR="00E26506" w14:paraId="2020C174" w14:textId="77777777" w:rsidTr="00D57E58">
        <w:trPr>
          <w:cnfStyle w:val="000000100000" w:firstRow="0" w:lastRow="0" w:firstColumn="0" w:lastColumn="0" w:oddVBand="0" w:evenVBand="0" w:oddHBand="1" w:evenHBand="0" w:firstRowFirstColumn="0" w:firstRowLastColumn="0" w:lastRowFirstColumn="0" w:lastRowLastColumn="0"/>
          <w:ins w:id="1502"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46AE28AC" w14:textId="77777777" w:rsidR="00E26506" w:rsidRDefault="00E26506" w:rsidP="00D57E58">
            <w:pPr>
              <w:rPr>
                <w:ins w:id="1503" w:author="Craeg Strong" w:date="2017-02-28T03:57:00Z"/>
              </w:rPr>
            </w:pPr>
            <w:ins w:id="1504" w:author="Craeg Strong" w:date="2017-02-28T03:57:00Z">
              <w:r>
                <w:t>M&amp;R / MRCC</w:t>
              </w:r>
            </w:ins>
          </w:p>
        </w:tc>
        <w:tc>
          <w:tcPr>
            <w:tcW w:w="7218" w:type="dxa"/>
          </w:tcPr>
          <w:p w14:paraId="225B3584" w14:textId="4C0F3397" w:rsidR="00E26506" w:rsidRPr="007C4E55" w:rsidRDefault="00E26506" w:rsidP="00492ED9">
            <w:pPr>
              <w:cnfStyle w:val="000000100000" w:firstRow="0" w:lastRow="0" w:firstColumn="0" w:lastColumn="0" w:oddVBand="0" w:evenVBand="0" w:oddHBand="1" w:evenHBand="0" w:firstRowFirstColumn="0" w:firstRowLastColumn="0" w:lastRowFirstColumn="0" w:lastRowLastColumn="0"/>
              <w:rPr>
                <w:ins w:id="1505" w:author="Craeg Strong" w:date="2017-02-28T03:57:00Z"/>
              </w:rPr>
            </w:pPr>
            <w:ins w:id="1506" w:author="Craeg Strong" w:date="2017-02-28T03:57:00Z">
              <w:r>
                <w:t xml:space="preserve">Maintenance, Repair, and Capital Construction: a DHS unit that </w:t>
              </w:r>
            </w:ins>
            <w:ins w:id="1507" w:author="Craeg Strong" w:date="2017-02-28T05:20:00Z">
              <w:r w:rsidR="00E479E7">
                <w:t xml:space="preserve">does </w:t>
              </w:r>
              <w:r w:rsidR="00E479E7">
                <w:lastRenderedPageBreak/>
                <w:t xml:space="preserve">RSRI inspections, remediates deficiencies, oversee repairs and construction, etc.  MRCC is a key </w:t>
              </w:r>
            </w:ins>
            <w:ins w:id="1508" w:author="Craeg Strong" w:date="2017-02-28T05:21:00Z">
              <w:r w:rsidR="00E92EF1">
                <w:t>stakeholder</w:t>
              </w:r>
            </w:ins>
            <w:ins w:id="1509" w:author="Craeg Strong" w:date="2017-02-28T05:20:00Z">
              <w:r w:rsidR="00E479E7">
                <w:t xml:space="preserve"> for CapDash since they bring units online.</w:t>
              </w:r>
            </w:ins>
          </w:p>
        </w:tc>
      </w:tr>
      <w:tr w:rsidR="00E26506" w14:paraId="5DA9D755" w14:textId="77777777" w:rsidTr="00D57E58">
        <w:trPr>
          <w:ins w:id="151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3AA30F8" w14:textId="77777777" w:rsidR="00E26506" w:rsidRDefault="00E26506" w:rsidP="00D57E58">
            <w:pPr>
              <w:rPr>
                <w:ins w:id="1511" w:author="Craeg Strong" w:date="2017-02-28T03:57:00Z"/>
              </w:rPr>
            </w:pPr>
            <w:ins w:id="1512" w:author="Craeg Strong" w:date="2017-02-28T03:57:00Z">
              <w:r>
                <w:lastRenderedPageBreak/>
                <w:t>MTE</w:t>
              </w:r>
            </w:ins>
          </w:p>
        </w:tc>
        <w:tc>
          <w:tcPr>
            <w:tcW w:w="7218" w:type="dxa"/>
          </w:tcPr>
          <w:p w14:paraId="53256BEA" w14:textId="0FA6F057" w:rsidR="00E26506" w:rsidRPr="007C4E55" w:rsidRDefault="00E26506" w:rsidP="00492ED9">
            <w:pPr>
              <w:cnfStyle w:val="000000000000" w:firstRow="0" w:lastRow="0" w:firstColumn="0" w:lastColumn="0" w:oddVBand="0" w:evenVBand="0" w:oddHBand="0" w:evenHBand="0" w:firstRowFirstColumn="0" w:firstRowLastColumn="0" w:lastRowFirstColumn="0" w:lastRowLastColumn="0"/>
              <w:rPr>
                <w:ins w:id="1513" w:author="Craeg Strong" w:date="2017-02-28T03:57:00Z"/>
              </w:rPr>
            </w:pPr>
            <w:ins w:id="1514" w:author="Craeg Strong" w:date="2017-02-28T03:57:00Z">
              <w:r>
                <w:t xml:space="preserve">Monitoring Tool Evaluation: used </w:t>
              </w:r>
            </w:ins>
            <w:ins w:id="1515" w:author="Craeg Strong" w:date="2017-02-28T05:22:00Z">
              <w:r w:rsidR="000C7BFA">
                <w:t xml:space="preserve">by programs </w:t>
              </w:r>
            </w:ins>
            <w:ins w:id="1516" w:author="Craeg Strong" w:date="2017-02-28T03:57:00Z">
              <w:r>
                <w:t>to evaluate the condition of shelter buildings</w:t>
              </w:r>
            </w:ins>
            <w:ins w:id="1517" w:author="Craeg Strong" w:date="2017-02-28T05:22:00Z">
              <w:r w:rsidR="00574578">
                <w:t xml:space="preserve"> including </w:t>
              </w:r>
            </w:ins>
            <w:ins w:id="1518" w:author="Craeg Strong" w:date="2017-02-28T05:23:00Z">
              <w:r w:rsidR="00574578">
                <w:t xml:space="preserve">availability and quality of </w:t>
              </w:r>
            </w:ins>
            <w:ins w:id="1519" w:author="Craeg Strong" w:date="2017-02-28T05:22:00Z">
              <w:r w:rsidR="00574578">
                <w:t xml:space="preserve">food, </w:t>
              </w:r>
            </w:ins>
            <w:ins w:id="1520" w:author="Craeg Strong" w:date="2017-02-28T05:23:00Z">
              <w:r w:rsidR="00574578">
                <w:t xml:space="preserve">quality of </w:t>
              </w:r>
            </w:ins>
            <w:ins w:id="1521" w:author="Craeg Strong" w:date="2017-02-28T05:22:00Z">
              <w:r w:rsidR="00574578">
                <w:t>care, documentation, staffing, and unit conditions</w:t>
              </w:r>
            </w:ins>
            <w:ins w:id="1522" w:author="Craeg Strong" w:date="2017-02-28T03:57:00Z">
              <w:r>
                <w:t>.  MTEs are performed semi-annually on a minimum of 10% or 10 units, whichever is greater for each facility.  MTEs are not graded but may result in a CAP.</w:t>
              </w:r>
            </w:ins>
          </w:p>
        </w:tc>
      </w:tr>
      <w:tr w:rsidR="00E26506" w14:paraId="2BB31957" w14:textId="77777777" w:rsidTr="00D57E58">
        <w:trPr>
          <w:cnfStyle w:val="000000100000" w:firstRow="0" w:lastRow="0" w:firstColumn="0" w:lastColumn="0" w:oddVBand="0" w:evenVBand="0" w:oddHBand="1" w:evenHBand="0" w:firstRowFirstColumn="0" w:firstRowLastColumn="0" w:lastRowFirstColumn="0" w:lastRowLastColumn="0"/>
          <w:ins w:id="1523"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7B6C439" w14:textId="77777777" w:rsidR="00E26506" w:rsidRDefault="00E26506" w:rsidP="00D57E58">
            <w:pPr>
              <w:rPr>
                <w:ins w:id="1524" w:author="Craeg Strong" w:date="2017-02-28T03:57:00Z"/>
              </w:rPr>
            </w:pPr>
            <w:ins w:id="1525" w:author="Craeg Strong" w:date="2017-02-28T03:57:00Z">
              <w:r>
                <w:t>Next Step Shelter</w:t>
              </w:r>
            </w:ins>
          </w:p>
        </w:tc>
        <w:tc>
          <w:tcPr>
            <w:tcW w:w="7218" w:type="dxa"/>
          </w:tcPr>
          <w:p w14:paraId="1992B193" w14:textId="77777777" w:rsidR="00E26506" w:rsidRPr="000F101A" w:rsidRDefault="00E26506" w:rsidP="00D57E58">
            <w:pPr>
              <w:cnfStyle w:val="000000100000" w:firstRow="0" w:lastRow="0" w:firstColumn="0" w:lastColumn="0" w:oddVBand="0" w:evenVBand="0" w:oddHBand="1" w:evenHBand="0" w:firstRowFirstColumn="0" w:firstRowLastColumn="0" w:lastRowFirstColumn="0" w:lastRowLastColumn="0"/>
              <w:rPr>
                <w:ins w:id="1526" w:author="Craeg Strong" w:date="2017-02-28T03:57:00Z"/>
                <w:highlight w:val="yellow"/>
              </w:rPr>
            </w:pPr>
            <w:ins w:id="1527" w:author="Craeg Strong" w:date="2017-02-28T03:57:00Z">
              <w:r w:rsidRPr="008216E0">
                <w:t>“Intensive case management” shelter intended for clients that need more attention to help them get into permanent housing.</w:t>
              </w:r>
            </w:ins>
          </w:p>
        </w:tc>
      </w:tr>
      <w:tr w:rsidR="00E26506" w14:paraId="19BC2A3E" w14:textId="77777777" w:rsidTr="00D57E58">
        <w:trPr>
          <w:ins w:id="1528"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0DFD648" w14:textId="77777777" w:rsidR="00E26506" w:rsidRDefault="00E26506" w:rsidP="00D57E58">
            <w:pPr>
              <w:rPr>
                <w:ins w:id="1529" w:author="Craeg Strong" w:date="2017-02-28T03:57:00Z"/>
              </w:rPr>
            </w:pPr>
            <w:ins w:id="1530" w:author="Craeg Strong" w:date="2017-02-28T03:57:00Z">
              <w:r>
                <w:t>Non-Contractual Provider</w:t>
              </w:r>
            </w:ins>
          </w:p>
        </w:tc>
        <w:tc>
          <w:tcPr>
            <w:tcW w:w="7218" w:type="dxa"/>
          </w:tcPr>
          <w:p w14:paraId="762C3A0E" w14:textId="66646844" w:rsidR="00E26506" w:rsidRPr="005C2379" w:rsidRDefault="00E26506" w:rsidP="00492ED9">
            <w:pPr>
              <w:cnfStyle w:val="000000000000" w:firstRow="0" w:lastRow="0" w:firstColumn="0" w:lastColumn="0" w:oddVBand="0" w:evenVBand="0" w:oddHBand="0" w:evenHBand="0" w:firstRowFirstColumn="0" w:firstRowLastColumn="0" w:lastRowFirstColumn="0" w:lastRowLastColumn="0"/>
              <w:rPr>
                <w:ins w:id="1531" w:author="Craeg Strong" w:date="2017-02-28T03:57:00Z"/>
                <w:rPrChange w:id="1532" w:author="Craeg Strong" w:date="2017-02-28T05:25:00Z">
                  <w:rPr>
                    <w:ins w:id="1533" w:author="Craeg Strong" w:date="2017-02-28T03:57:00Z"/>
                    <w:highlight w:val="yellow"/>
                  </w:rPr>
                </w:rPrChange>
              </w:rPr>
            </w:pPr>
            <w:ins w:id="1534" w:author="Craeg Strong" w:date="2017-02-28T03:57:00Z">
              <w:r w:rsidRPr="008216E0">
                <w:t>A</w:t>
              </w:r>
              <w:r>
                <w:t xml:space="preserve">n organization that operates a homeless shelter but which does not have a contract with NYC.  </w:t>
              </w:r>
            </w:ins>
            <w:ins w:id="1535" w:author="Craeg Strong" w:date="2017-02-28T05:26:00Z">
              <w:r w:rsidR="005C2379">
                <w:t>T</w:t>
              </w:r>
            </w:ins>
            <w:ins w:id="1536" w:author="Craeg Strong" w:date="2017-02-28T05:24:00Z">
              <w:r w:rsidR="005C2379">
                <w:t>he goal is to get all providers under a contract,</w:t>
              </w:r>
            </w:ins>
            <w:ins w:id="1537" w:author="Craeg Strong" w:date="2017-02-28T05:26:00Z">
              <w:r w:rsidR="005C2379">
                <w:t xml:space="preserve"> since n</w:t>
              </w:r>
              <w:r w:rsidR="005C2379">
                <w:t>on-contractual usages are not subject to enforceable contract terms such as maintenance and safety compliance.</w:t>
              </w:r>
            </w:ins>
            <w:ins w:id="1538" w:author="Craeg Strong" w:date="2017-02-28T05:24:00Z">
              <w:r w:rsidR="005C2379">
                <w:t xml:space="preserve"> </w:t>
              </w:r>
            </w:ins>
            <w:ins w:id="1539" w:author="Craeg Strong" w:date="2017-02-28T05:26:00Z">
              <w:r w:rsidR="005C2379">
                <w:t xml:space="preserve"> </w:t>
              </w:r>
            </w:ins>
            <w:ins w:id="1540" w:author="Craeg Strong" w:date="2017-02-28T05:24:00Z">
              <w:r w:rsidR="005C2379">
                <w:t xml:space="preserve">Non-contractual providers are employed in order to secure capacity needed by DHS when regular procurement cycles will not secure </w:t>
              </w:r>
            </w:ins>
            <w:ins w:id="1541" w:author="Craeg Strong" w:date="2017-02-28T05:25:00Z">
              <w:r w:rsidR="005C2379">
                <w:t>required</w:t>
              </w:r>
            </w:ins>
            <w:ins w:id="1542" w:author="Craeg Strong" w:date="2017-02-28T05:24:00Z">
              <w:r w:rsidR="005C2379">
                <w:t xml:space="preserve"> capacity </w:t>
              </w:r>
            </w:ins>
            <w:ins w:id="1543" w:author="Craeg Strong" w:date="2017-02-28T05:25:00Z">
              <w:r w:rsidR="005C2379">
                <w:t>when needed</w:t>
              </w:r>
            </w:ins>
            <w:ins w:id="1544" w:author="Craeg Strong" w:date="2017-02-28T03:57:00Z">
              <w:r>
                <w:t xml:space="preserve"> (see Contractual Provider).  At present, all 48 hotels and several of the cluster sites and tier II sites operate without a contract on an emergency per-diem basis.  </w:t>
              </w:r>
            </w:ins>
          </w:p>
        </w:tc>
      </w:tr>
      <w:tr w:rsidR="00E26506" w14:paraId="3EC3EB19" w14:textId="77777777" w:rsidTr="00D57E58">
        <w:trPr>
          <w:cnfStyle w:val="000000100000" w:firstRow="0" w:lastRow="0" w:firstColumn="0" w:lastColumn="0" w:oddVBand="0" w:evenVBand="0" w:oddHBand="1" w:evenHBand="0" w:firstRowFirstColumn="0" w:firstRowLastColumn="0" w:lastRowFirstColumn="0" w:lastRowLastColumn="0"/>
          <w:ins w:id="1545"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2AD4970" w14:textId="5AF3D0A0" w:rsidR="00E26506" w:rsidRDefault="00E26506" w:rsidP="00492ED9">
            <w:pPr>
              <w:rPr>
                <w:ins w:id="1546" w:author="Craeg Strong" w:date="2017-02-28T03:57:00Z"/>
              </w:rPr>
            </w:pPr>
            <w:ins w:id="1547" w:author="Craeg Strong" w:date="2017-02-28T03:57:00Z">
              <w:r>
                <w:t>OMB</w:t>
              </w:r>
            </w:ins>
          </w:p>
        </w:tc>
        <w:tc>
          <w:tcPr>
            <w:tcW w:w="7218" w:type="dxa"/>
          </w:tcPr>
          <w:p w14:paraId="2CE74161" w14:textId="5BB7B02A" w:rsidR="00E26506" w:rsidRDefault="00E26506" w:rsidP="00D57E58">
            <w:pPr>
              <w:cnfStyle w:val="000000100000" w:firstRow="0" w:lastRow="0" w:firstColumn="0" w:lastColumn="0" w:oddVBand="0" w:evenVBand="0" w:oddHBand="1" w:evenHBand="0" w:firstRowFirstColumn="0" w:firstRowLastColumn="0" w:lastRowFirstColumn="0" w:lastRowLastColumn="0"/>
              <w:rPr>
                <w:ins w:id="1548" w:author="Craeg Strong" w:date="2017-02-28T03:57:00Z"/>
              </w:rPr>
            </w:pPr>
            <w:ins w:id="1549" w:author="Craeg Strong" w:date="2017-02-28T03:57:00Z">
              <w:r>
                <w:t xml:space="preserve">New York City Office of Management and Budget: The City government’s chief financial agency that assembles and oversees the both the expense (~$85B) and capital budget (~$14B) annually.  OMB funds approximately 70 municipal agencies and more than 300K employees, including HRA and DHS. </w:t>
              </w:r>
            </w:ins>
            <w:ins w:id="1550" w:author="Craeg Strong" w:date="2017-02-28T05:55:00Z">
              <w:r w:rsidR="003B341C">
                <w:t xml:space="preserve"> All budget changes are approved by OMB.</w:t>
              </w:r>
            </w:ins>
          </w:p>
        </w:tc>
      </w:tr>
      <w:tr w:rsidR="00E26506" w14:paraId="1515234B" w14:textId="77777777" w:rsidTr="00D57E58">
        <w:trPr>
          <w:ins w:id="1551"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D1EF525" w14:textId="0986A509" w:rsidR="00E26506" w:rsidRDefault="00E26506" w:rsidP="00492ED9">
            <w:pPr>
              <w:rPr>
                <w:ins w:id="1552" w:author="Craeg Strong" w:date="2017-02-28T03:57:00Z"/>
              </w:rPr>
            </w:pPr>
            <w:ins w:id="1553" w:author="Craeg Strong" w:date="2017-02-28T03:57:00Z">
              <w:r>
                <w:t>OTDA</w:t>
              </w:r>
            </w:ins>
          </w:p>
        </w:tc>
        <w:tc>
          <w:tcPr>
            <w:tcW w:w="7218" w:type="dxa"/>
          </w:tcPr>
          <w:p w14:paraId="27AF8F31" w14:textId="30EE2C53" w:rsidR="00E26506" w:rsidRDefault="00E26506" w:rsidP="00D57E58">
            <w:pPr>
              <w:cnfStyle w:val="000000000000" w:firstRow="0" w:lastRow="0" w:firstColumn="0" w:lastColumn="0" w:oddVBand="0" w:evenVBand="0" w:oddHBand="0" w:evenHBand="0" w:firstRowFirstColumn="0" w:firstRowLastColumn="0" w:lastRowFirstColumn="0" w:lastRowLastColumn="0"/>
              <w:rPr>
                <w:ins w:id="1554" w:author="Craeg Strong" w:date="2017-02-28T03:57:00Z"/>
              </w:rPr>
            </w:pPr>
            <w:ins w:id="1555" w:author="Craeg Strong" w:date="2017-02-28T03:57:00Z">
              <w:r>
                <w:t>New York City Office of Temporary and Disability Assistance; OTDA provides assistance to help low-income families from becoming homeless and the recently homeless to afford permanent housing.</w:t>
              </w:r>
            </w:ins>
            <w:ins w:id="1556" w:author="Craeg Strong" w:date="2017-02-28T05:29:00Z">
              <w:r w:rsidR="00256F02">
                <w:t xml:space="preserve">  OTDA is the regulator of DHS.</w:t>
              </w:r>
            </w:ins>
            <w:ins w:id="1557" w:author="Craeg Strong" w:date="2017-02-28T05:55:00Z">
              <w:r w:rsidR="003B341C">
                <w:t xml:space="preserve"> OTDA approves CAPS and performs inspections.</w:t>
              </w:r>
            </w:ins>
          </w:p>
        </w:tc>
      </w:tr>
      <w:tr w:rsidR="00E26506" w14:paraId="6C056F27" w14:textId="77777777" w:rsidTr="00D57E58">
        <w:trPr>
          <w:cnfStyle w:val="000000100000" w:firstRow="0" w:lastRow="0" w:firstColumn="0" w:lastColumn="0" w:oddVBand="0" w:evenVBand="0" w:oddHBand="1" w:evenHBand="0" w:firstRowFirstColumn="0" w:firstRowLastColumn="0" w:lastRowFirstColumn="0" w:lastRowLastColumn="0"/>
          <w:ins w:id="1558"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6F7BB93" w14:textId="77777777" w:rsidR="00E26506" w:rsidRDefault="00E26506" w:rsidP="00D57E58">
            <w:pPr>
              <w:rPr>
                <w:ins w:id="1559" w:author="Craeg Strong" w:date="2017-02-28T03:57:00Z"/>
              </w:rPr>
            </w:pPr>
            <w:ins w:id="1560" w:author="Craeg Strong" w:date="2017-02-28T03:57:00Z">
              <w:r>
                <w:t>PATH</w:t>
              </w:r>
            </w:ins>
          </w:p>
        </w:tc>
        <w:tc>
          <w:tcPr>
            <w:tcW w:w="7218" w:type="dxa"/>
          </w:tcPr>
          <w:p w14:paraId="48E3F39B" w14:textId="77777777" w:rsidR="00E26506" w:rsidRDefault="00E26506" w:rsidP="00D57E58">
            <w:pPr>
              <w:cnfStyle w:val="000000100000" w:firstRow="0" w:lastRow="0" w:firstColumn="0" w:lastColumn="0" w:oddVBand="0" w:evenVBand="0" w:oddHBand="1" w:evenHBand="0" w:firstRowFirstColumn="0" w:firstRowLastColumn="0" w:lastRowFirstColumn="0" w:lastRowLastColumn="0"/>
              <w:rPr>
                <w:ins w:id="1561" w:author="Craeg Strong" w:date="2017-02-28T03:57:00Z"/>
              </w:rPr>
            </w:pPr>
            <w:ins w:id="1562" w:author="Craeg Strong" w:date="2017-02-28T03:57:00Z">
              <w:r>
                <w:t>Prevention Assistance and Temporary Housing (PATH) intake center for families with children, located at 151 East 151</w:t>
              </w:r>
              <w:r w:rsidRPr="00BF581A">
                <w:rPr>
                  <w:vertAlign w:val="superscript"/>
                </w:rPr>
                <w:t>st</w:t>
              </w:r>
              <w:r>
                <w:t xml:space="preserve"> street in the Bronx</w:t>
              </w:r>
            </w:ins>
          </w:p>
        </w:tc>
      </w:tr>
      <w:tr w:rsidR="00E26506" w14:paraId="7A6A3959" w14:textId="77777777" w:rsidTr="00D57E58">
        <w:trPr>
          <w:ins w:id="1563"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7860FF3" w14:textId="77777777" w:rsidR="00E26506" w:rsidRDefault="00E26506" w:rsidP="00D57E58">
            <w:pPr>
              <w:rPr>
                <w:ins w:id="1564" w:author="Craeg Strong" w:date="2017-02-28T03:57:00Z"/>
              </w:rPr>
            </w:pPr>
            <w:ins w:id="1565" w:author="Craeg Strong" w:date="2017-02-28T03:57:00Z">
              <w:r>
                <w:t>Pending Assignment</w:t>
              </w:r>
            </w:ins>
          </w:p>
        </w:tc>
        <w:tc>
          <w:tcPr>
            <w:tcW w:w="7218" w:type="dxa"/>
          </w:tcPr>
          <w:p w14:paraId="5D1E9C97" w14:textId="6FE61F40" w:rsidR="00E26506" w:rsidRDefault="00E26506" w:rsidP="00D57E58">
            <w:pPr>
              <w:cnfStyle w:val="000000000000" w:firstRow="0" w:lastRow="0" w:firstColumn="0" w:lastColumn="0" w:oddVBand="0" w:evenVBand="0" w:oddHBand="0" w:evenHBand="0" w:firstRowFirstColumn="0" w:firstRowLastColumn="0" w:lastRowFirstColumn="0" w:lastRowLastColumn="0"/>
              <w:rPr>
                <w:ins w:id="1566" w:author="Craeg Strong" w:date="2017-02-28T03:57:00Z"/>
              </w:rPr>
            </w:pPr>
            <w:ins w:id="1567" w:author="Craeg Strong" w:date="2017-02-28T03:57:00Z">
              <w:r>
                <w:t>A client who is at a shelter being processed or awaiting unit availability.</w:t>
              </w:r>
            </w:ins>
            <w:ins w:id="1568" w:author="Craeg Strong" w:date="2017-02-28T05:53:00Z">
              <w:r w:rsidR="00E325EE">
                <w:t xml:space="preserve">  For example, a family may be assigned a shelter but a specific unit has not yet been assigned.</w:t>
              </w:r>
            </w:ins>
          </w:p>
        </w:tc>
      </w:tr>
      <w:tr w:rsidR="00E26506" w14:paraId="068768F1" w14:textId="77777777" w:rsidTr="00D57E58">
        <w:trPr>
          <w:cnfStyle w:val="000000100000" w:firstRow="0" w:lastRow="0" w:firstColumn="0" w:lastColumn="0" w:oddVBand="0" w:evenVBand="0" w:oddHBand="1" w:evenHBand="0" w:firstRowFirstColumn="0" w:firstRowLastColumn="0" w:lastRowFirstColumn="0" w:lastRowLastColumn="0"/>
          <w:ins w:id="1569"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8270C22" w14:textId="77777777" w:rsidR="00E26506" w:rsidRDefault="00E26506" w:rsidP="00D57E58">
            <w:pPr>
              <w:rPr>
                <w:ins w:id="1570" w:author="Craeg Strong" w:date="2017-02-28T03:57:00Z"/>
              </w:rPr>
            </w:pPr>
            <w:ins w:id="1571" w:author="Craeg Strong" w:date="2017-02-28T03:57:00Z">
              <w:r>
                <w:t>PCARD</w:t>
              </w:r>
            </w:ins>
          </w:p>
        </w:tc>
        <w:tc>
          <w:tcPr>
            <w:tcW w:w="7218" w:type="dxa"/>
          </w:tcPr>
          <w:p w14:paraId="1A6DEF70" w14:textId="64734987" w:rsidR="00E26506" w:rsidRDefault="00E26506" w:rsidP="00492ED9">
            <w:pPr>
              <w:cnfStyle w:val="000000100000" w:firstRow="0" w:lastRow="0" w:firstColumn="0" w:lastColumn="0" w:oddVBand="0" w:evenVBand="0" w:oddHBand="1" w:evenHBand="0" w:firstRowFirstColumn="0" w:firstRowLastColumn="0" w:lastRowFirstColumn="0" w:lastRowLastColumn="0"/>
              <w:rPr>
                <w:ins w:id="1572" w:author="Craeg Strong" w:date="2017-02-28T03:57:00Z"/>
              </w:rPr>
            </w:pPr>
            <w:ins w:id="1573" w:author="Craeg Strong" w:date="2017-02-28T03:57:00Z">
              <w:r>
                <w:t>Procurement Card: a credit card issued by NYC for procurements not to exceed $5k.  Some of the P-Card holders who book hotel rooms as shelters have a waiver to spend up to $20k per transaction.</w:t>
              </w:r>
            </w:ins>
          </w:p>
        </w:tc>
      </w:tr>
      <w:tr w:rsidR="00E26506" w14:paraId="52D45D2C" w14:textId="77777777" w:rsidTr="00D57E58">
        <w:trPr>
          <w:ins w:id="1574"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3D1A372" w14:textId="77777777" w:rsidR="00E26506" w:rsidRDefault="00E26506" w:rsidP="00D57E58">
            <w:pPr>
              <w:rPr>
                <w:ins w:id="1575" w:author="Craeg Strong" w:date="2017-02-28T03:57:00Z"/>
              </w:rPr>
            </w:pPr>
            <w:ins w:id="1576" w:author="Craeg Strong" w:date="2017-02-28T03:57:00Z">
              <w:r>
                <w:t>Program</w:t>
              </w:r>
            </w:ins>
          </w:p>
        </w:tc>
        <w:tc>
          <w:tcPr>
            <w:tcW w:w="7218" w:type="dxa"/>
          </w:tcPr>
          <w:p w14:paraId="6C78013C" w14:textId="58EE3A74" w:rsidR="00E26506" w:rsidRDefault="00E26506" w:rsidP="00492ED9">
            <w:pPr>
              <w:cnfStyle w:val="000000000000" w:firstRow="0" w:lastRow="0" w:firstColumn="0" w:lastColumn="0" w:oddVBand="0" w:evenVBand="0" w:oddHBand="0" w:evenHBand="0" w:firstRowFirstColumn="0" w:firstRowLastColumn="0" w:lastRowFirstColumn="0" w:lastRowLastColumn="0"/>
              <w:rPr>
                <w:ins w:id="1577" w:author="Craeg Strong" w:date="2017-02-28T03:57:00Z"/>
              </w:rPr>
            </w:pPr>
            <w:ins w:id="1578" w:author="Craeg Strong" w:date="2017-02-28T03:57:00Z">
              <w:r>
                <w:t xml:space="preserve">Programs are administrative offerings that are commissioned to track, manage, or assist specific populations of homeless or specific geographic areas; e.g. veterans.  </w:t>
              </w:r>
            </w:ins>
            <w:ins w:id="1579" w:author="Craeg Strong" w:date="2017-02-28T05:30:00Z">
              <w:r w:rsidR="00803FCF">
                <w:t>Programs</w:t>
              </w:r>
            </w:ins>
            <w:ins w:id="1580" w:author="Craeg Strong" w:date="2017-02-28T03:57:00Z">
              <w:r>
                <w:t xml:space="preserve"> may be specifically launched and funded by the City or may simply refer to different divisions within DHS.  </w:t>
              </w:r>
            </w:ins>
            <w:ins w:id="1581" w:author="Craeg Strong" w:date="2017-02-28T05:30:00Z">
              <w:r w:rsidR="00803FCF">
                <w:t xml:space="preserve">The most common usages for </w:t>
              </w:r>
            </w:ins>
            <w:ins w:id="1582" w:author="Craeg Strong" w:date="2017-02-28T05:31:00Z">
              <w:r w:rsidR="00772CB6">
                <w:t>“</w:t>
              </w:r>
            </w:ins>
            <w:ins w:id="1583" w:author="Craeg Strong" w:date="2017-02-28T05:30:00Z">
              <w:r w:rsidR="00803FCF">
                <w:t>programs</w:t>
              </w:r>
            </w:ins>
            <w:ins w:id="1584" w:author="Craeg Strong" w:date="2017-02-28T05:31:00Z">
              <w:r w:rsidR="00772CB6">
                <w:t>”</w:t>
              </w:r>
            </w:ins>
            <w:ins w:id="1585" w:author="Craeg Strong" w:date="2017-02-28T05:30:00Z">
              <w:r w:rsidR="00803FCF">
                <w:t xml:space="preserve"> is Adult, Adult Family, and Families with Children.  Other</w:t>
              </w:r>
            </w:ins>
            <w:ins w:id="1586" w:author="Craeg Strong" w:date="2017-02-28T03:57:00Z">
              <w:r>
                <w:t xml:space="preserve"> programs include: next step, medical, assessment, employment, general, outreach, mental health, reception, substance abuse, special population, MICA, veterans, annex, </w:t>
              </w:r>
              <w:r>
                <w:lastRenderedPageBreak/>
                <w:t>diversion, HRA housing, 55 and up, youth, criminal justice, female only</w:t>
              </w:r>
            </w:ins>
          </w:p>
        </w:tc>
      </w:tr>
      <w:tr w:rsidR="00E26506" w14:paraId="3C10187B" w14:textId="77777777" w:rsidTr="00D57E58">
        <w:trPr>
          <w:cnfStyle w:val="000000100000" w:firstRow="0" w:lastRow="0" w:firstColumn="0" w:lastColumn="0" w:oddVBand="0" w:evenVBand="0" w:oddHBand="1" w:evenHBand="0" w:firstRowFirstColumn="0" w:firstRowLastColumn="0" w:lastRowFirstColumn="0" w:lastRowLastColumn="0"/>
          <w:ins w:id="1587"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38073CEC" w14:textId="77777777" w:rsidR="00E26506" w:rsidRDefault="00E26506" w:rsidP="00D57E58">
            <w:pPr>
              <w:rPr>
                <w:ins w:id="1588" w:author="Craeg Strong" w:date="2017-02-28T03:57:00Z"/>
              </w:rPr>
            </w:pPr>
            <w:ins w:id="1589" w:author="Craeg Strong" w:date="2017-02-28T03:57:00Z">
              <w:r>
                <w:lastRenderedPageBreak/>
                <w:t>Projection</w:t>
              </w:r>
            </w:ins>
          </w:p>
        </w:tc>
        <w:tc>
          <w:tcPr>
            <w:tcW w:w="7218" w:type="dxa"/>
          </w:tcPr>
          <w:p w14:paraId="08B8FEB5" w14:textId="5743E069" w:rsidR="00E26506" w:rsidRDefault="00894F69" w:rsidP="00D57E58">
            <w:pPr>
              <w:cnfStyle w:val="000000100000" w:firstRow="0" w:lastRow="0" w:firstColumn="0" w:lastColumn="0" w:oddVBand="0" w:evenVBand="0" w:oddHBand="1" w:evenHBand="0" w:firstRowFirstColumn="0" w:firstRowLastColumn="0" w:lastRowFirstColumn="0" w:lastRowLastColumn="0"/>
              <w:rPr>
                <w:ins w:id="1590" w:author="Craeg Strong" w:date="2017-02-28T03:57:00Z"/>
              </w:rPr>
            </w:pPr>
            <w:ins w:id="1591" w:author="Craeg Strong" w:date="2017-02-28T05:31:00Z">
              <w:r>
                <w:t>Projected demand</w:t>
              </w:r>
            </w:ins>
          </w:p>
        </w:tc>
      </w:tr>
      <w:tr w:rsidR="00E26506" w14:paraId="04D9AFBB" w14:textId="77777777" w:rsidTr="00D57E58">
        <w:trPr>
          <w:ins w:id="1592"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087FF66" w14:textId="77777777" w:rsidR="00E26506" w:rsidRDefault="00E26506" w:rsidP="00D57E58">
            <w:pPr>
              <w:rPr>
                <w:ins w:id="1593" w:author="Craeg Strong" w:date="2017-02-28T03:57:00Z"/>
              </w:rPr>
            </w:pPr>
            <w:ins w:id="1594" w:author="Craeg Strong" w:date="2017-02-28T03:57:00Z">
              <w:r>
                <w:t>Provider</w:t>
              </w:r>
            </w:ins>
          </w:p>
        </w:tc>
        <w:tc>
          <w:tcPr>
            <w:tcW w:w="7218" w:type="dxa"/>
          </w:tcPr>
          <w:p w14:paraId="0C5DC84B" w14:textId="77777777" w:rsidR="00E26506" w:rsidRDefault="00E26506" w:rsidP="00D57E58">
            <w:pPr>
              <w:cnfStyle w:val="000000000000" w:firstRow="0" w:lastRow="0" w:firstColumn="0" w:lastColumn="0" w:oddVBand="0" w:evenVBand="0" w:oddHBand="0" w:evenHBand="0" w:firstRowFirstColumn="0" w:firstRowLastColumn="0" w:lastRowFirstColumn="0" w:lastRowLastColumn="0"/>
              <w:rPr>
                <w:ins w:id="1595" w:author="Craeg Strong" w:date="2017-02-28T03:57:00Z"/>
                <w:iCs/>
              </w:rPr>
            </w:pPr>
            <w:ins w:id="1596" w:author="Craeg Strong" w:date="2017-02-28T03:57:00Z">
              <w:r>
                <w:rPr>
                  <w:iCs/>
                </w:rPr>
                <w:t>An organization that operates one or more shelters within one of the five NYC boroughs.</w:t>
              </w:r>
            </w:ins>
          </w:p>
        </w:tc>
      </w:tr>
      <w:tr w:rsidR="00E26506" w14:paraId="6EBCED76" w14:textId="77777777" w:rsidTr="00D57E58">
        <w:trPr>
          <w:cnfStyle w:val="000000100000" w:firstRow="0" w:lastRow="0" w:firstColumn="0" w:lastColumn="0" w:oddVBand="0" w:evenVBand="0" w:oddHBand="1" w:evenHBand="0" w:firstRowFirstColumn="0" w:firstRowLastColumn="0" w:lastRowFirstColumn="0" w:lastRowLastColumn="0"/>
          <w:ins w:id="1597"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E373B2D" w14:textId="77777777" w:rsidR="00E26506" w:rsidRDefault="00E26506" w:rsidP="00D57E58">
            <w:pPr>
              <w:rPr>
                <w:ins w:id="1598" w:author="Craeg Strong" w:date="2017-02-28T03:57:00Z"/>
              </w:rPr>
            </w:pPr>
            <w:ins w:id="1599" w:author="Craeg Strong" w:date="2017-02-28T03:57:00Z">
              <w:r>
                <w:t>Reasonable Accommodation Request (RAR)</w:t>
              </w:r>
            </w:ins>
          </w:p>
        </w:tc>
        <w:tc>
          <w:tcPr>
            <w:tcW w:w="7218" w:type="dxa"/>
          </w:tcPr>
          <w:p w14:paraId="17E60790" w14:textId="77777777" w:rsidR="00E26506" w:rsidRPr="000D0AF6" w:rsidRDefault="00E26506" w:rsidP="00D57E58">
            <w:pPr>
              <w:cnfStyle w:val="000000100000" w:firstRow="0" w:lastRow="0" w:firstColumn="0" w:lastColumn="0" w:oddVBand="0" w:evenVBand="0" w:oddHBand="1" w:evenHBand="0" w:firstRowFirstColumn="0" w:firstRowLastColumn="0" w:lastRowFirstColumn="0" w:lastRowLastColumn="0"/>
              <w:rPr>
                <w:ins w:id="1600" w:author="Craeg Strong" w:date="2017-02-28T03:57:00Z"/>
                <w:iCs/>
              </w:rPr>
            </w:pPr>
            <w:ins w:id="1601" w:author="Craeg Strong" w:date="2017-02-28T03:57:00Z">
              <w:r>
                <w:rPr>
                  <w:iCs/>
                </w:rPr>
                <w:t>A client may fill out a Reasonable Accommodation Request form (</w:t>
              </w:r>
              <w:r>
                <w:rPr>
                  <w:iCs/>
                </w:rPr>
                <w:fldChar w:fldCharType="begin"/>
              </w:r>
              <w:r>
                <w:rPr>
                  <w:iCs/>
                </w:rPr>
                <w:instrText xml:space="preserve"> HYPERLINK "</w:instrText>
              </w:r>
              <w:r w:rsidRPr="004E33EE">
                <w:rPr>
                  <w:iCs/>
                </w:rPr>
                <w:instrText>https://www1.nyc.gov/assets/dhs/downloads/pdf/client-accom-request-form.pdf</w:instrText>
              </w:r>
              <w:r>
                <w:rPr>
                  <w:iCs/>
                </w:rPr>
                <w:instrText xml:space="preserve">)" </w:instrText>
              </w:r>
            </w:ins>
            <w:r>
              <w:rPr>
                <w:iCs/>
              </w:rPr>
            </w:r>
            <w:ins w:id="1602" w:author="Craeg Strong" w:date="2017-02-28T03:57:00Z">
              <w:r>
                <w:rPr>
                  <w:iCs/>
                </w:rPr>
                <w:fldChar w:fldCharType="separate"/>
              </w:r>
              <w:r w:rsidRPr="00644EFB">
                <w:rPr>
                  <w:rStyle w:val="Hyperlink"/>
                  <w:iCs/>
                </w:rPr>
                <w:t>https://www1.nyc.gov/assets/dhs/downloads/pdf/client-accom-request-form.pdf)</w:t>
              </w:r>
              <w:r>
                <w:rPr>
                  <w:iCs/>
                </w:rPr>
                <w:fldChar w:fldCharType="end"/>
              </w:r>
              <w:r>
                <w:rPr>
                  <w:iCs/>
                </w:rPr>
                <w:t xml:space="preserve"> to request certain goods or services during their stay in a shelter.  For example, wheelchair accessibility, air conditioner or purifier for asthma, child care, or certain types of medication. </w:t>
              </w:r>
            </w:ins>
          </w:p>
        </w:tc>
      </w:tr>
      <w:tr w:rsidR="00E26506" w14:paraId="43C3FEC1" w14:textId="77777777" w:rsidTr="00D57E58">
        <w:trPr>
          <w:ins w:id="1603"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0EEB303" w14:textId="77777777" w:rsidR="00E26506" w:rsidRDefault="00E26506" w:rsidP="00D57E58">
            <w:pPr>
              <w:rPr>
                <w:ins w:id="1604" w:author="Craeg Strong" w:date="2017-02-28T03:57:00Z"/>
              </w:rPr>
            </w:pPr>
            <w:ins w:id="1605" w:author="Craeg Strong" w:date="2017-02-28T03:57:00Z">
              <w:r>
                <w:t>Reconciliation</w:t>
              </w:r>
            </w:ins>
          </w:p>
        </w:tc>
        <w:tc>
          <w:tcPr>
            <w:tcW w:w="7218" w:type="dxa"/>
          </w:tcPr>
          <w:p w14:paraId="4F2E7179" w14:textId="6ADFF52F" w:rsidR="00E26506" w:rsidRDefault="00E26506" w:rsidP="00D57E58">
            <w:pPr>
              <w:cnfStyle w:val="000000000000" w:firstRow="0" w:lastRow="0" w:firstColumn="0" w:lastColumn="0" w:oddVBand="0" w:evenVBand="0" w:oddHBand="0" w:evenHBand="0" w:firstRowFirstColumn="0" w:firstRowLastColumn="0" w:lastRowFirstColumn="0" w:lastRowLastColumn="0"/>
              <w:rPr>
                <w:ins w:id="1606" w:author="Craeg Strong" w:date="2017-02-28T03:57:00Z"/>
                <w:iCs/>
              </w:rPr>
            </w:pPr>
            <w:ins w:id="1607" w:author="Craeg Strong" w:date="2017-02-28T03:57:00Z">
              <w:r w:rsidRPr="000D0AF6">
                <w:rPr>
                  <w:iCs/>
                </w:rPr>
                <w:t>Reconciliation occurs in the IVC world where excess demand may result in placement of clients into a shelter that has yet to be defined in CARES. Then IVC adds a new shelter which is marked as temporary until it gets reconciled with a new shelter input into CARES</w:t>
              </w:r>
              <w:r w:rsidR="0033229D">
                <w:rPr>
                  <w:i/>
                  <w:iCs/>
                </w:rPr>
                <w:t>.</w:t>
              </w:r>
            </w:ins>
            <w:ins w:id="1608" w:author="Craeg Strong" w:date="2017-02-28T05:32:00Z">
              <w:r w:rsidR="0033229D">
                <w:rPr>
                  <w:iCs/>
                </w:rPr>
                <w:t xml:space="preserve">  </w:t>
              </w:r>
              <w:r w:rsidR="003C2CB3">
                <w:rPr>
                  <w:iCs/>
                </w:rPr>
                <w:t>Since CARES is the system of record, adult s</w:t>
              </w:r>
              <w:r w:rsidR="0033229D">
                <w:rPr>
                  <w:iCs/>
                </w:rPr>
                <w:t>helters reconcile the</w:t>
              </w:r>
            </w:ins>
            <w:ins w:id="1609" w:author="Craeg Strong" w:date="2017-02-28T05:33:00Z">
              <w:r w:rsidR="003C2CB3">
                <w:rPr>
                  <w:iCs/>
                </w:rPr>
                <w:t>ir</w:t>
              </w:r>
            </w:ins>
            <w:ins w:id="1610" w:author="Craeg Strong" w:date="2017-02-28T05:32:00Z">
              <w:r w:rsidR="0033229D">
                <w:rPr>
                  <w:iCs/>
                </w:rPr>
                <w:t xml:space="preserve"> IVC counts to actual CARES placements.</w:t>
              </w:r>
            </w:ins>
          </w:p>
        </w:tc>
      </w:tr>
      <w:tr w:rsidR="00E26506" w14:paraId="6612CC69" w14:textId="77777777" w:rsidTr="00D57E58">
        <w:trPr>
          <w:cnfStyle w:val="000000100000" w:firstRow="0" w:lastRow="0" w:firstColumn="0" w:lastColumn="0" w:oddVBand="0" w:evenVBand="0" w:oddHBand="1" w:evenHBand="0" w:firstRowFirstColumn="0" w:firstRowLastColumn="0" w:lastRowFirstColumn="0" w:lastRowLastColumn="0"/>
          <w:ins w:id="1611"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1111D1C" w14:textId="77777777" w:rsidR="00E26506" w:rsidRDefault="00E26506" w:rsidP="00D57E58">
            <w:pPr>
              <w:rPr>
                <w:ins w:id="1612" w:author="Craeg Strong" w:date="2017-02-28T03:57:00Z"/>
              </w:rPr>
            </w:pPr>
            <w:ins w:id="1613" w:author="Craeg Strong" w:date="2017-02-28T03:57:00Z">
              <w:r>
                <w:t>Reserved</w:t>
              </w:r>
            </w:ins>
          </w:p>
        </w:tc>
        <w:tc>
          <w:tcPr>
            <w:tcW w:w="7218" w:type="dxa"/>
          </w:tcPr>
          <w:p w14:paraId="1896A3B3" w14:textId="2F65DF40" w:rsidR="00E26506" w:rsidRPr="00EB5B30" w:rsidRDefault="00F36B5E" w:rsidP="00D57E58">
            <w:pPr>
              <w:cnfStyle w:val="000000100000" w:firstRow="0" w:lastRow="0" w:firstColumn="0" w:lastColumn="0" w:oddVBand="0" w:evenVBand="0" w:oddHBand="1" w:evenHBand="0" w:firstRowFirstColumn="0" w:firstRowLastColumn="0" w:lastRowFirstColumn="0" w:lastRowLastColumn="0"/>
              <w:rPr>
                <w:ins w:id="1614" w:author="Craeg Strong" w:date="2017-02-28T03:57:00Z"/>
              </w:rPr>
            </w:pPr>
            <w:ins w:id="1615" w:author="Craeg Strong" w:date="2017-02-28T05:33:00Z">
              <w:r>
                <w:rPr>
                  <w:iCs/>
                </w:rPr>
                <w:t>Status of a unit for which a client is assigned but not checked in.</w:t>
              </w:r>
            </w:ins>
            <w:ins w:id="1616" w:author="Craeg Strong" w:date="2017-02-28T05:48:00Z">
              <w:r w:rsidR="00012EA2">
                <w:rPr>
                  <w:iCs/>
                </w:rPr>
                <w:t xml:space="preserve">  HERO can reserve a unit for a family for up to 48 hours in advance.  IVC does not reserve units</w:t>
              </w:r>
              <w:r w:rsidR="00B233A6">
                <w:rPr>
                  <w:iCs/>
                </w:rPr>
                <w:t xml:space="preserve"> for adults.</w:t>
              </w:r>
            </w:ins>
          </w:p>
        </w:tc>
      </w:tr>
      <w:tr w:rsidR="00E26506" w14:paraId="463D0F78" w14:textId="77777777" w:rsidTr="00D57E58">
        <w:trPr>
          <w:ins w:id="1617"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7A38D5CC" w14:textId="26191D22" w:rsidR="00E26506" w:rsidRDefault="00BB63F6" w:rsidP="00D57E58">
            <w:pPr>
              <w:rPr>
                <w:ins w:id="1618" w:author="Craeg Strong" w:date="2017-02-28T03:57:00Z"/>
              </w:rPr>
            </w:pPr>
            <w:ins w:id="1619" w:author="Craeg Strong" w:date="2017-02-28T05:34:00Z">
              <w:r>
                <w:t>Roster</w:t>
              </w:r>
            </w:ins>
          </w:p>
        </w:tc>
        <w:tc>
          <w:tcPr>
            <w:tcW w:w="7218" w:type="dxa"/>
          </w:tcPr>
          <w:p w14:paraId="716EE466" w14:textId="5C13BC94" w:rsidR="00E26506" w:rsidRDefault="00E26506" w:rsidP="00492ED9">
            <w:pPr>
              <w:cnfStyle w:val="000000000000" w:firstRow="0" w:lastRow="0" w:firstColumn="0" w:lastColumn="0" w:oddVBand="0" w:evenVBand="0" w:oddHBand="0" w:evenHBand="0" w:firstRowFirstColumn="0" w:firstRowLastColumn="0" w:lastRowFirstColumn="0" w:lastRowLastColumn="0"/>
              <w:rPr>
                <w:ins w:id="1620" w:author="Craeg Strong" w:date="2017-02-28T03:57:00Z"/>
              </w:rPr>
            </w:pPr>
            <w:ins w:id="1621" w:author="Craeg Strong" w:date="2017-02-28T03:57:00Z">
              <w:r>
                <w:t>Th</w:t>
              </w:r>
            </w:ins>
            <w:ins w:id="1622" w:author="Craeg Strong" w:date="2017-02-28T05:35:00Z">
              <w:r w:rsidR="00352565">
                <w:t>e roster in CARES is a list of all clients with an indication of whether they are in the shelter or not.</w:t>
              </w:r>
            </w:ins>
            <w:ins w:id="1623" w:author="Craeg Strong" w:date="2017-02-28T05:54:00Z">
              <w:r w:rsidR="00A42CD7">
                <w:t xml:space="preserve">  The Roster is filled out at 10am or so, to identify which families are expected to be in shelter that night.</w:t>
              </w:r>
            </w:ins>
          </w:p>
        </w:tc>
      </w:tr>
      <w:tr w:rsidR="00E26506" w14:paraId="390D2279" w14:textId="77777777" w:rsidTr="00D57E58">
        <w:trPr>
          <w:cnfStyle w:val="000000100000" w:firstRow="0" w:lastRow="0" w:firstColumn="0" w:lastColumn="0" w:oddVBand="0" w:evenVBand="0" w:oddHBand="1" w:evenHBand="0" w:firstRowFirstColumn="0" w:firstRowLastColumn="0" w:lastRowFirstColumn="0" w:lastRowLastColumn="0"/>
          <w:ins w:id="1624"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F875685" w14:textId="77777777" w:rsidR="00E26506" w:rsidRDefault="00E26506" w:rsidP="00D57E58">
            <w:pPr>
              <w:rPr>
                <w:ins w:id="1625" w:author="Craeg Strong" w:date="2017-02-28T03:57:00Z"/>
              </w:rPr>
            </w:pPr>
            <w:ins w:id="1626" w:author="Craeg Strong" w:date="2017-02-28T03:57:00Z">
              <w:r>
                <w:t>RSRI</w:t>
              </w:r>
            </w:ins>
          </w:p>
        </w:tc>
        <w:tc>
          <w:tcPr>
            <w:tcW w:w="7218" w:type="dxa"/>
          </w:tcPr>
          <w:p w14:paraId="760F03AE" w14:textId="39CA9B1A" w:rsidR="00E26506" w:rsidRDefault="00E26506" w:rsidP="00492ED9">
            <w:pPr>
              <w:cnfStyle w:val="000000100000" w:firstRow="0" w:lastRow="0" w:firstColumn="0" w:lastColumn="0" w:oddVBand="0" w:evenVBand="0" w:oddHBand="1" w:evenHBand="0" w:firstRowFirstColumn="0" w:firstRowLastColumn="0" w:lastRowFirstColumn="0" w:lastRowLastColumn="0"/>
              <w:rPr>
                <w:ins w:id="1627" w:author="Craeg Strong" w:date="2017-02-28T03:57:00Z"/>
              </w:rPr>
            </w:pPr>
            <w:ins w:id="1628" w:author="Craeg Strong" w:date="2017-02-28T03:57:00Z">
              <w:r>
                <w:t xml:space="preserve">Routine Site Review Inspection.  RSRI are conducted by the DHS </w:t>
              </w:r>
            </w:ins>
            <w:ins w:id="1629" w:author="Craeg Strong" w:date="2017-02-28T05:37:00Z">
              <w:r w:rsidR="00C457BF">
                <w:t>MRCC</w:t>
              </w:r>
            </w:ins>
            <w:ins w:id="1630" w:author="Craeg Strong" w:date="2017-02-28T03:57:00Z">
              <w:r>
                <w:t xml:space="preserve"> bi-annually. RSRI </w:t>
              </w:r>
            </w:ins>
            <w:ins w:id="1631" w:author="Craeg Strong" w:date="2017-02-28T05:37:00Z">
              <w:r w:rsidR="00C457BF">
                <w:t xml:space="preserve">deficiencies may </w:t>
              </w:r>
            </w:ins>
            <w:ins w:id="1632" w:author="Craeg Strong" w:date="2017-02-28T03:57:00Z">
              <w:r>
                <w:t>result in a CAP.</w:t>
              </w:r>
            </w:ins>
          </w:p>
        </w:tc>
      </w:tr>
      <w:tr w:rsidR="00E26506" w14:paraId="3A9D1412" w14:textId="77777777" w:rsidTr="00D57E58">
        <w:trPr>
          <w:ins w:id="1633"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47F043F7" w14:textId="77777777" w:rsidR="00E26506" w:rsidRDefault="00E26506" w:rsidP="00D57E58">
            <w:pPr>
              <w:rPr>
                <w:ins w:id="1634" w:author="Craeg Strong" w:date="2017-02-28T03:57:00Z"/>
              </w:rPr>
            </w:pPr>
            <w:ins w:id="1635" w:author="Craeg Strong" w:date="2017-02-28T03:57:00Z">
              <w:r>
                <w:t>Safe Haven</w:t>
              </w:r>
            </w:ins>
          </w:p>
        </w:tc>
        <w:tc>
          <w:tcPr>
            <w:tcW w:w="7218" w:type="dxa"/>
          </w:tcPr>
          <w:p w14:paraId="676C238F" w14:textId="73A1A936" w:rsidR="00E26506" w:rsidRDefault="00E26506" w:rsidP="00492ED9">
            <w:pPr>
              <w:cnfStyle w:val="000000000000" w:firstRow="0" w:lastRow="0" w:firstColumn="0" w:lastColumn="0" w:oddVBand="0" w:evenVBand="0" w:oddHBand="0" w:evenHBand="0" w:firstRowFirstColumn="0" w:firstRowLastColumn="0" w:lastRowFirstColumn="0" w:lastRowLastColumn="0"/>
              <w:rPr>
                <w:ins w:id="1636" w:author="Craeg Strong" w:date="2017-02-28T03:57:00Z"/>
                <w:iCs/>
              </w:rPr>
            </w:pPr>
            <w:ins w:id="1637" w:author="Craeg Strong" w:date="2017-02-28T03:57:00Z">
              <w:r>
                <w:t xml:space="preserve">A low-threshold more private type of shelter with fewer rules and regulations, designed to accommodate the needs of the chronically street homeless who are not coming into traditional homeless shelters.  </w:t>
              </w:r>
            </w:ins>
          </w:p>
        </w:tc>
      </w:tr>
      <w:tr w:rsidR="00E26506" w14:paraId="4372FF22" w14:textId="77777777" w:rsidTr="00D57E58">
        <w:trPr>
          <w:cnfStyle w:val="000000100000" w:firstRow="0" w:lastRow="0" w:firstColumn="0" w:lastColumn="0" w:oddVBand="0" w:evenVBand="0" w:oddHBand="1" w:evenHBand="0" w:firstRowFirstColumn="0" w:firstRowLastColumn="0" w:lastRowFirstColumn="0" w:lastRowLastColumn="0"/>
          <w:ins w:id="1638"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3717B854" w14:textId="77777777" w:rsidR="00E26506" w:rsidRDefault="00E26506" w:rsidP="00D57E58">
            <w:pPr>
              <w:rPr>
                <w:ins w:id="1639" w:author="Craeg Strong" w:date="2017-02-28T03:57:00Z"/>
              </w:rPr>
            </w:pPr>
            <w:ins w:id="1640" w:author="Craeg Strong" w:date="2017-02-28T03:57:00Z">
              <w:r>
                <w:t>Sanction</w:t>
              </w:r>
            </w:ins>
          </w:p>
        </w:tc>
        <w:tc>
          <w:tcPr>
            <w:tcW w:w="7218" w:type="dxa"/>
          </w:tcPr>
          <w:p w14:paraId="2407346D" w14:textId="77777777" w:rsidR="00E26506" w:rsidRDefault="00E26506" w:rsidP="00D57E58">
            <w:pPr>
              <w:cnfStyle w:val="000000100000" w:firstRow="0" w:lastRow="0" w:firstColumn="0" w:lastColumn="0" w:oddVBand="0" w:evenVBand="0" w:oddHBand="1" w:evenHBand="0" w:firstRowFirstColumn="0" w:firstRowLastColumn="0" w:lastRowFirstColumn="0" w:lastRowLastColumn="0"/>
              <w:rPr>
                <w:ins w:id="1641" w:author="Craeg Strong" w:date="2017-02-28T03:57:00Z"/>
                <w:iCs/>
              </w:rPr>
            </w:pPr>
            <w:ins w:id="1642" w:author="Craeg Strong" w:date="2017-02-28T03:57:00Z">
              <w:r>
                <w:rPr>
                  <w:iCs/>
                </w:rPr>
                <w:t>A homeless person who is sanctioned is forbidden to use their assigned shelter (due to violation of rules such as failing to seek employment or bad behavior).</w:t>
              </w:r>
            </w:ins>
          </w:p>
        </w:tc>
      </w:tr>
      <w:tr w:rsidR="00E26506" w14:paraId="562335D6" w14:textId="77777777" w:rsidTr="00D57E58">
        <w:trPr>
          <w:ins w:id="1643"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2DB28468" w14:textId="77777777" w:rsidR="00E26506" w:rsidRDefault="00E26506" w:rsidP="00D57E58">
            <w:pPr>
              <w:rPr>
                <w:ins w:id="1644" w:author="Craeg Strong" w:date="2017-02-28T03:57:00Z"/>
              </w:rPr>
            </w:pPr>
            <w:ins w:id="1645" w:author="Craeg Strong" w:date="2017-02-28T03:57:00Z">
              <w:r>
                <w:t>Shelter</w:t>
              </w:r>
            </w:ins>
          </w:p>
        </w:tc>
        <w:tc>
          <w:tcPr>
            <w:tcW w:w="7218" w:type="dxa"/>
          </w:tcPr>
          <w:p w14:paraId="348E6771" w14:textId="77777777" w:rsidR="00E26506" w:rsidRDefault="00E26506" w:rsidP="00D57E58">
            <w:pPr>
              <w:cnfStyle w:val="000000000000" w:firstRow="0" w:lastRow="0" w:firstColumn="0" w:lastColumn="0" w:oddVBand="0" w:evenVBand="0" w:oddHBand="0" w:evenHBand="0" w:firstRowFirstColumn="0" w:firstRowLastColumn="0" w:lastRowFirstColumn="0" w:lastRowLastColumn="0"/>
              <w:rPr>
                <w:ins w:id="1646" w:author="Craeg Strong" w:date="2017-02-28T03:57:00Z"/>
              </w:rPr>
            </w:pPr>
            <w:ins w:id="1647" w:author="Craeg Strong" w:date="2017-02-28T03:57:00Z">
              <w:r>
                <w:rPr>
                  <w:iCs/>
                </w:rPr>
                <w:t>A group of one or more buildings each of which having at least one unit designated for temporary overnight accommodation for homeless, excluding transitional and permanent housing.  DHS provides oversight for over 280 public and private shelters.</w:t>
              </w:r>
            </w:ins>
          </w:p>
        </w:tc>
      </w:tr>
      <w:tr w:rsidR="009974CF" w14:paraId="69C0CA27" w14:textId="77777777" w:rsidTr="00884844">
        <w:trPr>
          <w:cnfStyle w:val="000000100000" w:firstRow="0" w:lastRow="0" w:firstColumn="0" w:lastColumn="0" w:oddVBand="0" w:evenVBand="0" w:oddHBand="1" w:evenHBand="0" w:firstRowFirstColumn="0" w:firstRowLastColumn="0" w:lastRowFirstColumn="0" w:lastRowLastColumn="0"/>
          <w:ins w:id="1648" w:author="Craeg Strong" w:date="2017-02-28T04:47:00Z"/>
        </w:trPr>
        <w:tc>
          <w:tcPr>
            <w:cnfStyle w:val="001000000000" w:firstRow="0" w:lastRow="0" w:firstColumn="1" w:lastColumn="0" w:oddVBand="0" w:evenVBand="0" w:oddHBand="0" w:evenHBand="0" w:firstRowFirstColumn="0" w:firstRowLastColumn="0" w:lastRowFirstColumn="0" w:lastRowLastColumn="0"/>
            <w:tcW w:w="2250" w:type="dxa"/>
          </w:tcPr>
          <w:p w14:paraId="560667DC" w14:textId="77777777" w:rsidR="00B21CF1" w:rsidRDefault="00B21CF1" w:rsidP="00884844">
            <w:pPr>
              <w:rPr>
                <w:ins w:id="1649" w:author="Craeg Strong" w:date="2017-02-28T04:47:00Z"/>
              </w:rPr>
            </w:pPr>
            <w:ins w:id="1650" w:author="Craeg Strong" w:date="2017-02-28T04:47:00Z">
              <w:r>
                <w:t>Shelter Client</w:t>
              </w:r>
            </w:ins>
          </w:p>
        </w:tc>
        <w:tc>
          <w:tcPr>
            <w:tcW w:w="7218" w:type="dxa"/>
          </w:tcPr>
          <w:p w14:paraId="4ECB5676" w14:textId="5A2FAC5E" w:rsidR="00B21CF1" w:rsidRPr="000912E5" w:rsidRDefault="00B21CF1" w:rsidP="00492ED9">
            <w:pPr>
              <w:cnfStyle w:val="000000100000" w:firstRow="0" w:lastRow="0" w:firstColumn="0" w:lastColumn="0" w:oddVBand="0" w:evenVBand="0" w:oddHBand="1" w:evenHBand="0" w:firstRowFirstColumn="0" w:firstRowLastColumn="0" w:lastRowFirstColumn="0" w:lastRowLastColumn="0"/>
              <w:rPr>
                <w:ins w:id="1651" w:author="Craeg Strong" w:date="2017-02-28T04:47:00Z"/>
                <w:highlight w:val="yellow"/>
              </w:rPr>
            </w:pPr>
            <w:ins w:id="1652" w:author="Craeg Strong" w:date="2017-02-28T04:47:00Z">
              <w:r w:rsidRPr="00A747BC">
                <w:t xml:space="preserve">A person </w:t>
              </w:r>
              <w:r>
                <w:t xml:space="preserve">who has requested or received </w:t>
              </w:r>
              <w:r w:rsidRPr="00A747BC">
                <w:t xml:space="preserve">shelter. There are </w:t>
              </w:r>
            </w:ins>
            <w:ins w:id="1653" w:author="Craeg Strong" w:date="2017-02-28T04:48:00Z">
              <w:r>
                <w:t>three main</w:t>
              </w:r>
            </w:ins>
            <w:ins w:id="1654" w:author="Craeg Strong" w:date="2017-02-28T04:47:00Z">
              <w:r w:rsidRPr="00A747BC">
                <w:t xml:space="preserve"> </w:t>
              </w:r>
              <w:r>
                <w:t xml:space="preserve">types of clients, including </w:t>
              </w:r>
              <w:r w:rsidRPr="00A747BC">
                <w:t>families with children, single adults,</w:t>
              </w:r>
              <w:r>
                <w:t xml:space="preserve"> </w:t>
              </w:r>
            </w:ins>
            <w:ins w:id="1655" w:author="Craeg Strong" w:date="2017-02-28T04:48:00Z">
              <w:r>
                <w:t xml:space="preserve">and </w:t>
              </w:r>
            </w:ins>
            <w:ins w:id="1656" w:author="Craeg Strong" w:date="2017-02-28T04:47:00Z">
              <w:r>
                <w:t>adult families</w:t>
              </w:r>
              <w:r w:rsidRPr="00A747BC">
                <w:t>.</w:t>
              </w:r>
            </w:ins>
          </w:p>
        </w:tc>
      </w:tr>
      <w:tr w:rsidR="00E26506" w14:paraId="50138453" w14:textId="77777777" w:rsidTr="00D57E58">
        <w:trPr>
          <w:ins w:id="1657"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FD54024" w14:textId="0B7C5B9B" w:rsidR="00E26506" w:rsidRDefault="00BD369C" w:rsidP="00D57E58">
            <w:pPr>
              <w:rPr>
                <w:ins w:id="1658" w:author="Craeg Strong" w:date="2017-02-28T03:57:00Z"/>
              </w:rPr>
            </w:pPr>
            <w:ins w:id="1659" w:author="Craeg Strong" w:date="2017-02-28T03:57:00Z">
              <w:r>
                <w:t>Single Adult (SA</w:t>
              </w:r>
              <w:r w:rsidR="00E26506">
                <w:t>)</w:t>
              </w:r>
            </w:ins>
          </w:p>
        </w:tc>
        <w:tc>
          <w:tcPr>
            <w:tcW w:w="7218" w:type="dxa"/>
          </w:tcPr>
          <w:p w14:paraId="530A600C" w14:textId="77777777" w:rsidR="00E26506" w:rsidRDefault="00E26506" w:rsidP="00D57E58">
            <w:pPr>
              <w:cnfStyle w:val="000000000000" w:firstRow="0" w:lastRow="0" w:firstColumn="0" w:lastColumn="0" w:oddVBand="0" w:evenVBand="0" w:oddHBand="0" w:evenHBand="0" w:firstRowFirstColumn="0" w:firstRowLastColumn="0" w:lastRowFirstColumn="0" w:lastRowLastColumn="0"/>
              <w:rPr>
                <w:ins w:id="1660" w:author="Craeg Strong" w:date="2017-02-28T03:57:00Z"/>
                <w:iCs/>
              </w:rPr>
            </w:pPr>
            <w:ins w:id="1661" w:author="Craeg Strong" w:date="2017-02-28T03:57:00Z">
              <w:r>
                <w:rPr>
                  <w:iCs/>
                </w:rPr>
                <w:t>Single adult homeless client</w:t>
              </w:r>
            </w:ins>
          </w:p>
        </w:tc>
      </w:tr>
      <w:tr w:rsidR="00E26506" w14:paraId="54FBDD87" w14:textId="77777777" w:rsidTr="00D57E58">
        <w:trPr>
          <w:cnfStyle w:val="000000100000" w:firstRow="0" w:lastRow="0" w:firstColumn="0" w:lastColumn="0" w:oddVBand="0" w:evenVBand="0" w:oddHBand="1" w:evenHBand="0" w:firstRowFirstColumn="0" w:firstRowLastColumn="0" w:lastRowFirstColumn="0" w:lastRowLastColumn="0"/>
          <w:ins w:id="1662"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17C8476F" w14:textId="77777777" w:rsidR="00E26506" w:rsidRDefault="00E26506" w:rsidP="00D57E58">
            <w:pPr>
              <w:rPr>
                <w:ins w:id="1663" w:author="Craeg Strong" w:date="2017-02-28T03:57:00Z"/>
              </w:rPr>
            </w:pPr>
            <w:ins w:id="1664" w:author="Craeg Strong" w:date="2017-02-28T03:57:00Z">
              <w:r>
                <w:t>SRO</w:t>
              </w:r>
            </w:ins>
          </w:p>
        </w:tc>
        <w:tc>
          <w:tcPr>
            <w:tcW w:w="7218" w:type="dxa"/>
          </w:tcPr>
          <w:p w14:paraId="79693AA6" w14:textId="782D2FDF" w:rsidR="00E26506" w:rsidRDefault="00E26506" w:rsidP="00D57E58">
            <w:pPr>
              <w:cnfStyle w:val="000000100000" w:firstRow="0" w:lastRow="0" w:firstColumn="0" w:lastColumn="0" w:oddVBand="0" w:evenVBand="0" w:oddHBand="1" w:evenHBand="0" w:firstRowFirstColumn="0" w:firstRowLastColumn="0" w:lastRowFirstColumn="0" w:lastRowLastColumn="0"/>
              <w:rPr>
                <w:ins w:id="1665" w:author="Craeg Strong" w:date="2017-02-28T03:57:00Z"/>
                <w:iCs/>
              </w:rPr>
            </w:pPr>
            <w:ins w:id="1666" w:author="Craeg Strong" w:date="2017-02-28T03:57:00Z">
              <w:r>
                <w:rPr>
                  <w:iCs/>
                </w:rPr>
                <w:t>Single Residence Occupancy, typically a unit that was formerly a hotel suite, having private bathrooms and some form of in-room cooking unit such as a stovetop range.</w:t>
              </w:r>
            </w:ins>
            <w:ins w:id="1667" w:author="Craeg Strong" w:date="2017-02-28T05:38:00Z">
              <w:r w:rsidR="00A90AD0">
                <w:rPr>
                  <w:iCs/>
                </w:rPr>
                <w:t xml:space="preserve">  SRO are out of scope for CapDash.</w:t>
              </w:r>
            </w:ins>
          </w:p>
        </w:tc>
      </w:tr>
      <w:tr w:rsidR="00E26506" w14:paraId="20833942" w14:textId="77777777" w:rsidTr="00D57E58">
        <w:trPr>
          <w:ins w:id="1668"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D6E5B2F" w14:textId="77777777" w:rsidR="00E26506" w:rsidRDefault="00E26506" w:rsidP="00D57E58">
            <w:pPr>
              <w:rPr>
                <w:ins w:id="1669" w:author="Craeg Strong" w:date="2017-02-28T03:57:00Z"/>
              </w:rPr>
            </w:pPr>
            <w:ins w:id="1670" w:author="Craeg Strong" w:date="2017-02-28T03:57:00Z">
              <w:r>
                <w:t>Surge</w:t>
              </w:r>
            </w:ins>
          </w:p>
        </w:tc>
        <w:tc>
          <w:tcPr>
            <w:tcW w:w="7218" w:type="dxa"/>
          </w:tcPr>
          <w:p w14:paraId="6DACFD6D" w14:textId="0800A05A" w:rsidR="00E26506" w:rsidRDefault="00E26506" w:rsidP="00492ED9">
            <w:pPr>
              <w:cnfStyle w:val="000000000000" w:firstRow="0" w:lastRow="0" w:firstColumn="0" w:lastColumn="0" w:oddVBand="0" w:evenVBand="0" w:oddHBand="0" w:evenHBand="0" w:firstRowFirstColumn="0" w:firstRowLastColumn="0" w:lastRowFirstColumn="0" w:lastRowLastColumn="0"/>
              <w:rPr>
                <w:ins w:id="1671" w:author="Craeg Strong" w:date="2017-02-28T03:57:00Z"/>
                <w:iCs/>
              </w:rPr>
            </w:pPr>
            <w:ins w:id="1672" w:author="Craeg Strong" w:date="2017-02-28T03:57:00Z">
              <w:r>
                <w:rPr>
                  <w:iCs/>
                </w:rPr>
                <w:t xml:space="preserve">Temporary expansion of the number of beds at a shelter for emergency purposes.  Surge beds may be </w:t>
              </w:r>
            </w:ins>
            <w:ins w:id="1673" w:author="Craeg Strong" w:date="2017-02-28T05:39:00Z">
              <w:r w:rsidR="00A90AD0">
                <w:rPr>
                  <w:iCs/>
                </w:rPr>
                <w:t>cots.</w:t>
              </w:r>
            </w:ins>
          </w:p>
        </w:tc>
      </w:tr>
      <w:tr w:rsidR="00E26506" w14:paraId="5AFBD87D" w14:textId="77777777" w:rsidTr="00D57E58">
        <w:trPr>
          <w:cnfStyle w:val="000000100000" w:firstRow="0" w:lastRow="0" w:firstColumn="0" w:lastColumn="0" w:oddVBand="0" w:evenVBand="0" w:oddHBand="1" w:evenHBand="0" w:firstRowFirstColumn="0" w:firstRowLastColumn="0" w:lastRowFirstColumn="0" w:lastRowLastColumn="0"/>
          <w:ins w:id="1674"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53859CA" w14:textId="77777777" w:rsidR="00E26506" w:rsidRDefault="00E26506" w:rsidP="00D57E58">
            <w:pPr>
              <w:rPr>
                <w:ins w:id="1675" w:author="Craeg Strong" w:date="2017-02-28T03:57:00Z"/>
              </w:rPr>
            </w:pPr>
            <w:ins w:id="1676" w:author="Craeg Strong" w:date="2017-02-28T03:57:00Z">
              <w:r>
                <w:t>Surge Capacity</w:t>
              </w:r>
            </w:ins>
          </w:p>
        </w:tc>
        <w:tc>
          <w:tcPr>
            <w:tcW w:w="7218" w:type="dxa"/>
          </w:tcPr>
          <w:p w14:paraId="3DD978CB" w14:textId="77777777" w:rsidR="00E26506" w:rsidRDefault="00E26506" w:rsidP="00D57E58">
            <w:pPr>
              <w:cnfStyle w:val="000000100000" w:firstRow="0" w:lastRow="0" w:firstColumn="0" w:lastColumn="0" w:oddVBand="0" w:evenVBand="0" w:oddHBand="1" w:evenHBand="0" w:firstRowFirstColumn="0" w:firstRowLastColumn="0" w:lastRowFirstColumn="0" w:lastRowLastColumn="0"/>
              <w:rPr>
                <w:ins w:id="1677" w:author="Craeg Strong" w:date="2017-02-28T03:57:00Z"/>
              </w:rPr>
            </w:pPr>
            <w:ins w:id="1678" w:author="Craeg Strong" w:date="2017-02-28T03:57:00Z">
              <w:r>
                <w:t>Extra capacity for unusual events, such as code blue. (see “Surge”)</w:t>
              </w:r>
            </w:ins>
          </w:p>
        </w:tc>
      </w:tr>
      <w:tr w:rsidR="00E26506" w14:paraId="2C9271BE" w14:textId="77777777" w:rsidTr="00D57E58">
        <w:trPr>
          <w:ins w:id="1679"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0AAD1DF6" w14:textId="77777777" w:rsidR="00E26506" w:rsidRDefault="00E26506" w:rsidP="00D57E58">
            <w:pPr>
              <w:rPr>
                <w:ins w:id="1680" w:author="Craeg Strong" w:date="2017-02-28T03:57:00Z"/>
              </w:rPr>
            </w:pPr>
            <w:ins w:id="1681" w:author="Craeg Strong" w:date="2017-02-28T03:57:00Z">
              <w:r>
                <w:t>Suspension</w:t>
              </w:r>
            </w:ins>
          </w:p>
        </w:tc>
        <w:tc>
          <w:tcPr>
            <w:tcW w:w="7218" w:type="dxa"/>
          </w:tcPr>
          <w:p w14:paraId="2E632515" w14:textId="77777777" w:rsidR="00E26506" w:rsidRDefault="00E26506" w:rsidP="00D57E58">
            <w:pPr>
              <w:cnfStyle w:val="000000000000" w:firstRow="0" w:lastRow="0" w:firstColumn="0" w:lastColumn="0" w:oddVBand="0" w:evenVBand="0" w:oddHBand="0" w:evenHBand="0" w:firstRowFirstColumn="0" w:firstRowLastColumn="0" w:lastRowFirstColumn="0" w:lastRowLastColumn="0"/>
              <w:rPr>
                <w:ins w:id="1682" w:author="Craeg Strong" w:date="2017-02-28T03:57:00Z"/>
              </w:rPr>
            </w:pPr>
            <w:ins w:id="1683" w:author="Craeg Strong" w:date="2017-02-28T03:57:00Z">
              <w:r>
                <w:t>A homeless person may be suspended due to bad behavior or other reasons and unable to use their assigned shelter for a given period of time or until certain conditions are met.</w:t>
              </w:r>
            </w:ins>
          </w:p>
        </w:tc>
      </w:tr>
      <w:tr w:rsidR="00E26506" w14:paraId="27E08165" w14:textId="77777777" w:rsidTr="00D57E58">
        <w:trPr>
          <w:cnfStyle w:val="000000100000" w:firstRow="0" w:lastRow="0" w:firstColumn="0" w:lastColumn="0" w:oddVBand="0" w:evenVBand="0" w:oddHBand="1" w:evenHBand="0" w:firstRowFirstColumn="0" w:firstRowLastColumn="0" w:lastRowFirstColumn="0" w:lastRowLastColumn="0"/>
          <w:ins w:id="1684"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09225B12" w14:textId="065B4967" w:rsidR="00E26506" w:rsidRDefault="00711FCF" w:rsidP="00D57E58">
            <w:pPr>
              <w:rPr>
                <w:ins w:id="1685" w:author="Craeg Strong" w:date="2017-02-28T03:57:00Z"/>
              </w:rPr>
            </w:pPr>
            <w:ins w:id="1686" w:author="Craeg Strong" w:date="2017-02-28T03:57:00Z">
              <w:r>
                <w:lastRenderedPageBreak/>
                <w:t>Tier II</w:t>
              </w:r>
              <w:r w:rsidR="00E26506">
                <w:t xml:space="preserve"> Shelter</w:t>
              </w:r>
            </w:ins>
          </w:p>
        </w:tc>
        <w:tc>
          <w:tcPr>
            <w:tcW w:w="7218" w:type="dxa"/>
          </w:tcPr>
          <w:p w14:paraId="060C7B3D" w14:textId="771B9CCD" w:rsidR="00E26506" w:rsidRDefault="00E26506" w:rsidP="00D57E58">
            <w:pPr>
              <w:cnfStyle w:val="000000100000" w:firstRow="0" w:lastRow="0" w:firstColumn="0" w:lastColumn="0" w:oddVBand="0" w:evenVBand="0" w:oddHBand="1" w:evenHBand="0" w:firstRowFirstColumn="0" w:firstRowLastColumn="0" w:lastRowFirstColumn="0" w:lastRowLastColumn="0"/>
              <w:rPr>
                <w:ins w:id="1687" w:author="Craeg Strong" w:date="2017-02-28T03:57:00Z"/>
              </w:rPr>
            </w:pPr>
            <w:ins w:id="1688" w:author="Craeg Strong" w:date="2017-02-28T03:57:00Z">
              <w:r>
                <w:t>An apartment-style facility with a cooking space and a bathroom for each family.  Tier II shelters may be an institutional shelter setting with private rooms offering three meals a day and/or cooking apparatus, as well as</w:t>
              </w:r>
            </w:ins>
            <w:ins w:id="1689" w:author="Craeg Strong" w:date="2017-02-28T05:39:00Z">
              <w:r w:rsidR="00711FCF">
                <w:t xml:space="preserve"> enhanced</w:t>
              </w:r>
            </w:ins>
            <w:ins w:id="1690" w:author="Craeg Strong" w:date="2017-02-28T03:57:00Z">
              <w:r>
                <w:t xml:space="preserve"> social services.</w:t>
              </w:r>
            </w:ins>
          </w:p>
        </w:tc>
      </w:tr>
      <w:tr w:rsidR="00E26506" w14:paraId="3C3A46AA" w14:textId="77777777" w:rsidTr="00D57E58">
        <w:trPr>
          <w:ins w:id="1691"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AD0B5F0" w14:textId="77777777" w:rsidR="00E26506" w:rsidRDefault="00E26506" w:rsidP="00D57E58">
            <w:pPr>
              <w:rPr>
                <w:ins w:id="1692" w:author="Craeg Strong" w:date="2017-02-28T03:57:00Z"/>
              </w:rPr>
            </w:pPr>
            <w:ins w:id="1693" w:author="Craeg Strong" w:date="2017-02-28T03:57:00Z">
              <w:r>
                <w:t>Transfer</w:t>
              </w:r>
            </w:ins>
          </w:p>
        </w:tc>
        <w:tc>
          <w:tcPr>
            <w:tcW w:w="7218" w:type="dxa"/>
          </w:tcPr>
          <w:p w14:paraId="63E0A582" w14:textId="091F6F5C" w:rsidR="00E26506" w:rsidRDefault="00E26506" w:rsidP="00D57E58">
            <w:pPr>
              <w:cnfStyle w:val="000000000000" w:firstRow="0" w:lastRow="0" w:firstColumn="0" w:lastColumn="0" w:oddVBand="0" w:evenVBand="0" w:oddHBand="0" w:evenHBand="0" w:firstRowFirstColumn="0" w:firstRowLastColumn="0" w:lastRowFirstColumn="0" w:lastRowLastColumn="0"/>
              <w:rPr>
                <w:ins w:id="1694" w:author="Craeg Strong" w:date="2017-02-28T03:57:00Z"/>
              </w:rPr>
            </w:pPr>
            <w:ins w:id="1695" w:author="Craeg Strong" w:date="2017-02-28T03:57:00Z">
              <w:r>
                <w:t>Clients may be transferred from one homeless shelter to another, or even from one floor to another for various reasons including overcrowding, disturbances, or other issues.  These transfers are recorded since they affect availability and invoicing for providers.  Transportation is provided and may be reimbursed by DHS.</w:t>
              </w:r>
            </w:ins>
            <w:ins w:id="1696" w:author="Craeg Strong" w:date="2017-02-28T05:40:00Z">
              <w:r w:rsidR="001B400D">
                <w:t xml:space="preserve">  Transfers are executed by HERO for families, by the shelter for adults (in the case of intra-shelter</w:t>
              </w:r>
            </w:ins>
            <w:ins w:id="1697" w:author="Craeg Strong" w:date="2017-02-28T05:41:00Z">
              <w:r w:rsidR="001B400D">
                <w:t xml:space="preserve"> transfers</w:t>
              </w:r>
            </w:ins>
            <w:ins w:id="1698" w:author="Craeg Strong" w:date="2017-02-28T05:40:00Z">
              <w:r w:rsidR="001B400D">
                <w:t>), and by IVC for adults (in the case of inter-shelter transfers).</w:t>
              </w:r>
            </w:ins>
            <w:ins w:id="1699" w:author="Craeg Strong" w:date="2017-02-28T05:52:00Z">
              <w:r w:rsidR="000F708C">
                <w:t xml:space="preserve">  DHS provides bus service for inter-shelter transfers and diversions.</w:t>
              </w:r>
            </w:ins>
          </w:p>
        </w:tc>
      </w:tr>
      <w:tr w:rsidR="00E26506" w14:paraId="31ECB124" w14:textId="77777777" w:rsidTr="00D57E58">
        <w:trPr>
          <w:cnfStyle w:val="000000100000" w:firstRow="0" w:lastRow="0" w:firstColumn="0" w:lastColumn="0" w:oddVBand="0" w:evenVBand="0" w:oddHBand="1" w:evenHBand="0" w:firstRowFirstColumn="0" w:firstRowLastColumn="0" w:lastRowFirstColumn="0" w:lastRowLastColumn="0"/>
          <w:ins w:id="1700"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5BF1487" w14:textId="77777777" w:rsidR="00E26506" w:rsidRDefault="00E26506" w:rsidP="00D57E58">
            <w:pPr>
              <w:rPr>
                <w:ins w:id="1701" w:author="Craeg Strong" w:date="2017-02-28T03:57:00Z"/>
              </w:rPr>
            </w:pPr>
            <w:ins w:id="1702" w:author="Craeg Strong" w:date="2017-02-28T03:57:00Z">
              <w:r>
                <w:t>Under Repair</w:t>
              </w:r>
            </w:ins>
          </w:p>
        </w:tc>
        <w:tc>
          <w:tcPr>
            <w:tcW w:w="7218" w:type="dxa"/>
          </w:tcPr>
          <w:p w14:paraId="1E8365FF" w14:textId="1D53930D" w:rsidR="00E26506" w:rsidDel="00805BB0" w:rsidRDefault="00676555" w:rsidP="00492ED9">
            <w:pPr>
              <w:cnfStyle w:val="000000100000" w:firstRow="0" w:lastRow="0" w:firstColumn="0" w:lastColumn="0" w:oddVBand="0" w:evenVBand="0" w:oddHBand="1" w:evenHBand="0" w:firstRowFirstColumn="0" w:firstRowLastColumn="0" w:lastRowFirstColumn="0" w:lastRowLastColumn="0"/>
              <w:rPr>
                <w:ins w:id="1703" w:author="Craeg Strong" w:date="2017-02-28T03:57:00Z"/>
              </w:rPr>
            </w:pPr>
            <w:ins w:id="1704" w:author="Craeg Strong" w:date="2017-02-28T05:42:00Z">
              <w:r>
                <w:t xml:space="preserve">One of the possible reasons a unit may be offline.  </w:t>
              </w:r>
            </w:ins>
            <w:ins w:id="1705" w:author="Craeg Strong" w:date="2017-02-28T03:57:00Z">
              <w:r w:rsidR="00E26506">
                <w:t>A room in a shelter is considered under repair for issues of regular maintenance such as small electrical or plumbing issues or maintenance/replacement of furniture.</w:t>
              </w:r>
            </w:ins>
            <w:ins w:id="1706" w:author="Craeg Strong" w:date="2017-02-28T05:42:00Z">
              <w:r w:rsidR="00303E70">
                <w:t xml:space="preserve"> (see LTR)</w:t>
              </w:r>
            </w:ins>
            <w:ins w:id="1707" w:author="Craeg Strong" w:date="2017-02-28T03:57:00Z">
              <w:r w:rsidR="00E26506">
                <w:t xml:space="preserve">  </w:t>
              </w:r>
            </w:ins>
          </w:p>
        </w:tc>
      </w:tr>
      <w:tr w:rsidR="00E26506" w14:paraId="278606C8" w14:textId="77777777" w:rsidTr="00D57E58">
        <w:trPr>
          <w:ins w:id="1708"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6054932F" w14:textId="77777777" w:rsidR="00E26506" w:rsidRDefault="00E26506" w:rsidP="00D57E58">
            <w:pPr>
              <w:rPr>
                <w:ins w:id="1709" w:author="Craeg Strong" w:date="2017-02-28T03:57:00Z"/>
              </w:rPr>
            </w:pPr>
            <w:ins w:id="1710" w:author="Craeg Strong" w:date="2017-02-28T03:57:00Z">
              <w:r>
                <w:t>Unit</w:t>
              </w:r>
            </w:ins>
          </w:p>
        </w:tc>
        <w:tc>
          <w:tcPr>
            <w:tcW w:w="7218" w:type="dxa"/>
          </w:tcPr>
          <w:p w14:paraId="279F5B80" w14:textId="78B531EE" w:rsidR="00E26506" w:rsidRDefault="00E26506" w:rsidP="00492ED9">
            <w:pPr>
              <w:cnfStyle w:val="000000000000" w:firstRow="0" w:lastRow="0" w:firstColumn="0" w:lastColumn="0" w:oddVBand="0" w:evenVBand="0" w:oddHBand="0" w:evenHBand="0" w:firstRowFirstColumn="0" w:firstRowLastColumn="0" w:lastRowFirstColumn="0" w:lastRowLastColumn="0"/>
              <w:rPr>
                <w:ins w:id="1711" w:author="Craeg Strong" w:date="2017-02-28T03:57:00Z"/>
              </w:rPr>
            </w:pPr>
            <w:ins w:id="1712" w:author="Craeg Strong" w:date="2017-02-28T03:57:00Z">
              <w:r>
                <w:t xml:space="preserve">A room within a shelter building, especially for a family.   </w:t>
              </w:r>
            </w:ins>
            <w:ins w:id="1713" w:author="Craeg Strong" w:date="2017-02-28T05:43:00Z">
              <w:r w:rsidR="00303E70">
                <w:t>U</w:t>
              </w:r>
            </w:ins>
            <w:ins w:id="1714" w:author="Craeg Strong" w:date="2017-02-28T03:57:00Z">
              <w:r>
                <w:t xml:space="preserve">nits have more than one bed, but those beds </w:t>
              </w:r>
            </w:ins>
            <w:ins w:id="1715" w:author="Craeg Strong" w:date="2017-02-28T05:43:00Z">
              <w:r w:rsidR="00303E70">
                <w:t>are</w:t>
              </w:r>
            </w:ins>
            <w:ins w:id="1716" w:author="Craeg Strong" w:date="2017-02-28T03:57:00Z">
              <w:r>
                <w:t xml:space="preserve"> not individually tracked within CARES.</w:t>
              </w:r>
            </w:ins>
          </w:p>
        </w:tc>
      </w:tr>
      <w:tr w:rsidR="00E26506" w14:paraId="55DB6B7D" w14:textId="77777777" w:rsidTr="00D57E58">
        <w:trPr>
          <w:cnfStyle w:val="000000100000" w:firstRow="0" w:lastRow="0" w:firstColumn="0" w:lastColumn="0" w:oddVBand="0" w:evenVBand="0" w:oddHBand="1" w:evenHBand="0" w:firstRowFirstColumn="0" w:firstRowLastColumn="0" w:lastRowFirstColumn="0" w:lastRowLastColumn="0"/>
          <w:ins w:id="1717"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5BBEF2DB" w14:textId="77777777" w:rsidR="00E26506" w:rsidRDefault="00E26506" w:rsidP="00D57E58">
            <w:pPr>
              <w:rPr>
                <w:ins w:id="1718" w:author="Craeg Strong" w:date="2017-02-28T03:57:00Z"/>
              </w:rPr>
            </w:pPr>
            <w:ins w:id="1719" w:author="Craeg Strong" w:date="2017-02-28T03:57:00Z">
              <w:r>
                <w:t>Unit Census</w:t>
              </w:r>
            </w:ins>
          </w:p>
        </w:tc>
        <w:tc>
          <w:tcPr>
            <w:tcW w:w="7218" w:type="dxa"/>
          </w:tcPr>
          <w:p w14:paraId="4777B159" w14:textId="77777777" w:rsidR="00E26506" w:rsidRDefault="00E26506" w:rsidP="00D57E58">
            <w:pPr>
              <w:cnfStyle w:val="000000100000" w:firstRow="0" w:lastRow="0" w:firstColumn="0" w:lastColumn="0" w:oddVBand="0" w:evenVBand="0" w:oddHBand="1" w:evenHBand="0" w:firstRowFirstColumn="0" w:firstRowLastColumn="0" w:lastRowFirstColumn="0" w:lastRowLastColumn="0"/>
              <w:rPr>
                <w:ins w:id="1720" w:author="Craeg Strong" w:date="2017-02-28T03:57:00Z"/>
              </w:rPr>
            </w:pPr>
            <w:ins w:id="1721" w:author="Craeg Strong" w:date="2017-02-28T03:57:00Z">
              <w:r>
                <w:t xml:space="preserve">A process by which public and private shelters are contacted to determine an up-to-date tally of online and offline units, and the reasons why each offline unit is not available. </w:t>
              </w:r>
            </w:ins>
          </w:p>
        </w:tc>
      </w:tr>
      <w:tr w:rsidR="00E26506" w14:paraId="04B0DD18" w14:textId="77777777" w:rsidTr="00D57E58">
        <w:trPr>
          <w:ins w:id="1722" w:author="Craeg Strong" w:date="2017-02-28T03:57:00Z"/>
        </w:trPr>
        <w:tc>
          <w:tcPr>
            <w:cnfStyle w:val="001000000000" w:firstRow="0" w:lastRow="0" w:firstColumn="1" w:lastColumn="0" w:oddVBand="0" w:evenVBand="0" w:oddHBand="0" w:evenHBand="0" w:firstRowFirstColumn="0" w:firstRowLastColumn="0" w:lastRowFirstColumn="0" w:lastRowLastColumn="0"/>
            <w:tcW w:w="2250" w:type="dxa"/>
          </w:tcPr>
          <w:p w14:paraId="471BA889" w14:textId="77777777" w:rsidR="00E26506" w:rsidRDefault="00E26506" w:rsidP="00D57E58">
            <w:pPr>
              <w:rPr>
                <w:ins w:id="1723" w:author="Craeg Strong" w:date="2017-02-28T03:57:00Z"/>
              </w:rPr>
            </w:pPr>
            <w:ins w:id="1724" w:author="Craeg Strong" w:date="2017-02-28T03:57:00Z">
              <w:r>
                <w:t>Vacancy</w:t>
              </w:r>
            </w:ins>
          </w:p>
        </w:tc>
        <w:tc>
          <w:tcPr>
            <w:tcW w:w="7218" w:type="dxa"/>
          </w:tcPr>
          <w:p w14:paraId="0B1D78D3" w14:textId="1FB2F58D" w:rsidR="00E26506" w:rsidRDefault="00E26506" w:rsidP="00D57E58">
            <w:pPr>
              <w:cnfStyle w:val="000000000000" w:firstRow="0" w:lastRow="0" w:firstColumn="0" w:lastColumn="0" w:oddVBand="0" w:evenVBand="0" w:oddHBand="0" w:evenHBand="0" w:firstRowFirstColumn="0" w:firstRowLastColumn="0" w:lastRowFirstColumn="0" w:lastRowLastColumn="0"/>
              <w:rPr>
                <w:ins w:id="1725" w:author="Craeg Strong" w:date="2017-02-28T03:57:00Z"/>
              </w:rPr>
            </w:pPr>
            <w:ins w:id="1726" w:author="Craeg Strong" w:date="2017-02-28T03:57:00Z">
              <w:r>
                <w:t>A bed or unit that is not reserved</w:t>
              </w:r>
              <w:r w:rsidR="00F4644B">
                <w:t xml:space="preserve">, not occupied, and not offline, aka </w:t>
              </w:r>
            </w:ins>
            <w:ins w:id="1727" w:author="Craeg Strong" w:date="2017-02-28T05:43:00Z">
              <w:r w:rsidR="00F4644B">
                <w:t>“Available”</w:t>
              </w:r>
            </w:ins>
          </w:p>
        </w:tc>
      </w:tr>
    </w:tbl>
    <w:p w14:paraId="6063887A" w14:textId="77777777" w:rsidR="00E26506" w:rsidRDefault="00E26506" w:rsidP="00917F32"/>
    <w:sectPr w:rsidR="00E26506" w:rsidSect="004304E0">
      <w:headerReference w:type="default" r:id="rId9"/>
      <w:footerReference w:type="even" r:id="rId10"/>
      <w:footerReference w:type="default" r:id="rId11"/>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1958E" w14:textId="77777777" w:rsidR="002D1BF8" w:rsidRDefault="002D1BF8" w:rsidP="004B66EE">
      <w:r>
        <w:separator/>
      </w:r>
    </w:p>
  </w:endnote>
  <w:endnote w:type="continuationSeparator" w:id="0">
    <w:p w14:paraId="147F580D" w14:textId="77777777" w:rsidR="002D1BF8" w:rsidRDefault="002D1BF8" w:rsidP="004B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47A61" w14:textId="77777777" w:rsidR="00D57E58" w:rsidRDefault="00D57E58">
    <w:pPr>
      <w:pStyle w:val="Footer"/>
    </w:pPr>
    <w:sdt>
      <w:sdtPr>
        <w:id w:val="969400743"/>
        <w:placeholder>
          <w:docPart w:val="FCE03F083107024B8A8F2B22AAAD01FA"/>
        </w:placeholder>
        <w:temporary/>
        <w:showingPlcHdr/>
      </w:sdtPr>
      <w:sdtContent>
        <w:r>
          <w:t>[Type text]</w:t>
        </w:r>
      </w:sdtContent>
    </w:sdt>
    <w:r>
      <w:ptab w:relativeTo="margin" w:alignment="center" w:leader="none"/>
    </w:r>
    <w:sdt>
      <w:sdtPr>
        <w:id w:val="969400748"/>
        <w:placeholder>
          <w:docPart w:val="209A00D21BACD74A8FE477EBE878BF0A"/>
        </w:placeholder>
        <w:temporary/>
        <w:showingPlcHdr/>
      </w:sdtPr>
      <w:sdtContent>
        <w:r>
          <w:t>[Type text]</w:t>
        </w:r>
      </w:sdtContent>
    </w:sdt>
    <w:r>
      <w:ptab w:relativeTo="margin" w:alignment="right" w:leader="none"/>
    </w:r>
    <w:sdt>
      <w:sdtPr>
        <w:id w:val="969400753"/>
        <w:placeholder>
          <w:docPart w:val="2232083407107343A30D000A0BF2CB63"/>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2BFA7" w14:textId="2666731E" w:rsidR="00D57E58" w:rsidRDefault="00D57E58" w:rsidP="00AA68D9">
    <w:pPr>
      <w:pStyle w:val="Footer"/>
      <w:tabs>
        <w:tab w:val="clear" w:pos="4320"/>
        <w:tab w:val="clear" w:pos="8640"/>
        <w:tab w:val="left" w:pos="630"/>
        <w:tab w:val="center" w:pos="5040"/>
        <w:tab w:val="right" w:pos="9360"/>
      </w:tabs>
      <w:rPr>
        <w:sz w:val="18"/>
        <w:szCs w:val="18"/>
      </w:rPr>
    </w:pPr>
    <w:r>
      <w:rPr>
        <w:sz w:val="18"/>
        <w:szCs w:val="18"/>
      </w:rPr>
      <w:t>Name:</w:t>
    </w:r>
    <w:r>
      <w:rPr>
        <w:sz w:val="18"/>
        <w:szCs w:val="18"/>
      </w:rPr>
      <w:tab/>
    </w:r>
    <w:r w:rsidRPr="006D46D7">
      <w:rPr>
        <w:sz w:val="18"/>
        <w:szCs w:val="18"/>
      </w:rPr>
      <w:fldChar w:fldCharType="begin"/>
    </w:r>
    <w:r w:rsidRPr="006D46D7">
      <w:rPr>
        <w:sz w:val="18"/>
        <w:szCs w:val="18"/>
      </w:rPr>
      <w:instrText xml:space="preserve"> FILENAME  \* MERGEFORMAT </w:instrText>
    </w:r>
    <w:r w:rsidRPr="006D46D7">
      <w:rPr>
        <w:sz w:val="18"/>
        <w:szCs w:val="18"/>
      </w:rPr>
      <w:fldChar w:fldCharType="separate"/>
    </w:r>
    <w:r>
      <w:rPr>
        <w:noProof/>
        <w:sz w:val="18"/>
        <w:szCs w:val="18"/>
      </w:rPr>
      <w:t>CapDashVision.docx</w:t>
    </w:r>
    <w:r w:rsidRPr="006D46D7">
      <w:rPr>
        <w:sz w:val="18"/>
        <w:szCs w:val="18"/>
      </w:rPr>
      <w:fldChar w:fldCharType="end"/>
    </w:r>
    <w:r w:rsidRPr="006D46D7">
      <w:rPr>
        <w:sz w:val="18"/>
        <w:szCs w:val="18"/>
      </w:rPr>
      <w:tab/>
    </w:r>
    <w:r w:rsidRPr="006D46D7">
      <w:rPr>
        <w:sz w:val="18"/>
        <w:szCs w:val="18"/>
      </w:rPr>
      <w:tab/>
      <w:t xml:space="preserve">Page </w:t>
    </w:r>
    <w:r w:rsidRPr="006D46D7">
      <w:rPr>
        <w:sz w:val="18"/>
        <w:szCs w:val="18"/>
      </w:rPr>
      <w:fldChar w:fldCharType="begin"/>
    </w:r>
    <w:r w:rsidRPr="006D46D7">
      <w:rPr>
        <w:sz w:val="18"/>
        <w:szCs w:val="18"/>
      </w:rPr>
      <w:instrText xml:space="preserve"> PAGE  \* MERGEFORMAT </w:instrText>
    </w:r>
    <w:r w:rsidRPr="006D46D7">
      <w:rPr>
        <w:sz w:val="18"/>
        <w:szCs w:val="18"/>
      </w:rPr>
      <w:fldChar w:fldCharType="separate"/>
    </w:r>
    <w:r w:rsidR="00DE4477">
      <w:rPr>
        <w:noProof/>
        <w:sz w:val="18"/>
        <w:szCs w:val="18"/>
      </w:rPr>
      <w:t>9</w:t>
    </w:r>
    <w:r w:rsidRPr="006D46D7">
      <w:rPr>
        <w:sz w:val="18"/>
        <w:szCs w:val="18"/>
      </w:rPr>
      <w:fldChar w:fldCharType="end"/>
    </w:r>
    <w:r w:rsidRPr="006D46D7">
      <w:rPr>
        <w:sz w:val="18"/>
        <w:szCs w:val="18"/>
      </w:rPr>
      <w:t xml:space="preserve"> of </w:t>
    </w:r>
    <w:r w:rsidRPr="006D46D7">
      <w:rPr>
        <w:sz w:val="18"/>
        <w:szCs w:val="18"/>
      </w:rPr>
      <w:fldChar w:fldCharType="begin"/>
    </w:r>
    <w:r w:rsidRPr="006D46D7">
      <w:rPr>
        <w:sz w:val="18"/>
        <w:szCs w:val="18"/>
      </w:rPr>
      <w:instrText xml:space="preserve"> NUMPAGES  \* MERGEFORMAT </w:instrText>
    </w:r>
    <w:r w:rsidRPr="006D46D7">
      <w:rPr>
        <w:sz w:val="18"/>
        <w:szCs w:val="18"/>
      </w:rPr>
      <w:fldChar w:fldCharType="separate"/>
    </w:r>
    <w:r w:rsidR="00DE4477">
      <w:rPr>
        <w:noProof/>
        <w:sz w:val="18"/>
        <w:szCs w:val="18"/>
      </w:rPr>
      <w:t>21</w:t>
    </w:r>
    <w:r w:rsidRPr="006D46D7">
      <w:rPr>
        <w:sz w:val="18"/>
        <w:szCs w:val="18"/>
      </w:rPr>
      <w:fldChar w:fldCharType="end"/>
    </w:r>
  </w:p>
  <w:p w14:paraId="282F19EC" w14:textId="46E3F316" w:rsidR="00D57E58" w:rsidRPr="006D46D7" w:rsidRDefault="00D57E58" w:rsidP="00AA68D9">
    <w:pPr>
      <w:pStyle w:val="Footer"/>
      <w:tabs>
        <w:tab w:val="clear" w:pos="4320"/>
        <w:tab w:val="clear" w:pos="8640"/>
        <w:tab w:val="left" w:pos="630"/>
        <w:tab w:val="center" w:pos="5040"/>
        <w:tab w:val="right" w:pos="9360"/>
      </w:tabs>
      <w:rPr>
        <w:sz w:val="18"/>
        <w:szCs w:val="18"/>
      </w:rPr>
    </w:pPr>
    <w:r>
      <w:rPr>
        <w:sz w:val="18"/>
        <w:szCs w:val="18"/>
      </w:rPr>
      <w:t>S</w:t>
    </w:r>
    <w:r w:rsidRPr="006D46D7">
      <w:rPr>
        <w:sz w:val="18"/>
        <w:szCs w:val="18"/>
      </w:rPr>
      <w:t>aved:</w:t>
    </w:r>
    <w:r>
      <w:rPr>
        <w:sz w:val="18"/>
        <w:szCs w:val="18"/>
      </w:rPr>
      <w:tab/>
    </w:r>
    <w:r>
      <w:rPr>
        <w:sz w:val="18"/>
        <w:szCs w:val="18"/>
      </w:rPr>
      <w:fldChar w:fldCharType="begin"/>
    </w:r>
    <w:r>
      <w:rPr>
        <w:sz w:val="18"/>
        <w:szCs w:val="18"/>
      </w:rPr>
      <w:instrText xml:space="preserve"> SAVEDATE \@ "dd-MMM-yyyy" \* MERGEFORMAT </w:instrText>
    </w:r>
    <w:r>
      <w:rPr>
        <w:sz w:val="18"/>
        <w:szCs w:val="18"/>
      </w:rPr>
      <w:fldChar w:fldCharType="separate"/>
    </w:r>
    <w:ins w:id="1728" w:author="Craeg Strong" w:date="2017-02-27T22:59:00Z">
      <w:r>
        <w:rPr>
          <w:noProof/>
          <w:sz w:val="18"/>
          <w:szCs w:val="18"/>
        </w:rPr>
        <w:t>26-Feb-2017</w:t>
      </w:r>
    </w:ins>
    <w:del w:id="1729" w:author="Craeg Strong" w:date="2017-02-27T22:59:00Z">
      <w:r w:rsidDel="00003EDC">
        <w:rPr>
          <w:noProof/>
          <w:sz w:val="18"/>
          <w:szCs w:val="18"/>
        </w:rPr>
        <w:delText>12-Feb-2017</w:delText>
      </w:r>
    </w:del>
    <w:r>
      <w:rPr>
        <w:sz w:val="18"/>
        <w:szCs w:val="18"/>
      </w:rPr>
      <w:fldChar w:fldCharType="end"/>
    </w:r>
    <w:r>
      <w:rPr>
        <w:sz w:val="18"/>
        <w:szCs w:val="18"/>
      </w:rPr>
      <w:t xml:space="preserve">  by  </w:t>
    </w:r>
    <w:r>
      <w:rPr>
        <w:sz w:val="18"/>
        <w:szCs w:val="18"/>
      </w:rPr>
      <w:fldChar w:fldCharType="begin"/>
    </w:r>
    <w:r>
      <w:rPr>
        <w:sz w:val="18"/>
        <w:szCs w:val="18"/>
      </w:rPr>
      <w:instrText xml:space="preserve"> LASTSAVEDBY  \* MERGEFORMAT </w:instrText>
    </w:r>
    <w:r>
      <w:rPr>
        <w:sz w:val="18"/>
        <w:szCs w:val="18"/>
      </w:rPr>
      <w:fldChar w:fldCharType="separate"/>
    </w:r>
    <w:r>
      <w:rPr>
        <w:noProof/>
        <w:sz w:val="18"/>
        <w:szCs w:val="18"/>
      </w:rPr>
      <w:t>Craeg Strong</w:t>
    </w:r>
    <w:r>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0B4DA" w14:textId="77777777" w:rsidR="002D1BF8" w:rsidRDefault="002D1BF8" w:rsidP="004B66EE">
      <w:r>
        <w:separator/>
      </w:r>
    </w:p>
  </w:footnote>
  <w:footnote w:type="continuationSeparator" w:id="0">
    <w:p w14:paraId="0DAC5FED" w14:textId="77777777" w:rsidR="002D1BF8" w:rsidRDefault="002D1BF8" w:rsidP="004B66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34C24" w14:textId="082FC1A2" w:rsidR="00D57E58" w:rsidRDefault="00D57E58" w:rsidP="00C6268F">
    <w:pPr>
      <w:pStyle w:val="Header"/>
      <w:tabs>
        <w:tab w:val="clear" w:pos="8640"/>
        <w:tab w:val="right" w:pos="9450"/>
      </w:tabs>
    </w:pPr>
    <w:r>
      <w:rPr>
        <w:noProof/>
      </w:rPr>
      <w:drawing>
        <wp:inline distT="0" distB="0" distL="0" distR="0" wp14:anchorId="139B1EDF" wp14:editId="1AB37A49">
          <wp:extent cx="737235" cy="403315"/>
          <wp:effectExtent l="0" t="0" r="0" b="3175"/>
          <wp:docPr id="1" name="Picture 1" descr="/DROPBOX/Dropbox (Ariel Partners)/projects/NYC-DHS/CapacityDashboard-2.0/DH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Dropbox (Ariel Partners)/projects/NYC-DHS/CapacityDashboard-2.0/DH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330" cy="40555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A3498"/>
    <w:multiLevelType w:val="hybridMultilevel"/>
    <w:tmpl w:val="F08AA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595D84"/>
    <w:multiLevelType w:val="hybridMultilevel"/>
    <w:tmpl w:val="B57A781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
    <w:nsid w:val="136716F2"/>
    <w:multiLevelType w:val="hybridMultilevel"/>
    <w:tmpl w:val="EE04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B5492"/>
    <w:multiLevelType w:val="hybridMultilevel"/>
    <w:tmpl w:val="60481478"/>
    <w:lvl w:ilvl="0" w:tplc="DE26027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D225F"/>
    <w:multiLevelType w:val="hybridMultilevel"/>
    <w:tmpl w:val="C14E811C"/>
    <w:lvl w:ilvl="0" w:tplc="D08AC2E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46884"/>
    <w:multiLevelType w:val="hybridMultilevel"/>
    <w:tmpl w:val="8CD43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B9802DD"/>
    <w:multiLevelType w:val="hybridMultilevel"/>
    <w:tmpl w:val="25E0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4271E2"/>
    <w:multiLevelType w:val="multilevel"/>
    <w:tmpl w:val="70B2DF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2B14488"/>
    <w:multiLevelType w:val="hybridMultilevel"/>
    <w:tmpl w:val="994C7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79455F"/>
    <w:multiLevelType w:val="hybridMultilevel"/>
    <w:tmpl w:val="10FE2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6EB6A16"/>
    <w:multiLevelType w:val="hybridMultilevel"/>
    <w:tmpl w:val="5142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3B369F"/>
    <w:multiLevelType w:val="hybridMultilevel"/>
    <w:tmpl w:val="61B6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78661E"/>
    <w:multiLevelType w:val="hybridMultilevel"/>
    <w:tmpl w:val="994C7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0F7FED"/>
    <w:multiLevelType w:val="hybridMultilevel"/>
    <w:tmpl w:val="ED3802E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58D4530"/>
    <w:multiLevelType w:val="hybridMultilevel"/>
    <w:tmpl w:val="2C2A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B57793"/>
    <w:multiLevelType w:val="hybridMultilevel"/>
    <w:tmpl w:val="2DA0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B1761E"/>
    <w:multiLevelType w:val="hybridMultilevel"/>
    <w:tmpl w:val="70B2DF12"/>
    <w:lvl w:ilvl="0" w:tplc="B8566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8C2951"/>
    <w:multiLevelType w:val="hybridMultilevel"/>
    <w:tmpl w:val="75F0DC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9">
    <w:nsid w:val="70C217A6"/>
    <w:multiLevelType w:val="hybridMultilevel"/>
    <w:tmpl w:val="6BFAD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FF41E6"/>
    <w:multiLevelType w:val="hybridMultilevel"/>
    <w:tmpl w:val="804672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9"/>
  </w:num>
  <w:num w:numId="4">
    <w:abstractNumId w:val="17"/>
  </w:num>
  <w:num w:numId="5">
    <w:abstractNumId w:val="8"/>
  </w:num>
  <w:num w:numId="6">
    <w:abstractNumId w:val="5"/>
  </w:num>
  <w:num w:numId="7">
    <w:abstractNumId w:val="4"/>
  </w:num>
  <w:num w:numId="8">
    <w:abstractNumId w:val="14"/>
  </w:num>
  <w:num w:numId="9">
    <w:abstractNumId w:val="6"/>
  </w:num>
  <w:num w:numId="10">
    <w:abstractNumId w:val="10"/>
  </w:num>
  <w:num w:numId="11">
    <w:abstractNumId w:val="1"/>
  </w:num>
  <w:num w:numId="12">
    <w:abstractNumId w:val="0"/>
  </w:num>
  <w:num w:numId="13">
    <w:abstractNumId w:val="12"/>
  </w:num>
  <w:num w:numId="14">
    <w:abstractNumId w:val="3"/>
  </w:num>
  <w:num w:numId="15">
    <w:abstractNumId w:val="20"/>
  </w:num>
  <w:num w:numId="16">
    <w:abstractNumId w:val="11"/>
  </w:num>
  <w:num w:numId="17">
    <w:abstractNumId w:val="18"/>
  </w:num>
  <w:num w:numId="18">
    <w:abstractNumId w:val="15"/>
  </w:num>
  <w:num w:numId="19">
    <w:abstractNumId w:val="2"/>
  </w:num>
  <w:num w:numId="20">
    <w:abstractNumId w:val="7"/>
  </w:num>
  <w:num w:numId="21">
    <w:abstractNumId w:val="1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aeg Strong">
    <w15:presenceInfo w15:providerId="Windows Live" w15:userId="fa116e650e7de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displayBackgroundShape/>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A95"/>
    <w:rsid w:val="00001088"/>
    <w:rsid w:val="0000250A"/>
    <w:rsid w:val="000036CC"/>
    <w:rsid w:val="00003EDC"/>
    <w:rsid w:val="000049AC"/>
    <w:rsid w:val="00005FC7"/>
    <w:rsid w:val="00011FE3"/>
    <w:rsid w:val="00012B57"/>
    <w:rsid w:val="00012CFB"/>
    <w:rsid w:val="00012D30"/>
    <w:rsid w:val="00012EA2"/>
    <w:rsid w:val="00013A0B"/>
    <w:rsid w:val="000141AC"/>
    <w:rsid w:val="000177E4"/>
    <w:rsid w:val="00020851"/>
    <w:rsid w:val="000232F0"/>
    <w:rsid w:val="000237CC"/>
    <w:rsid w:val="00023E9F"/>
    <w:rsid w:val="00024B00"/>
    <w:rsid w:val="00027FBF"/>
    <w:rsid w:val="00030681"/>
    <w:rsid w:val="0003138D"/>
    <w:rsid w:val="000313E5"/>
    <w:rsid w:val="00035B6B"/>
    <w:rsid w:val="00036638"/>
    <w:rsid w:val="00036A98"/>
    <w:rsid w:val="0003798E"/>
    <w:rsid w:val="00040352"/>
    <w:rsid w:val="00040751"/>
    <w:rsid w:val="000409C4"/>
    <w:rsid w:val="00041CD3"/>
    <w:rsid w:val="0004216A"/>
    <w:rsid w:val="0004322D"/>
    <w:rsid w:val="00045A58"/>
    <w:rsid w:val="00045B7A"/>
    <w:rsid w:val="00050B28"/>
    <w:rsid w:val="000512AD"/>
    <w:rsid w:val="00051B24"/>
    <w:rsid w:val="000533A5"/>
    <w:rsid w:val="00055F74"/>
    <w:rsid w:val="00060493"/>
    <w:rsid w:val="00061652"/>
    <w:rsid w:val="000616B3"/>
    <w:rsid w:val="00061BBC"/>
    <w:rsid w:val="00061E1F"/>
    <w:rsid w:val="0006454F"/>
    <w:rsid w:val="000654E6"/>
    <w:rsid w:val="00067DE1"/>
    <w:rsid w:val="00070689"/>
    <w:rsid w:val="00071672"/>
    <w:rsid w:val="00072914"/>
    <w:rsid w:val="00072F3C"/>
    <w:rsid w:val="000744AB"/>
    <w:rsid w:val="0007466B"/>
    <w:rsid w:val="0007541E"/>
    <w:rsid w:val="0007567F"/>
    <w:rsid w:val="00076753"/>
    <w:rsid w:val="00076C32"/>
    <w:rsid w:val="00081F83"/>
    <w:rsid w:val="00082A63"/>
    <w:rsid w:val="0008345B"/>
    <w:rsid w:val="000846F2"/>
    <w:rsid w:val="0008499C"/>
    <w:rsid w:val="00084FE6"/>
    <w:rsid w:val="0008506A"/>
    <w:rsid w:val="0008571C"/>
    <w:rsid w:val="000879A1"/>
    <w:rsid w:val="000912E5"/>
    <w:rsid w:val="0009228B"/>
    <w:rsid w:val="00095E84"/>
    <w:rsid w:val="00096A46"/>
    <w:rsid w:val="000A5E64"/>
    <w:rsid w:val="000B05CF"/>
    <w:rsid w:val="000B2684"/>
    <w:rsid w:val="000B2B82"/>
    <w:rsid w:val="000B5B3C"/>
    <w:rsid w:val="000C00A5"/>
    <w:rsid w:val="000C316A"/>
    <w:rsid w:val="000C3387"/>
    <w:rsid w:val="000C3D65"/>
    <w:rsid w:val="000C5740"/>
    <w:rsid w:val="000C7BFA"/>
    <w:rsid w:val="000D0AF6"/>
    <w:rsid w:val="000D15D2"/>
    <w:rsid w:val="000D239A"/>
    <w:rsid w:val="000D254B"/>
    <w:rsid w:val="000D2F8C"/>
    <w:rsid w:val="000D407B"/>
    <w:rsid w:val="000D4843"/>
    <w:rsid w:val="000D60F8"/>
    <w:rsid w:val="000D68FE"/>
    <w:rsid w:val="000D7D9F"/>
    <w:rsid w:val="000E3C69"/>
    <w:rsid w:val="000E4F4E"/>
    <w:rsid w:val="000E78D0"/>
    <w:rsid w:val="000E7C5B"/>
    <w:rsid w:val="000F0228"/>
    <w:rsid w:val="000F101A"/>
    <w:rsid w:val="000F19F1"/>
    <w:rsid w:val="000F21D4"/>
    <w:rsid w:val="000F40BB"/>
    <w:rsid w:val="000F539E"/>
    <w:rsid w:val="000F5581"/>
    <w:rsid w:val="000F708C"/>
    <w:rsid w:val="000F741C"/>
    <w:rsid w:val="00100C46"/>
    <w:rsid w:val="0010119E"/>
    <w:rsid w:val="0010326A"/>
    <w:rsid w:val="00105084"/>
    <w:rsid w:val="0010603A"/>
    <w:rsid w:val="00107D24"/>
    <w:rsid w:val="00114157"/>
    <w:rsid w:val="001146E7"/>
    <w:rsid w:val="0011475E"/>
    <w:rsid w:val="00121153"/>
    <w:rsid w:val="00121323"/>
    <w:rsid w:val="00122F6E"/>
    <w:rsid w:val="0012408D"/>
    <w:rsid w:val="001240CB"/>
    <w:rsid w:val="001255C5"/>
    <w:rsid w:val="00127845"/>
    <w:rsid w:val="00131054"/>
    <w:rsid w:val="0013280E"/>
    <w:rsid w:val="00132AF8"/>
    <w:rsid w:val="001333C5"/>
    <w:rsid w:val="00133ABC"/>
    <w:rsid w:val="00135739"/>
    <w:rsid w:val="001369B6"/>
    <w:rsid w:val="00136E64"/>
    <w:rsid w:val="0013700A"/>
    <w:rsid w:val="001415E8"/>
    <w:rsid w:val="00141C26"/>
    <w:rsid w:val="0014225C"/>
    <w:rsid w:val="00142290"/>
    <w:rsid w:val="00142D5D"/>
    <w:rsid w:val="00145AF2"/>
    <w:rsid w:val="00146CCD"/>
    <w:rsid w:val="0015298E"/>
    <w:rsid w:val="00153963"/>
    <w:rsid w:val="00156842"/>
    <w:rsid w:val="00160C04"/>
    <w:rsid w:val="0016173F"/>
    <w:rsid w:val="001627B8"/>
    <w:rsid w:val="00162F07"/>
    <w:rsid w:val="00164A9C"/>
    <w:rsid w:val="001653AE"/>
    <w:rsid w:val="0016738E"/>
    <w:rsid w:val="00167E28"/>
    <w:rsid w:val="00167E3E"/>
    <w:rsid w:val="00170EB1"/>
    <w:rsid w:val="00172D8E"/>
    <w:rsid w:val="001735BA"/>
    <w:rsid w:val="00175053"/>
    <w:rsid w:val="00176202"/>
    <w:rsid w:val="00180118"/>
    <w:rsid w:val="00180189"/>
    <w:rsid w:val="00181434"/>
    <w:rsid w:val="00181A0B"/>
    <w:rsid w:val="00181CEF"/>
    <w:rsid w:val="00183146"/>
    <w:rsid w:val="0019024C"/>
    <w:rsid w:val="00190C33"/>
    <w:rsid w:val="00193848"/>
    <w:rsid w:val="00195BDB"/>
    <w:rsid w:val="00197F7D"/>
    <w:rsid w:val="001A07E5"/>
    <w:rsid w:val="001A1AFB"/>
    <w:rsid w:val="001A2B97"/>
    <w:rsid w:val="001A2F25"/>
    <w:rsid w:val="001A3089"/>
    <w:rsid w:val="001A330B"/>
    <w:rsid w:val="001A3466"/>
    <w:rsid w:val="001A7D59"/>
    <w:rsid w:val="001B004D"/>
    <w:rsid w:val="001B0E8A"/>
    <w:rsid w:val="001B1312"/>
    <w:rsid w:val="001B15AE"/>
    <w:rsid w:val="001B400D"/>
    <w:rsid w:val="001B5B25"/>
    <w:rsid w:val="001C1782"/>
    <w:rsid w:val="001C2CF7"/>
    <w:rsid w:val="001C7BD6"/>
    <w:rsid w:val="001D0176"/>
    <w:rsid w:val="001D042F"/>
    <w:rsid w:val="001D0DC1"/>
    <w:rsid w:val="001D1E3C"/>
    <w:rsid w:val="001D573F"/>
    <w:rsid w:val="001D70BB"/>
    <w:rsid w:val="001E0D1C"/>
    <w:rsid w:val="001E6CB7"/>
    <w:rsid w:val="001E7527"/>
    <w:rsid w:val="001F05FD"/>
    <w:rsid w:val="001F10A2"/>
    <w:rsid w:val="001F2A65"/>
    <w:rsid w:val="001F42A3"/>
    <w:rsid w:val="001F4A55"/>
    <w:rsid w:val="00200EB1"/>
    <w:rsid w:val="00201497"/>
    <w:rsid w:val="0020620F"/>
    <w:rsid w:val="00206857"/>
    <w:rsid w:val="0021095B"/>
    <w:rsid w:val="00211AE4"/>
    <w:rsid w:val="00211C8A"/>
    <w:rsid w:val="00212CFD"/>
    <w:rsid w:val="00213081"/>
    <w:rsid w:val="002147A2"/>
    <w:rsid w:val="00215977"/>
    <w:rsid w:val="002167D9"/>
    <w:rsid w:val="00220B14"/>
    <w:rsid w:val="00223935"/>
    <w:rsid w:val="00225463"/>
    <w:rsid w:val="00227934"/>
    <w:rsid w:val="00231392"/>
    <w:rsid w:val="00233AE5"/>
    <w:rsid w:val="00233C05"/>
    <w:rsid w:val="00234E51"/>
    <w:rsid w:val="00235D6D"/>
    <w:rsid w:val="00235F74"/>
    <w:rsid w:val="00236DFD"/>
    <w:rsid w:val="002377A5"/>
    <w:rsid w:val="002401CF"/>
    <w:rsid w:val="00240EB5"/>
    <w:rsid w:val="002415ED"/>
    <w:rsid w:val="002524C0"/>
    <w:rsid w:val="00252531"/>
    <w:rsid w:val="00252EA1"/>
    <w:rsid w:val="002540BC"/>
    <w:rsid w:val="00254298"/>
    <w:rsid w:val="00254DFE"/>
    <w:rsid w:val="00255745"/>
    <w:rsid w:val="00256F02"/>
    <w:rsid w:val="00260B55"/>
    <w:rsid w:val="00265488"/>
    <w:rsid w:val="00267015"/>
    <w:rsid w:val="002670FF"/>
    <w:rsid w:val="00273046"/>
    <w:rsid w:val="00275649"/>
    <w:rsid w:val="00275723"/>
    <w:rsid w:val="002760C3"/>
    <w:rsid w:val="002763E0"/>
    <w:rsid w:val="00276B6F"/>
    <w:rsid w:val="00276B94"/>
    <w:rsid w:val="00280330"/>
    <w:rsid w:val="00281AEE"/>
    <w:rsid w:val="00282ED7"/>
    <w:rsid w:val="00283279"/>
    <w:rsid w:val="00284403"/>
    <w:rsid w:val="002855AC"/>
    <w:rsid w:val="0029137D"/>
    <w:rsid w:val="00291AB9"/>
    <w:rsid w:val="00293064"/>
    <w:rsid w:val="002952CE"/>
    <w:rsid w:val="00295AAE"/>
    <w:rsid w:val="00296A75"/>
    <w:rsid w:val="002A02A5"/>
    <w:rsid w:val="002A05AE"/>
    <w:rsid w:val="002A32D2"/>
    <w:rsid w:val="002A37B7"/>
    <w:rsid w:val="002A446F"/>
    <w:rsid w:val="002A5FC8"/>
    <w:rsid w:val="002B0829"/>
    <w:rsid w:val="002B4D0E"/>
    <w:rsid w:val="002B6014"/>
    <w:rsid w:val="002B6BAF"/>
    <w:rsid w:val="002B7016"/>
    <w:rsid w:val="002B782A"/>
    <w:rsid w:val="002C0493"/>
    <w:rsid w:val="002C0C3C"/>
    <w:rsid w:val="002C1443"/>
    <w:rsid w:val="002C1D81"/>
    <w:rsid w:val="002C4026"/>
    <w:rsid w:val="002C4A9C"/>
    <w:rsid w:val="002C53CC"/>
    <w:rsid w:val="002C5982"/>
    <w:rsid w:val="002C66DA"/>
    <w:rsid w:val="002C7599"/>
    <w:rsid w:val="002C7F46"/>
    <w:rsid w:val="002D1BF8"/>
    <w:rsid w:val="002D22BA"/>
    <w:rsid w:val="002D2604"/>
    <w:rsid w:val="002D2FDB"/>
    <w:rsid w:val="002D355F"/>
    <w:rsid w:val="002D3A7A"/>
    <w:rsid w:val="002D589B"/>
    <w:rsid w:val="002E11DE"/>
    <w:rsid w:val="002E14A5"/>
    <w:rsid w:val="002E2767"/>
    <w:rsid w:val="002E6254"/>
    <w:rsid w:val="002F00FD"/>
    <w:rsid w:val="002F0F67"/>
    <w:rsid w:val="002F2409"/>
    <w:rsid w:val="002F31B6"/>
    <w:rsid w:val="002F6461"/>
    <w:rsid w:val="002F7EBF"/>
    <w:rsid w:val="003016BB"/>
    <w:rsid w:val="00301BC7"/>
    <w:rsid w:val="00301E12"/>
    <w:rsid w:val="00302677"/>
    <w:rsid w:val="003032CA"/>
    <w:rsid w:val="00303E70"/>
    <w:rsid w:val="00304511"/>
    <w:rsid w:val="00305266"/>
    <w:rsid w:val="00307BFD"/>
    <w:rsid w:val="003106B7"/>
    <w:rsid w:val="00311343"/>
    <w:rsid w:val="003115AA"/>
    <w:rsid w:val="00313A93"/>
    <w:rsid w:val="0031454E"/>
    <w:rsid w:val="00316BB7"/>
    <w:rsid w:val="00317F9D"/>
    <w:rsid w:val="00321056"/>
    <w:rsid w:val="00321762"/>
    <w:rsid w:val="00322407"/>
    <w:rsid w:val="00323B2E"/>
    <w:rsid w:val="0032562E"/>
    <w:rsid w:val="00327FAA"/>
    <w:rsid w:val="003309C1"/>
    <w:rsid w:val="0033229D"/>
    <w:rsid w:val="00332481"/>
    <w:rsid w:val="00332505"/>
    <w:rsid w:val="0033334D"/>
    <w:rsid w:val="00333C5E"/>
    <w:rsid w:val="00336012"/>
    <w:rsid w:val="00342776"/>
    <w:rsid w:val="00343B0E"/>
    <w:rsid w:val="003444F6"/>
    <w:rsid w:val="003458BF"/>
    <w:rsid w:val="00345EAE"/>
    <w:rsid w:val="00347E3A"/>
    <w:rsid w:val="00350DB6"/>
    <w:rsid w:val="00351154"/>
    <w:rsid w:val="00351DE0"/>
    <w:rsid w:val="00352565"/>
    <w:rsid w:val="00353082"/>
    <w:rsid w:val="00353BC9"/>
    <w:rsid w:val="00354336"/>
    <w:rsid w:val="00357837"/>
    <w:rsid w:val="00357E6B"/>
    <w:rsid w:val="003603D9"/>
    <w:rsid w:val="003605DA"/>
    <w:rsid w:val="00360A8D"/>
    <w:rsid w:val="00360C82"/>
    <w:rsid w:val="003615C2"/>
    <w:rsid w:val="00361BFE"/>
    <w:rsid w:val="00362F4F"/>
    <w:rsid w:val="003631A1"/>
    <w:rsid w:val="0036343D"/>
    <w:rsid w:val="00363927"/>
    <w:rsid w:val="00363A23"/>
    <w:rsid w:val="003709B0"/>
    <w:rsid w:val="003716E7"/>
    <w:rsid w:val="003723E2"/>
    <w:rsid w:val="00374D33"/>
    <w:rsid w:val="003773FF"/>
    <w:rsid w:val="00381E22"/>
    <w:rsid w:val="00382D1A"/>
    <w:rsid w:val="00386EC1"/>
    <w:rsid w:val="003905AD"/>
    <w:rsid w:val="00393706"/>
    <w:rsid w:val="00393A61"/>
    <w:rsid w:val="003954A5"/>
    <w:rsid w:val="00395CAB"/>
    <w:rsid w:val="003A0EDA"/>
    <w:rsid w:val="003A49C3"/>
    <w:rsid w:val="003A4C84"/>
    <w:rsid w:val="003A5383"/>
    <w:rsid w:val="003A764B"/>
    <w:rsid w:val="003A7F75"/>
    <w:rsid w:val="003B2E5D"/>
    <w:rsid w:val="003B341C"/>
    <w:rsid w:val="003B6C33"/>
    <w:rsid w:val="003B6EF3"/>
    <w:rsid w:val="003B71F6"/>
    <w:rsid w:val="003B76F6"/>
    <w:rsid w:val="003B7FB8"/>
    <w:rsid w:val="003C00A7"/>
    <w:rsid w:val="003C242C"/>
    <w:rsid w:val="003C2CB3"/>
    <w:rsid w:val="003C42DE"/>
    <w:rsid w:val="003C51A8"/>
    <w:rsid w:val="003C67CE"/>
    <w:rsid w:val="003D00A2"/>
    <w:rsid w:val="003D1B08"/>
    <w:rsid w:val="003D2B2E"/>
    <w:rsid w:val="003D6F07"/>
    <w:rsid w:val="003D7535"/>
    <w:rsid w:val="003D7781"/>
    <w:rsid w:val="003E01F0"/>
    <w:rsid w:val="003E1159"/>
    <w:rsid w:val="003E2A4E"/>
    <w:rsid w:val="003E5D9A"/>
    <w:rsid w:val="003E620E"/>
    <w:rsid w:val="003E7A2E"/>
    <w:rsid w:val="003F1584"/>
    <w:rsid w:val="003F22A8"/>
    <w:rsid w:val="003F2C46"/>
    <w:rsid w:val="003F4C3A"/>
    <w:rsid w:val="003F5600"/>
    <w:rsid w:val="003F7F68"/>
    <w:rsid w:val="004010CC"/>
    <w:rsid w:val="004023BC"/>
    <w:rsid w:val="00402D95"/>
    <w:rsid w:val="00403E32"/>
    <w:rsid w:val="00405176"/>
    <w:rsid w:val="00407BA9"/>
    <w:rsid w:val="0041034C"/>
    <w:rsid w:val="00414A8B"/>
    <w:rsid w:val="00416C87"/>
    <w:rsid w:val="004179B9"/>
    <w:rsid w:val="00420699"/>
    <w:rsid w:val="00422223"/>
    <w:rsid w:val="0042413B"/>
    <w:rsid w:val="0042421D"/>
    <w:rsid w:val="00424ED4"/>
    <w:rsid w:val="0042652F"/>
    <w:rsid w:val="004265DB"/>
    <w:rsid w:val="004304E0"/>
    <w:rsid w:val="00430BCF"/>
    <w:rsid w:val="00430DC9"/>
    <w:rsid w:val="00432962"/>
    <w:rsid w:val="004329CB"/>
    <w:rsid w:val="0043434A"/>
    <w:rsid w:val="004372CB"/>
    <w:rsid w:val="00441B7C"/>
    <w:rsid w:val="00442E5E"/>
    <w:rsid w:val="00443551"/>
    <w:rsid w:val="004441F5"/>
    <w:rsid w:val="00445919"/>
    <w:rsid w:val="00450E3D"/>
    <w:rsid w:val="00451868"/>
    <w:rsid w:val="00453CA9"/>
    <w:rsid w:val="004551C8"/>
    <w:rsid w:val="004571F0"/>
    <w:rsid w:val="00467F78"/>
    <w:rsid w:val="00470C13"/>
    <w:rsid w:val="00471B4F"/>
    <w:rsid w:val="0047287E"/>
    <w:rsid w:val="004737F2"/>
    <w:rsid w:val="0047383A"/>
    <w:rsid w:val="00474168"/>
    <w:rsid w:val="00474872"/>
    <w:rsid w:val="004751DC"/>
    <w:rsid w:val="00475CB3"/>
    <w:rsid w:val="004776BC"/>
    <w:rsid w:val="0048074E"/>
    <w:rsid w:val="00480B3B"/>
    <w:rsid w:val="00480D13"/>
    <w:rsid w:val="004822DC"/>
    <w:rsid w:val="00484385"/>
    <w:rsid w:val="004903E8"/>
    <w:rsid w:val="00492ED9"/>
    <w:rsid w:val="004939A6"/>
    <w:rsid w:val="00495341"/>
    <w:rsid w:val="0049598D"/>
    <w:rsid w:val="00496C19"/>
    <w:rsid w:val="004A23A1"/>
    <w:rsid w:val="004A3033"/>
    <w:rsid w:val="004A3463"/>
    <w:rsid w:val="004A367E"/>
    <w:rsid w:val="004A4313"/>
    <w:rsid w:val="004A4503"/>
    <w:rsid w:val="004A5F4C"/>
    <w:rsid w:val="004A6A57"/>
    <w:rsid w:val="004A7A3F"/>
    <w:rsid w:val="004B2693"/>
    <w:rsid w:val="004B47A6"/>
    <w:rsid w:val="004B4DEA"/>
    <w:rsid w:val="004B584D"/>
    <w:rsid w:val="004B66EE"/>
    <w:rsid w:val="004B7191"/>
    <w:rsid w:val="004C100A"/>
    <w:rsid w:val="004C58EF"/>
    <w:rsid w:val="004C5C81"/>
    <w:rsid w:val="004C7C94"/>
    <w:rsid w:val="004D2457"/>
    <w:rsid w:val="004D2AE5"/>
    <w:rsid w:val="004D665D"/>
    <w:rsid w:val="004D6DBF"/>
    <w:rsid w:val="004D78A5"/>
    <w:rsid w:val="004E0963"/>
    <w:rsid w:val="004E0C71"/>
    <w:rsid w:val="004E24EC"/>
    <w:rsid w:val="004E33CA"/>
    <w:rsid w:val="004E33EE"/>
    <w:rsid w:val="004E5B1F"/>
    <w:rsid w:val="004E68F4"/>
    <w:rsid w:val="004F0F76"/>
    <w:rsid w:val="004F1C77"/>
    <w:rsid w:val="004F453F"/>
    <w:rsid w:val="004F5C83"/>
    <w:rsid w:val="004F792E"/>
    <w:rsid w:val="00500AD5"/>
    <w:rsid w:val="00500E3E"/>
    <w:rsid w:val="00503C7B"/>
    <w:rsid w:val="0050404B"/>
    <w:rsid w:val="0050419E"/>
    <w:rsid w:val="005043E1"/>
    <w:rsid w:val="00504B89"/>
    <w:rsid w:val="00504EDB"/>
    <w:rsid w:val="005055D9"/>
    <w:rsid w:val="00510D87"/>
    <w:rsid w:val="0051275C"/>
    <w:rsid w:val="005159F7"/>
    <w:rsid w:val="00515AA6"/>
    <w:rsid w:val="00516229"/>
    <w:rsid w:val="0051662E"/>
    <w:rsid w:val="00523B91"/>
    <w:rsid w:val="00523B9C"/>
    <w:rsid w:val="00524143"/>
    <w:rsid w:val="0052485E"/>
    <w:rsid w:val="00525197"/>
    <w:rsid w:val="005305B9"/>
    <w:rsid w:val="005320D0"/>
    <w:rsid w:val="00532230"/>
    <w:rsid w:val="00533417"/>
    <w:rsid w:val="00534258"/>
    <w:rsid w:val="00536763"/>
    <w:rsid w:val="00537099"/>
    <w:rsid w:val="005419F5"/>
    <w:rsid w:val="005424FA"/>
    <w:rsid w:val="00542EEA"/>
    <w:rsid w:val="0054374F"/>
    <w:rsid w:val="00545890"/>
    <w:rsid w:val="00546517"/>
    <w:rsid w:val="0054657F"/>
    <w:rsid w:val="005505AA"/>
    <w:rsid w:val="0055070F"/>
    <w:rsid w:val="00550889"/>
    <w:rsid w:val="005537F7"/>
    <w:rsid w:val="00554461"/>
    <w:rsid w:val="00555184"/>
    <w:rsid w:val="005650F2"/>
    <w:rsid w:val="00565A7D"/>
    <w:rsid w:val="0056735C"/>
    <w:rsid w:val="00570656"/>
    <w:rsid w:val="00570C38"/>
    <w:rsid w:val="00574578"/>
    <w:rsid w:val="00576FC5"/>
    <w:rsid w:val="00577DDF"/>
    <w:rsid w:val="00581964"/>
    <w:rsid w:val="0058503B"/>
    <w:rsid w:val="005911B2"/>
    <w:rsid w:val="00593057"/>
    <w:rsid w:val="00597B0E"/>
    <w:rsid w:val="005A101C"/>
    <w:rsid w:val="005A1115"/>
    <w:rsid w:val="005A17E5"/>
    <w:rsid w:val="005A1E61"/>
    <w:rsid w:val="005A3B72"/>
    <w:rsid w:val="005A5146"/>
    <w:rsid w:val="005A5745"/>
    <w:rsid w:val="005A6F9E"/>
    <w:rsid w:val="005B152C"/>
    <w:rsid w:val="005B226A"/>
    <w:rsid w:val="005B2CAC"/>
    <w:rsid w:val="005B365C"/>
    <w:rsid w:val="005B657A"/>
    <w:rsid w:val="005B736E"/>
    <w:rsid w:val="005C2379"/>
    <w:rsid w:val="005C3E35"/>
    <w:rsid w:val="005C618C"/>
    <w:rsid w:val="005D0C59"/>
    <w:rsid w:val="005D0FA6"/>
    <w:rsid w:val="005D266D"/>
    <w:rsid w:val="005D2849"/>
    <w:rsid w:val="005D2FC5"/>
    <w:rsid w:val="005D3C8A"/>
    <w:rsid w:val="005D5E35"/>
    <w:rsid w:val="005D7AE2"/>
    <w:rsid w:val="005E0F19"/>
    <w:rsid w:val="005E12DF"/>
    <w:rsid w:val="005E13FB"/>
    <w:rsid w:val="005E1B4D"/>
    <w:rsid w:val="005E1FF5"/>
    <w:rsid w:val="005E4B3F"/>
    <w:rsid w:val="005E53F6"/>
    <w:rsid w:val="005E6883"/>
    <w:rsid w:val="005E6A76"/>
    <w:rsid w:val="005E6FA4"/>
    <w:rsid w:val="005E7315"/>
    <w:rsid w:val="005E7C96"/>
    <w:rsid w:val="005F05A0"/>
    <w:rsid w:val="005F146C"/>
    <w:rsid w:val="005F26DB"/>
    <w:rsid w:val="005F3B07"/>
    <w:rsid w:val="005F45E3"/>
    <w:rsid w:val="005F6481"/>
    <w:rsid w:val="005F6A3E"/>
    <w:rsid w:val="00602D68"/>
    <w:rsid w:val="00604F7B"/>
    <w:rsid w:val="0060584C"/>
    <w:rsid w:val="00605AE7"/>
    <w:rsid w:val="00606E1A"/>
    <w:rsid w:val="006076D3"/>
    <w:rsid w:val="006078B1"/>
    <w:rsid w:val="00607BE1"/>
    <w:rsid w:val="00611BCE"/>
    <w:rsid w:val="00611CFC"/>
    <w:rsid w:val="0061244B"/>
    <w:rsid w:val="006129BF"/>
    <w:rsid w:val="00612B8C"/>
    <w:rsid w:val="00612C2A"/>
    <w:rsid w:val="00613213"/>
    <w:rsid w:val="0061344D"/>
    <w:rsid w:val="00615EEB"/>
    <w:rsid w:val="00616BC5"/>
    <w:rsid w:val="006179E4"/>
    <w:rsid w:val="00620D88"/>
    <w:rsid w:val="00622EBC"/>
    <w:rsid w:val="00623849"/>
    <w:rsid w:val="0062604D"/>
    <w:rsid w:val="00630A05"/>
    <w:rsid w:val="006314DA"/>
    <w:rsid w:val="0063238E"/>
    <w:rsid w:val="00632827"/>
    <w:rsid w:val="00644043"/>
    <w:rsid w:val="0064466A"/>
    <w:rsid w:val="00644B6B"/>
    <w:rsid w:val="00645DF6"/>
    <w:rsid w:val="006461C5"/>
    <w:rsid w:val="00646759"/>
    <w:rsid w:val="00646BB2"/>
    <w:rsid w:val="00647E14"/>
    <w:rsid w:val="00650552"/>
    <w:rsid w:val="00652524"/>
    <w:rsid w:val="00652B7A"/>
    <w:rsid w:val="00653FC9"/>
    <w:rsid w:val="0065648C"/>
    <w:rsid w:val="00657D56"/>
    <w:rsid w:val="006602CA"/>
    <w:rsid w:val="0066287A"/>
    <w:rsid w:val="006638EE"/>
    <w:rsid w:val="00663E1C"/>
    <w:rsid w:val="006655D7"/>
    <w:rsid w:val="00670846"/>
    <w:rsid w:val="006714B4"/>
    <w:rsid w:val="006721ED"/>
    <w:rsid w:val="00675D98"/>
    <w:rsid w:val="00676555"/>
    <w:rsid w:val="00676CAB"/>
    <w:rsid w:val="006803E5"/>
    <w:rsid w:val="00680783"/>
    <w:rsid w:val="00681AD2"/>
    <w:rsid w:val="00681EE7"/>
    <w:rsid w:val="00685E20"/>
    <w:rsid w:val="0068611F"/>
    <w:rsid w:val="00686466"/>
    <w:rsid w:val="00687527"/>
    <w:rsid w:val="006903CC"/>
    <w:rsid w:val="006925CC"/>
    <w:rsid w:val="00693A69"/>
    <w:rsid w:val="00693E3B"/>
    <w:rsid w:val="00695020"/>
    <w:rsid w:val="0069619C"/>
    <w:rsid w:val="006A0035"/>
    <w:rsid w:val="006A1AF0"/>
    <w:rsid w:val="006A2F9F"/>
    <w:rsid w:val="006A3B9B"/>
    <w:rsid w:val="006A4381"/>
    <w:rsid w:val="006A45F9"/>
    <w:rsid w:val="006A5B2A"/>
    <w:rsid w:val="006A656F"/>
    <w:rsid w:val="006A7A21"/>
    <w:rsid w:val="006A7CBB"/>
    <w:rsid w:val="006B4451"/>
    <w:rsid w:val="006B536D"/>
    <w:rsid w:val="006C0DF8"/>
    <w:rsid w:val="006C196E"/>
    <w:rsid w:val="006C2696"/>
    <w:rsid w:val="006C29B8"/>
    <w:rsid w:val="006C446A"/>
    <w:rsid w:val="006C4CAF"/>
    <w:rsid w:val="006C51A9"/>
    <w:rsid w:val="006D1D26"/>
    <w:rsid w:val="006D20D6"/>
    <w:rsid w:val="006D46D7"/>
    <w:rsid w:val="006D4B89"/>
    <w:rsid w:val="006D5D14"/>
    <w:rsid w:val="006D61B1"/>
    <w:rsid w:val="006D76C6"/>
    <w:rsid w:val="006D7D18"/>
    <w:rsid w:val="006E1575"/>
    <w:rsid w:val="006E3CB0"/>
    <w:rsid w:val="006E4B72"/>
    <w:rsid w:val="006E562C"/>
    <w:rsid w:val="006E61E4"/>
    <w:rsid w:val="006E6A13"/>
    <w:rsid w:val="006E7462"/>
    <w:rsid w:val="006F232A"/>
    <w:rsid w:val="006F354C"/>
    <w:rsid w:val="006F4C86"/>
    <w:rsid w:val="006F5774"/>
    <w:rsid w:val="006F7BC5"/>
    <w:rsid w:val="00700110"/>
    <w:rsid w:val="007007FB"/>
    <w:rsid w:val="00701354"/>
    <w:rsid w:val="00704E36"/>
    <w:rsid w:val="0070536F"/>
    <w:rsid w:val="00707F29"/>
    <w:rsid w:val="007117AA"/>
    <w:rsid w:val="00711FCF"/>
    <w:rsid w:val="0071216B"/>
    <w:rsid w:val="007122AC"/>
    <w:rsid w:val="00713288"/>
    <w:rsid w:val="007158F2"/>
    <w:rsid w:val="0071697F"/>
    <w:rsid w:val="00717CB9"/>
    <w:rsid w:val="00717CC0"/>
    <w:rsid w:val="0072013A"/>
    <w:rsid w:val="00720B1C"/>
    <w:rsid w:val="0072169C"/>
    <w:rsid w:val="0072216B"/>
    <w:rsid w:val="00722C9E"/>
    <w:rsid w:val="00723D3B"/>
    <w:rsid w:val="007264F2"/>
    <w:rsid w:val="0073063E"/>
    <w:rsid w:val="00731B07"/>
    <w:rsid w:val="007326A6"/>
    <w:rsid w:val="00732779"/>
    <w:rsid w:val="00734BFC"/>
    <w:rsid w:val="00734CD1"/>
    <w:rsid w:val="00735DA5"/>
    <w:rsid w:val="0073665B"/>
    <w:rsid w:val="007412F4"/>
    <w:rsid w:val="00742152"/>
    <w:rsid w:val="00744413"/>
    <w:rsid w:val="007467F7"/>
    <w:rsid w:val="00747ABE"/>
    <w:rsid w:val="00752E86"/>
    <w:rsid w:val="00753405"/>
    <w:rsid w:val="00753416"/>
    <w:rsid w:val="0075574D"/>
    <w:rsid w:val="00756328"/>
    <w:rsid w:val="00756AEF"/>
    <w:rsid w:val="00757886"/>
    <w:rsid w:val="00757ACD"/>
    <w:rsid w:val="00760EB5"/>
    <w:rsid w:val="0076166E"/>
    <w:rsid w:val="00761915"/>
    <w:rsid w:val="00763013"/>
    <w:rsid w:val="007638DE"/>
    <w:rsid w:val="007652ED"/>
    <w:rsid w:val="007670B4"/>
    <w:rsid w:val="0076740B"/>
    <w:rsid w:val="0077089C"/>
    <w:rsid w:val="00770A9C"/>
    <w:rsid w:val="0077298C"/>
    <w:rsid w:val="00772CB6"/>
    <w:rsid w:val="00773BD6"/>
    <w:rsid w:val="007757B6"/>
    <w:rsid w:val="00780CF8"/>
    <w:rsid w:val="00780EEA"/>
    <w:rsid w:val="007829FE"/>
    <w:rsid w:val="00784FE9"/>
    <w:rsid w:val="007869BD"/>
    <w:rsid w:val="00786CD0"/>
    <w:rsid w:val="00786ED8"/>
    <w:rsid w:val="0079022D"/>
    <w:rsid w:val="0079161B"/>
    <w:rsid w:val="007920A1"/>
    <w:rsid w:val="00792F64"/>
    <w:rsid w:val="0079385F"/>
    <w:rsid w:val="00794C94"/>
    <w:rsid w:val="00795242"/>
    <w:rsid w:val="007968EE"/>
    <w:rsid w:val="00796983"/>
    <w:rsid w:val="007A01BB"/>
    <w:rsid w:val="007A176C"/>
    <w:rsid w:val="007A1D4F"/>
    <w:rsid w:val="007A285F"/>
    <w:rsid w:val="007A3917"/>
    <w:rsid w:val="007A4698"/>
    <w:rsid w:val="007A6EE2"/>
    <w:rsid w:val="007A7842"/>
    <w:rsid w:val="007B105E"/>
    <w:rsid w:val="007B1CF9"/>
    <w:rsid w:val="007B2485"/>
    <w:rsid w:val="007B3052"/>
    <w:rsid w:val="007B32F6"/>
    <w:rsid w:val="007B423E"/>
    <w:rsid w:val="007B5281"/>
    <w:rsid w:val="007B6FC3"/>
    <w:rsid w:val="007B7755"/>
    <w:rsid w:val="007C10D4"/>
    <w:rsid w:val="007C242B"/>
    <w:rsid w:val="007C368C"/>
    <w:rsid w:val="007C4E55"/>
    <w:rsid w:val="007C7E58"/>
    <w:rsid w:val="007D301B"/>
    <w:rsid w:val="007D4107"/>
    <w:rsid w:val="007D5E9C"/>
    <w:rsid w:val="007D6640"/>
    <w:rsid w:val="007E1373"/>
    <w:rsid w:val="007E524E"/>
    <w:rsid w:val="007E67C1"/>
    <w:rsid w:val="007E772B"/>
    <w:rsid w:val="007F0DBD"/>
    <w:rsid w:val="007F12A3"/>
    <w:rsid w:val="007F1D67"/>
    <w:rsid w:val="007F5554"/>
    <w:rsid w:val="007F5F1C"/>
    <w:rsid w:val="00800527"/>
    <w:rsid w:val="00802AD7"/>
    <w:rsid w:val="00802EE2"/>
    <w:rsid w:val="008032DC"/>
    <w:rsid w:val="00803BB0"/>
    <w:rsid w:val="00803FCF"/>
    <w:rsid w:val="00805BB0"/>
    <w:rsid w:val="00805C68"/>
    <w:rsid w:val="00805E8F"/>
    <w:rsid w:val="008061C2"/>
    <w:rsid w:val="0080668E"/>
    <w:rsid w:val="00806A89"/>
    <w:rsid w:val="00807DE7"/>
    <w:rsid w:val="00810F3B"/>
    <w:rsid w:val="00812007"/>
    <w:rsid w:val="00812542"/>
    <w:rsid w:val="0081346C"/>
    <w:rsid w:val="00813EBF"/>
    <w:rsid w:val="00814179"/>
    <w:rsid w:val="00815112"/>
    <w:rsid w:val="008201F5"/>
    <w:rsid w:val="008216E0"/>
    <w:rsid w:val="008217FD"/>
    <w:rsid w:val="0082280F"/>
    <w:rsid w:val="00825A90"/>
    <w:rsid w:val="008279F1"/>
    <w:rsid w:val="0083015D"/>
    <w:rsid w:val="008308A1"/>
    <w:rsid w:val="0083094F"/>
    <w:rsid w:val="008311F8"/>
    <w:rsid w:val="00831DED"/>
    <w:rsid w:val="0083226C"/>
    <w:rsid w:val="00834313"/>
    <w:rsid w:val="0083473D"/>
    <w:rsid w:val="0083598D"/>
    <w:rsid w:val="00836013"/>
    <w:rsid w:val="00840650"/>
    <w:rsid w:val="00840B1B"/>
    <w:rsid w:val="00842579"/>
    <w:rsid w:val="008464AE"/>
    <w:rsid w:val="008515CB"/>
    <w:rsid w:val="00851E26"/>
    <w:rsid w:val="008521E0"/>
    <w:rsid w:val="008564A7"/>
    <w:rsid w:val="00861EAD"/>
    <w:rsid w:val="00862F95"/>
    <w:rsid w:val="008632ED"/>
    <w:rsid w:val="0086455D"/>
    <w:rsid w:val="00864F95"/>
    <w:rsid w:val="00865736"/>
    <w:rsid w:val="00870B4C"/>
    <w:rsid w:val="00871FBD"/>
    <w:rsid w:val="00872579"/>
    <w:rsid w:val="00872BB9"/>
    <w:rsid w:val="008750FD"/>
    <w:rsid w:val="008775EE"/>
    <w:rsid w:val="00877F10"/>
    <w:rsid w:val="008827D6"/>
    <w:rsid w:val="008831F5"/>
    <w:rsid w:val="00887510"/>
    <w:rsid w:val="008921B6"/>
    <w:rsid w:val="008946FC"/>
    <w:rsid w:val="00894F69"/>
    <w:rsid w:val="00895062"/>
    <w:rsid w:val="00895E0A"/>
    <w:rsid w:val="00895FE1"/>
    <w:rsid w:val="0089625F"/>
    <w:rsid w:val="00897720"/>
    <w:rsid w:val="00897E21"/>
    <w:rsid w:val="008A1648"/>
    <w:rsid w:val="008A2826"/>
    <w:rsid w:val="008A45D5"/>
    <w:rsid w:val="008A5C8A"/>
    <w:rsid w:val="008A7669"/>
    <w:rsid w:val="008B555E"/>
    <w:rsid w:val="008B7004"/>
    <w:rsid w:val="008C5426"/>
    <w:rsid w:val="008C5CBC"/>
    <w:rsid w:val="008D1184"/>
    <w:rsid w:val="008D216A"/>
    <w:rsid w:val="008D2E71"/>
    <w:rsid w:val="008D4243"/>
    <w:rsid w:val="008D7400"/>
    <w:rsid w:val="008D7696"/>
    <w:rsid w:val="008E39F6"/>
    <w:rsid w:val="008E4550"/>
    <w:rsid w:val="008E6152"/>
    <w:rsid w:val="008E6560"/>
    <w:rsid w:val="008F0C8A"/>
    <w:rsid w:val="008F2C07"/>
    <w:rsid w:val="008F3CD1"/>
    <w:rsid w:val="008F4EB8"/>
    <w:rsid w:val="008F54EF"/>
    <w:rsid w:val="008F5C63"/>
    <w:rsid w:val="008F69DB"/>
    <w:rsid w:val="008F7023"/>
    <w:rsid w:val="0090014F"/>
    <w:rsid w:val="009010E0"/>
    <w:rsid w:val="00901457"/>
    <w:rsid w:val="0090340E"/>
    <w:rsid w:val="0090418D"/>
    <w:rsid w:val="00904499"/>
    <w:rsid w:val="00907206"/>
    <w:rsid w:val="0090786C"/>
    <w:rsid w:val="00907F32"/>
    <w:rsid w:val="00911E6E"/>
    <w:rsid w:val="00914F77"/>
    <w:rsid w:val="00915332"/>
    <w:rsid w:val="009174C0"/>
    <w:rsid w:val="00917F32"/>
    <w:rsid w:val="00923124"/>
    <w:rsid w:val="009247DD"/>
    <w:rsid w:val="009266B6"/>
    <w:rsid w:val="00931E1B"/>
    <w:rsid w:val="009325DB"/>
    <w:rsid w:val="00934350"/>
    <w:rsid w:val="00934AD2"/>
    <w:rsid w:val="00934D33"/>
    <w:rsid w:val="00941A2E"/>
    <w:rsid w:val="00942B18"/>
    <w:rsid w:val="0094307C"/>
    <w:rsid w:val="009442B4"/>
    <w:rsid w:val="00944939"/>
    <w:rsid w:val="009503DE"/>
    <w:rsid w:val="00950D31"/>
    <w:rsid w:val="00951547"/>
    <w:rsid w:val="00954A27"/>
    <w:rsid w:val="009566A3"/>
    <w:rsid w:val="00961E0D"/>
    <w:rsid w:val="009642E1"/>
    <w:rsid w:val="009663E0"/>
    <w:rsid w:val="009669FF"/>
    <w:rsid w:val="00966B29"/>
    <w:rsid w:val="00970E9C"/>
    <w:rsid w:val="009733A7"/>
    <w:rsid w:val="00985FCA"/>
    <w:rsid w:val="00986204"/>
    <w:rsid w:val="00990447"/>
    <w:rsid w:val="00991840"/>
    <w:rsid w:val="00993423"/>
    <w:rsid w:val="00993C72"/>
    <w:rsid w:val="00994484"/>
    <w:rsid w:val="00994BC4"/>
    <w:rsid w:val="009964BD"/>
    <w:rsid w:val="009974CF"/>
    <w:rsid w:val="0099750E"/>
    <w:rsid w:val="009A0E6A"/>
    <w:rsid w:val="009A2AFB"/>
    <w:rsid w:val="009A2E5B"/>
    <w:rsid w:val="009A3DB7"/>
    <w:rsid w:val="009A52D7"/>
    <w:rsid w:val="009A5577"/>
    <w:rsid w:val="009A580C"/>
    <w:rsid w:val="009A5F74"/>
    <w:rsid w:val="009A677D"/>
    <w:rsid w:val="009A6E1C"/>
    <w:rsid w:val="009A7287"/>
    <w:rsid w:val="009B2F20"/>
    <w:rsid w:val="009B2F73"/>
    <w:rsid w:val="009B67A3"/>
    <w:rsid w:val="009B70D6"/>
    <w:rsid w:val="009C0606"/>
    <w:rsid w:val="009C10A7"/>
    <w:rsid w:val="009C1834"/>
    <w:rsid w:val="009C1A4E"/>
    <w:rsid w:val="009C2C57"/>
    <w:rsid w:val="009C53C5"/>
    <w:rsid w:val="009C6F00"/>
    <w:rsid w:val="009C7171"/>
    <w:rsid w:val="009D0BB3"/>
    <w:rsid w:val="009D5483"/>
    <w:rsid w:val="009D5807"/>
    <w:rsid w:val="009D5A0C"/>
    <w:rsid w:val="009D712F"/>
    <w:rsid w:val="009D7838"/>
    <w:rsid w:val="009E111B"/>
    <w:rsid w:val="009E21AB"/>
    <w:rsid w:val="009E3A95"/>
    <w:rsid w:val="009E5A5F"/>
    <w:rsid w:val="009E5FBC"/>
    <w:rsid w:val="009F1310"/>
    <w:rsid w:val="009F1948"/>
    <w:rsid w:val="009F1E65"/>
    <w:rsid w:val="009F296D"/>
    <w:rsid w:val="009F2A9F"/>
    <w:rsid w:val="009F3A3B"/>
    <w:rsid w:val="009F5CC1"/>
    <w:rsid w:val="009F771F"/>
    <w:rsid w:val="00A01030"/>
    <w:rsid w:val="00A0241E"/>
    <w:rsid w:val="00A028EF"/>
    <w:rsid w:val="00A03215"/>
    <w:rsid w:val="00A0469C"/>
    <w:rsid w:val="00A0470B"/>
    <w:rsid w:val="00A04ACC"/>
    <w:rsid w:val="00A05299"/>
    <w:rsid w:val="00A0532A"/>
    <w:rsid w:val="00A06743"/>
    <w:rsid w:val="00A06A70"/>
    <w:rsid w:val="00A07264"/>
    <w:rsid w:val="00A14E3A"/>
    <w:rsid w:val="00A167F2"/>
    <w:rsid w:val="00A17B20"/>
    <w:rsid w:val="00A21EB8"/>
    <w:rsid w:val="00A21F83"/>
    <w:rsid w:val="00A2280C"/>
    <w:rsid w:val="00A22FD7"/>
    <w:rsid w:val="00A2401B"/>
    <w:rsid w:val="00A2448D"/>
    <w:rsid w:val="00A245D8"/>
    <w:rsid w:val="00A26D1C"/>
    <w:rsid w:val="00A324C2"/>
    <w:rsid w:val="00A33071"/>
    <w:rsid w:val="00A331E4"/>
    <w:rsid w:val="00A33C25"/>
    <w:rsid w:val="00A34BC8"/>
    <w:rsid w:val="00A35AB4"/>
    <w:rsid w:val="00A3627E"/>
    <w:rsid w:val="00A37F82"/>
    <w:rsid w:val="00A4199E"/>
    <w:rsid w:val="00A4206D"/>
    <w:rsid w:val="00A42430"/>
    <w:rsid w:val="00A42CD7"/>
    <w:rsid w:val="00A432A7"/>
    <w:rsid w:val="00A43A2B"/>
    <w:rsid w:val="00A47C3B"/>
    <w:rsid w:val="00A50EC5"/>
    <w:rsid w:val="00A5110B"/>
    <w:rsid w:val="00A51512"/>
    <w:rsid w:val="00A5267E"/>
    <w:rsid w:val="00A52E9F"/>
    <w:rsid w:val="00A53BD7"/>
    <w:rsid w:val="00A54250"/>
    <w:rsid w:val="00A54D02"/>
    <w:rsid w:val="00A5601F"/>
    <w:rsid w:val="00A56E67"/>
    <w:rsid w:val="00A56F7F"/>
    <w:rsid w:val="00A57B6C"/>
    <w:rsid w:val="00A60DCA"/>
    <w:rsid w:val="00A60F2C"/>
    <w:rsid w:val="00A61D74"/>
    <w:rsid w:val="00A63603"/>
    <w:rsid w:val="00A729BA"/>
    <w:rsid w:val="00A747BC"/>
    <w:rsid w:val="00A757C6"/>
    <w:rsid w:val="00A77A6D"/>
    <w:rsid w:val="00A81A52"/>
    <w:rsid w:val="00A82D25"/>
    <w:rsid w:val="00A83967"/>
    <w:rsid w:val="00A84744"/>
    <w:rsid w:val="00A84757"/>
    <w:rsid w:val="00A87525"/>
    <w:rsid w:val="00A90AD0"/>
    <w:rsid w:val="00A92182"/>
    <w:rsid w:val="00A93D71"/>
    <w:rsid w:val="00A9567E"/>
    <w:rsid w:val="00A96581"/>
    <w:rsid w:val="00A97C88"/>
    <w:rsid w:val="00A97D0D"/>
    <w:rsid w:val="00AA0A43"/>
    <w:rsid w:val="00AA25AC"/>
    <w:rsid w:val="00AA2951"/>
    <w:rsid w:val="00AA2A7A"/>
    <w:rsid w:val="00AA68D9"/>
    <w:rsid w:val="00AA69C6"/>
    <w:rsid w:val="00AB2726"/>
    <w:rsid w:val="00AB2BBA"/>
    <w:rsid w:val="00AB3853"/>
    <w:rsid w:val="00AB6845"/>
    <w:rsid w:val="00AB68D7"/>
    <w:rsid w:val="00AC092C"/>
    <w:rsid w:val="00AC0FD4"/>
    <w:rsid w:val="00AC1B21"/>
    <w:rsid w:val="00AC42AA"/>
    <w:rsid w:val="00AC5305"/>
    <w:rsid w:val="00AC5651"/>
    <w:rsid w:val="00AC64BB"/>
    <w:rsid w:val="00AC677F"/>
    <w:rsid w:val="00AD6B59"/>
    <w:rsid w:val="00AD75EA"/>
    <w:rsid w:val="00AD7CC2"/>
    <w:rsid w:val="00AE1324"/>
    <w:rsid w:val="00AE2B21"/>
    <w:rsid w:val="00AE3755"/>
    <w:rsid w:val="00AE66F4"/>
    <w:rsid w:val="00AE7292"/>
    <w:rsid w:val="00AE769E"/>
    <w:rsid w:val="00AF059F"/>
    <w:rsid w:val="00AF0C4B"/>
    <w:rsid w:val="00AF39AC"/>
    <w:rsid w:val="00AF50A8"/>
    <w:rsid w:val="00AF5A9C"/>
    <w:rsid w:val="00AF7CD0"/>
    <w:rsid w:val="00B002AC"/>
    <w:rsid w:val="00B010DF"/>
    <w:rsid w:val="00B0371B"/>
    <w:rsid w:val="00B046A0"/>
    <w:rsid w:val="00B04932"/>
    <w:rsid w:val="00B05B74"/>
    <w:rsid w:val="00B0642D"/>
    <w:rsid w:val="00B073E0"/>
    <w:rsid w:val="00B0744B"/>
    <w:rsid w:val="00B1184D"/>
    <w:rsid w:val="00B1193B"/>
    <w:rsid w:val="00B12161"/>
    <w:rsid w:val="00B20773"/>
    <w:rsid w:val="00B212EE"/>
    <w:rsid w:val="00B21365"/>
    <w:rsid w:val="00B216A2"/>
    <w:rsid w:val="00B21CF1"/>
    <w:rsid w:val="00B2268D"/>
    <w:rsid w:val="00B229FC"/>
    <w:rsid w:val="00B22DA5"/>
    <w:rsid w:val="00B233A6"/>
    <w:rsid w:val="00B24AE0"/>
    <w:rsid w:val="00B26268"/>
    <w:rsid w:val="00B26316"/>
    <w:rsid w:val="00B264D6"/>
    <w:rsid w:val="00B26B36"/>
    <w:rsid w:val="00B30491"/>
    <w:rsid w:val="00B30887"/>
    <w:rsid w:val="00B30A7E"/>
    <w:rsid w:val="00B30E7B"/>
    <w:rsid w:val="00B31B0B"/>
    <w:rsid w:val="00B35A2C"/>
    <w:rsid w:val="00B374E9"/>
    <w:rsid w:val="00B416F8"/>
    <w:rsid w:val="00B439DF"/>
    <w:rsid w:val="00B44CC4"/>
    <w:rsid w:val="00B5051E"/>
    <w:rsid w:val="00B62886"/>
    <w:rsid w:val="00B63651"/>
    <w:rsid w:val="00B643C9"/>
    <w:rsid w:val="00B647C5"/>
    <w:rsid w:val="00B64D6D"/>
    <w:rsid w:val="00B66509"/>
    <w:rsid w:val="00B679C5"/>
    <w:rsid w:val="00B71658"/>
    <w:rsid w:val="00B71713"/>
    <w:rsid w:val="00B75C25"/>
    <w:rsid w:val="00B77116"/>
    <w:rsid w:val="00B848B5"/>
    <w:rsid w:val="00B857BF"/>
    <w:rsid w:val="00B85A73"/>
    <w:rsid w:val="00B90570"/>
    <w:rsid w:val="00B91FB2"/>
    <w:rsid w:val="00B928E9"/>
    <w:rsid w:val="00B93904"/>
    <w:rsid w:val="00B9413C"/>
    <w:rsid w:val="00B95A75"/>
    <w:rsid w:val="00B960DD"/>
    <w:rsid w:val="00BA0387"/>
    <w:rsid w:val="00BA1669"/>
    <w:rsid w:val="00BA1A9D"/>
    <w:rsid w:val="00BA4FD6"/>
    <w:rsid w:val="00BA6076"/>
    <w:rsid w:val="00BA6DF2"/>
    <w:rsid w:val="00BB1B3D"/>
    <w:rsid w:val="00BB21B1"/>
    <w:rsid w:val="00BB21FE"/>
    <w:rsid w:val="00BB2EC7"/>
    <w:rsid w:val="00BB3134"/>
    <w:rsid w:val="00BB37B0"/>
    <w:rsid w:val="00BB4DF3"/>
    <w:rsid w:val="00BB573E"/>
    <w:rsid w:val="00BB63F6"/>
    <w:rsid w:val="00BB7326"/>
    <w:rsid w:val="00BC0656"/>
    <w:rsid w:val="00BC3120"/>
    <w:rsid w:val="00BC4D55"/>
    <w:rsid w:val="00BC550A"/>
    <w:rsid w:val="00BC7F85"/>
    <w:rsid w:val="00BD02E5"/>
    <w:rsid w:val="00BD09DC"/>
    <w:rsid w:val="00BD0CB6"/>
    <w:rsid w:val="00BD2B92"/>
    <w:rsid w:val="00BD3493"/>
    <w:rsid w:val="00BD369C"/>
    <w:rsid w:val="00BD3C71"/>
    <w:rsid w:val="00BD4CB6"/>
    <w:rsid w:val="00BE1AEF"/>
    <w:rsid w:val="00BE1C7B"/>
    <w:rsid w:val="00BE3072"/>
    <w:rsid w:val="00BE3660"/>
    <w:rsid w:val="00BE3F66"/>
    <w:rsid w:val="00BE6BC5"/>
    <w:rsid w:val="00BE768C"/>
    <w:rsid w:val="00BE7933"/>
    <w:rsid w:val="00BE7D16"/>
    <w:rsid w:val="00BF01CB"/>
    <w:rsid w:val="00BF0A0E"/>
    <w:rsid w:val="00BF0F4D"/>
    <w:rsid w:val="00BF13DC"/>
    <w:rsid w:val="00BF1A7F"/>
    <w:rsid w:val="00BF3821"/>
    <w:rsid w:val="00BF5396"/>
    <w:rsid w:val="00BF62EE"/>
    <w:rsid w:val="00BF6AF8"/>
    <w:rsid w:val="00BF7096"/>
    <w:rsid w:val="00C031EA"/>
    <w:rsid w:val="00C05EE2"/>
    <w:rsid w:val="00C06541"/>
    <w:rsid w:val="00C1016A"/>
    <w:rsid w:val="00C11636"/>
    <w:rsid w:val="00C13037"/>
    <w:rsid w:val="00C132F3"/>
    <w:rsid w:val="00C140CF"/>
    <w:rsid w:val="00C21693"/>
    <w:rsid w:val="00C22D65"/>
    <w:rsid w:val="00C233B6"/>
    <w:rsid w:val="00C24C2B"/>
    <w:rsid w:val="00C24CCB"/>
    <w:rsid w:val="00C25A2D"/>
    <w:rsid w:val="00C3103A"/>
    <w:rsid w:val="00C31269"/>
    <w:rsid w:val="00C325D4"/>
    <w:rsid w:val="00C33FC0"/>
    <w:rsid w:val="00C35893"/>
    <w:rsid w:val="00C40053"/>
    <w:rsid w:val="00C40595"/>
    <w:rsid w:val="00C41070"/>
    <w:rsid w:val="00C42FCF"/>
    <w:rsid w:val="00C43DE2"/>
    <w:rsid w:val="00C457BF"/>
    <w:rsid w:val="00C47BB1"/>
    <w:rsid w:val="00C47F2B"/>
    <w:rsid w:val="00C51DAE"/>
    <w:rsid w:val="00C532EE"/>
    <w:rsid w:val="00C55FA5"/>
    <w:rsid w:val="00C57CE8"/>
    <w:rsid w:val="00C61230"/>
    <w:rsid w:val="00C6268F"/>
    <w:rsid w:val="00C66D01"/>
    <w:rsid w:val="00C675DC"/>
    <w:rsid w:val="00C67CD2"/>
    <w:rsid w:val="00C7405B"/>
    <w:rsid w:val="00C742BB"/>
    <w:rsid w:val="00C74D9D"/>
    <w:rsid w:val="00C77617"/>
    <w:rsid w:val="00C77726"/>
    <w:rsid w:val="00C808BE"/>
    <w:rsid w:val="00C809EB"/>
    <w:rsid w:val="00C8213C"/>
    <w:rsid w:val="00C83A4F"/>
    <w:rsid w:val="00C86E6C"/>
    <w:rsid w:val="00C904B0"/>
    <w:rsid w:val="00C93FC0"/>
    <w:rsid w:val="00C95535"/>
    <w:rsid w:val="00C9556F"/>
    <w:rsid w:val="00C974C0"/>
    <w:rsid w:val="00CA27D7"/>
    <w:rsid w:val="00CA33D3"/>
    <w:rsid w:val="00CA40D5"/>
    <w:rsid w:val="00CA5859"/>
    <w:rsid w:val="00CA61D1"/>
    <w:rsid w:val="00CA6777"/>
    <w:rsid w:val="00CB199F"/>
    <w:rsid w:val="00CB2A57"/>
    <w:rsid w:val="00CB2D62"/>
    <w:rsid w:val="00CB4900"/>
    <w:rsid w:val="00CB4ACB"/>
    <w:rsid w:val="00CB5431"/>
    <w:rsid w:val="00CB6748"/>
    <w:rsid w:val="00CB71F3"/>
    <w:rsid w:val="00CC066F"/>
    <w:rsid w:val="00CC0B29"/>
    <w:rsid w:val="00CC296D"/>
    <w:rsid w:val="00CC53C4"/>
    <w:rsid w:val="00CD0554"/>
    <w:rsid w:val="00CD220C"/>
    <w:rsid w:val="00CD2723"/>
    <w:rsid w:val="00CD3172"/>
    <w:rsid w:val="00CD51C0"/>
    <w:rsid w:val="00CD5989"/>
    <w:rsid w:val="00CD7B9B"/>
    <w:rsid w:val="00CE3524"/>
    <w:rsid w:val="00CE3749"/>
    <w:rsid w:val="00CE7F63"/>
    <w:rsid w:val="00CF32FB"/>
    <w:rsid w:val="00CF4C45"/>
    <w:rsid w:val="00CF51EB"/>
    <w:rsid w:val="00CF746D"/>
    <w:rsid w:val="00CF7600"/>
    <w:rsid w:val="00CF7815"/>
    <w:rsid w:val="00D01D53"/>
    <w:rsid w:val="00D04121"/>
    <w:rsid w:val="00D0489E"/>
    <w:rsid w:val="00D04FC8"/>
    <w:rsid w:val="00D05023"/>
    <w:rsid w:val="00D0758A"/>
    <w:rsid w:val="00D07A4B"/>
    <w:rsid w:val="00D11104"/>
    <w:rsid w:val="00D11886"/>
    <w:rsid w:val="00D12086"/>
    <w:rsid w:val="00D12F8D"/>
    <w:rsid w:val="00D13553"/>
    <w:rsid w:val="00D20A58"/>
    <w:rsid w:val="00D20CF2"/>
    <w:rsid w:val="00D2247D"/>
    <w:rsid w:val="00D23369"/>
    <w:rsid w:val="00D24CA8"/>
    <w:rsid w:val="00D24F64"/>
    <w:rsid w:val="00D25247"/>
    <w:rsid w:val="00D252FF"/>
    <w:rsid w:val="00D258F8"/>
    <w:rsid w:val="00D259C5"/>
    <w:rsid w:val="00D25C57"/>
    <w:rsid w:val="00D26D74"/>
    <w:rsid w:val="00D318DB"/>
    <w:rsid w:val="00D32982"/>
    <w:rsid w:val="00D33A5F"/>
    <w:rsid w:val="00D36C02"/>
    <w:rsid w:val="00D36FA6"/>
    <w:rsid w:val="00D374FF"/>
    <w:rsid w:val="00D4048D"/>
    <w:rsid w:val="00D4219C"/>
    <w:rsid w:val="00D52FE2"/>
    <w:rsid w:val="00D5371E"/>
    <w:rsid w:val="00D53FA4"/>
    <w:rsid w:val="00D55310"/>
    <w:rsid w:val="00D56A6C"/>
    <w:rsid w:val="00D57E58"/>
    <w:rsid w:val="00D57FBD"/>
    <w:rsid w:val="00D61990"/>
    <w:rsid w:val="00D61B09"/>
    <w:rsid w:val="00D63337"/>
    <w:rsid w:val="00D652D5"/>
    <w:rsid w:val="00D66EF4"/>
    <w:rsid w:val="00D7063B"/>
    <w:rsid w:val="00D71AB5"/>
    <w:rsid w:val="00D71EC2"/>
    <w:rsid w:val="00D71EFF"/>
    <w:rsid w:val="00D74877"/>
    <w:rsid w:val="00D755AF"/>
    <w:rsid w:val="00D756E4"/>
    <w:rsid w:val="00D75EF2"/>
    <w:rsid w:val="00D76065"/>
    <w:rsid w:val="00D76CBD"/>
    <w:rsid w:val="00D8021B"/>
    <w:rsid w:val="00D81A97"/>
    <w:rsid w:val="00D81BF1"/>
    <w:rsid w:val="00D8221A"/>
    <w:rsid w:val="00D917B9"/>
    <w:rsid w:val="00D932E5"/>
    <w:rsid w:val="00D93AF3"/>
    <w:rsid w:val="00D96C82"/>
    <w:rsid w:val="00D979BF"/>
    <w:rsid w:val="00DA1311"/>
    <w:rsid w:val="00DA162B"/>
    <w:rsid w:val="00DA1D54"/>
    <w:rsid w:val="00DA1EB3"/>
    <w:rsid w:val="00DA1ED5"/>
    <w:rsid w:val="00DA2FAD"/>
    <w:rsid w:val="00DA2FD0"/>
    <w:rsid w:val="00DA4731"/>
    <w:rsid w:val="00DA4877"/>
    <w:rsid w:val="00DA6D30"/>
    <w:rsid w:val="00DA6DB4"/>
    <w:rsid w:val="00DA6E40"/>
    <w:rsid w:val="00DB29EB"/>
    <w:rsid w:val="00DB383D"/>
    <w:rsid w:val="00DB6D05"/>
    <w:rsid w:val="00DC152B"/>
    <w:rsid w:val="00DC4707"/>
    <w:rsid w:val="00DD01E7"/>
    <w:rsid w:val="00DD06FB"/>
    <w:rsid w:val="00DD1EC1"/>
    <w:rsid w:val="00DD2A04"/>
    <w:rsid w:val="00DD46EA"/>
    <w:rsid w:val="00DD4961"/>
    <w:rsid w:val="00DD52C0"/>
    <w:rsid w:val="00DD53AD"/>
    <w:rsid w:val="00DD5F76"/>
    <w:rsid w:val="00DD6E39"/>
    <w:rsid w:val="00DD73FD"/>
    <w:rsid w:val="00DD7B04"/>
    <w:rsid w:val="00DE1909"/>
    <w:rsid w:val="00DE3C95"/>
    <w:rsid w:val="00DE4477"/>
    <w:rsid w:val="00DE5E7F"/>
    <w:rsid w:val="00DF023F"/>
    <w:rsid w:val="00DF2AB7"/>
    <w:rsid w:val="00DF664C"/>
    <w:rsid w:val="00DF7312"/>
    <w:rsid w:val="00E00565"/>
    <w:rsid w:val="00E03A58"/>
    <w:rsid w:val="00E05AB4"/>
    <w:rsid w:val="00E062AB"/>
    <w:rsid w:val="00E06781"/>
    <w:rsid w:val="00E0698B"/>
    <w:rsid w:val="00E104BB"/>
    <w:rsid w:val="00E10D0F"/>
    <w:rsid w:val="00E117B4"/>
    <w:rsid w:val="00E16A7A"/>
    <w:rsid w:val="00E2131E"/>
    <w:rsid w:val="00E230FC"/>
    <w:rsid w:val="00E239FA"/>
    <w:rsid w:val="00E248F6"/>
    <w:rsid w:val="00E26262"/>
    <w:rsid w:val="00E26506"/>
    <w:rsid w:val="00E306DA"/>
    <w:rsid w:val="00E31F3D"/>
    <w:rsid w:val="00E325EE"/>
    <w:rsid w:val="00E35E7D"/>
    <w:rsid w:val="00E36AC8"/>
    <w:rsid w:val="00E40311"/>
    <w:rsid w:val="00E409F1"/>
    <w:rsid w:val="00E4123F"/>
    <w:rsid w:val="00E416B9"/>
    <w:rsid w:val="00E416D5"/>
    <w:rsid w:val="00E41975"/>
    <w:rsid w:val="00E41DD2"/>
    <w:rsid w:val="00E425DC"/>
    <w:rsid w:val="00E43923"/>
    <w:rsid w:val="00E4441F"/>
    <w:rsid w:val="00E4627C"/>
    <w:rsid w:val="00E475D0"/>
    <w:rsid w:val="00E47878"/>
    <w:rsid w:val="00E479E7"/>
    <w:rsid w:val="00E5093B"/>
    <w:rsid w:val="00E50B5C"/>
    <w:rsid w:val="00E51E93"/>
    <w:rsid w:val="00E54442"/>
    <w:rsid w:val="00E57300"/>
    <w:rsid w:val="00E63424"/>
    <w:rsid w:val="00E63A5C"/>
    <w:rsid w:val="00E72D1C"/>
    <w:rsid w:val="00E739CD"/>
    <w:rsid w:val="00E739E8"/>
    <w:rsid w:val="00E74A2A"/>
    <w:rsid w:val="00E74E3E"/>
    <w:rsid w:val="00E7509A"/>
    <w:rsid w:val="00E75767"/>
    <w:rsid w:val="00E75DDE"/>
    <w:rsid w:val="00E76525"/>
    <w:rsid w:val="00E7775F"/>
    <w:rsid w:val="00E83F2C"/>
    <w:rsid w:val="00E910A1"/>
    <w:rsid w:val="00E91251"/>
    <w:rsid w:val="00E921D3"/>
    <w:rsid w:val="00E92EF1"/>
    <w:rsid w:val="00E94370"/>
    <w:rsid w:val="00E96F74"/>
    <w:rsid w:val="00EA1E2C"/>
    <w:rsid w:val="00EA21C8"/>
    <w:rsid w:val="00EA2BBD"/>
    <w:rsid w:val="00EB2797"/>
    <w:rsid w:val="00EB2996"/>
    <w:rsid w:val="00EB33BD"/>
    <w:rsid w:val="00EB5B30"/>
    <w:rsid w:val="00EB602B"/>
    <w:rsid w:val="00EC2971"/>
    <w:rsid w:val="00EC33EE"/>
    <w:rsid w:val="00EC3ED4"/>
    <w:rsid w:val="00EC47F6"/>
    <w:rsid w:val="00EC60C5"/>
    <w:rsid w:val="00ED00BC"/>
    <w:rsid w:val="00ED1E94"/>
    <w:rsid w:val="00ED4465"/>
    <w:rsid w:val="00EE2A72"/>
    <w:rsid w:val="00EE4C8A"/>
    <w:rsid w:val="00EE5451"/>
    <w:rsid w:val="00EE777F"/>
    <w:rsid w:val="00EF133D"/>
    <w:rsid w:val="00EF3874"/>
    <w:rsid w:val="00EF427A"/>
    <w:rsid w:val="00EF63A1"/>
    <w:rsid w:val="00F02719"/>
    <w:rsid w:val="00F03263"/>
    <w:rsid w:val="00F055AB"/>
    <w:rsid w:val="00F058C9"/>
    <w:rsid w:val="00F06C35"/>
    <w:rsid w:val="00F12728"/>
    <w:rsid w:val="00F1482A"/>
    <w:rsid w:val="00F15E98"/>
    <w:rsid w:val="00F16C19"/>
    <w:rsid w:val="00F20001"/>
    <w:rsid w:val="00F206C6"/>
    <w:rsid w:val="00F23A12"/>
    <w:rsid w:val="00F23DD6"/>
    <w:rsid w:val="00F278AF"/>
    <w:rsid w:val="00F27FB9"/>
    <w:rsid w:val="00F305EC"/>
    <w:rsid w:val="00F305F4"/>
    <w:rsid w:val="00F30816"/>
    <w:rsid w:val="00F3175C"/>
    <w:rsid w:val="00F32D28"/>
    <w:rsid w:val="00F333ED"/>
    <w:rsid w:val="00F34C72"/>
    <w:rsid w:val="00F34F45"/>
    <w:rsid w:val="00F36982"/>
    <w:rsid w:val="00F36B2C"/>
    <w:rsid w:val="00F36B5E"/>
    <w:rsid w:val="00F377CE"/>
    <w:rsid w:val="00F40141"/>
    <w:rsid w:val="00F4014D"/>
    <w:rsid w:val="00F4081E"/>
    <w:rsid w:val="00F40F1D"/>
    <w:rsid w:val="00F41517"/>
    <w:rsid w:val="00F42650"/>
    <w:rsid w:val="00F42F06"/>
    <w:rsid w:val="00F4325A"/>
    <w:rsid w:val="00F4644B"/>
    <w:rsid w:val="00F464B6"/>
    <w:rsid w:val="00F51274"/>
    <w:rsid w:val="00F51462"/>
    <w:rsid w:val="00F515C1"/>
    <w:rsid w:val="00F51A9D"/>
    <w:rsid w:val="00F55555"/>
    <w:rsid w:val="00F611CD"/>
    <w:rsid w:val="00F6125B"/>
    <w:rsid w:val="00F61CCD"/>
    <w:rsid w:val="00F61F3B"/>
    <w:rsid w:val="00F63571"/>
    <w:rsid w:val="00F63B31"/>
    <w:rsid w:val="00F63FCA"/>
    <w:rsid w:val="00F70AE9"/>
    <w:rsid w:val="00F71635"/>
    <w:rsid w:val="00F71CF2"/>
    <w:rsid w:val="00F71F60"/>
    <w:rsid w:val="00F72247"/>
    <w:rsid w:val="00F72338"/>
    <w:rsid w:val="00F74884"/>
    <w:rsid w:val="00F76E8F"/>
    <w:rsid w:val="00F77A68"/>
    <w:rsid w:val="00F80656"/>
    <w:rsid w:val="00F81E34"/>
    <w:rsid w:val="00F821D8"/>
    <w:rsid w:val="00F822AC"/>
    <w:rsid w:val="00F825B9"/>
    <w:rsid w:val="00F831C8"/>
    <w:rsid w:val="00F8395B"/>
    <w:rsid w:val="00F8617F"/>
    <w:rsid w:val="00F86B5C"/>
    <w:rsid w:val="00F8731E"/>
    <w:rsid w:val="00F87BFC"/>
    <w:rsid w:val="00F95EFA"/>
    <w:rsid w:val="00FA072A"/>
    <w:rsid w:val="00FA1476"/>
    <w:rsid w:val="00FA2D76"/>
    <w:rsid w:val="00FA34A8"/>
    <w:rsid w:val="00FA39BF"/>
    <w:rsid w:val="00FA4D94"/>
    <w:rsid w:val="00FA4F66"/>
    <w:rsid w:val="00FA525F"/>
    <w:rsid w:val="00FA603B"/>
    <w:rsid w:val="00FB1090"/>
    <w:rsid w:val="00FB19C7"/>
    <w:rsid w:val="00FB1EB9"/>
    <w:rsid w:val="00FB24E8"/>
    <w:rsid w:val="00FB2814"/>
    <w:rsid w:val="00FC0F6B"/>
    <w:rsid w:val="00FC2AEA"/>
    <w:rsid w:val="00FC70CE"/>
    <w:rsid w:val="00FC74B0"/>
    <w:rsid w:val="00FD0C8C"/>
    <w:rsid w:val="00FD3684"/>
    <w:rsid w:val="00FD38C0"/>
    <w:rsid w:val="00FD5C29"/>
    <w:rsid w:val="00FD6733"/>
    <w:rsid w:val="00FD6E4E"/>
    <w:rsid w:val="00FD76D3"/>
    <w:rsid w:val="00FE13C6"/>
    <w:rsid w:val="00FE15F2"/>
    <w:rsid w:val="00FE1683"/>
    <w:rsid w:val="00FE6BDD"/>
    <w:rsid w:val="00FE6C30"/>
    <w:rsid w:val="00FE7E33"/>
    <w:rsid w:val="00FF05F1"/>
    <w:rsid w:val="00FF0BDA"/>
    <w:rsid w:val="00FF23D3"/>
    <w:rsid w:val="00FF263E"/>
    <w:rsid w:val="00FF582B"/>
    <w:rsid w:val="00FF647D"/>
    <w:rsid w:val="00FF7485"/>
    <w:rsid w:val="00FF751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0D00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0228"/>
    <w:rPr>
      <w:rFonts w:ascii="Times New Roman" w:hAnsi="Times New Roman" w:cs="Times New Roman"/>
    </w:rPr>
  </w:style>
  <w:style w:type="paragraph" w:styleId="Heading1">
    <w:name w:val="heading 1"/>
    <w:basedOn w:val="Normal"/>
    <w:next w:val="Normal"/>
    <w:link w:val="Heading1Char"/>
    <w:uiPriority w:val="9"/>
    <w:qFormat/>
    <w:rsid w:val="006B53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E3A95"/>
    <w:pPr>
      <w:keepNext/>
      <w:keepLines/>
      <w:spacing w:before="360" w:after="12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34E51"/>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A1ED5"/>
    <w:pPr>
      <w:keepNext/>
      <w:keepLines/>
      <w:spacing w:before="40"/>
      <w:outlineLvl w:val="3"/>
    </w:pPr>
    <w:rPr>
      <w:rFonts w:asciiTheme="majorHAnsi" w:eastAsiaTheme="majorEastAsia" w:hAnsiTheme="majorHAnsi" w:cstheme="majorBidi"/>
      <w:i/>
      <w:iCs/>
      <w:color w:val="365F91" w:themeColor="accent1" w:themeShade="BF"/>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B6F"/>
    <w:pPr>
      <w:ind w:left="720"/>
      <w:contextualSpacing/>
    </w:pPr>
    <w:rPr>
      <w:rFonts w:asciiTheme="minorHAnsi" w:hAnsiTheme="minorHAnsi" w:cstheme="minorBidi"/>
      <w:sz w:val="22"/>
    </w:rPr>
  </w:style>
  <w:style w:type="character" w:customStyle="1" w:styleId="Heading1Char">
    <w:name w:val="Heading 1 Char"/>
    <w:basedOn w:val="DefaultParagraphFont"/>
    <w:link w:val="Heading1"/>
    <w:uiPriority w:val="9"/>
    <w:rsid w:val="006B536D"/>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276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76B6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276B6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276B6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89625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9625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1">
    <w:name w:val="Light List Accent 1"/>
    <w:basedOn w:val="TableNormal"/>
    <w:uiPriority w:val="61"/>
    <w:rsid w:val="008962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5">
    <w:name w:val="Medium List 1 Accent 5"/>
    <w:basedOn w:val="TableNormal"/>
    <w:uiPriority w:val="65"/>
    <w:rsid w:val="0089625F"/>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Header">
    <w:name w:val="header"/>
    <w:basedOn w:val="Normal"/>
    <w:link w:val="HeaderChar"/>
    <w:uiPriority w:val="99"/>
    <w:unhideWhenUsed/>
    <w:rsid w:val="004B66EE"/>
    <w:pPr>
      <w:tabs>
        <w:tab w:val="center" w:pos="4320"/>
        <w:tab w:val="right" w:pos="8640"/>
      </w:tabs>
    </w:pPr>
    <w:rPr>
      <w:rFonts w:asciiTheme="minorHAnsi" w:hAnsiTheme="minorHAnsi" w:cstheme="minorBidi"/>
      <w:sz w:val="22"/>
    </w:rPr>
  </w:style>
  <w:style w:type="character" w:customStyle="1" w:styleId="HeaderChar">
    <w:name w:val="Header Char"/>
    <w:basedOn w:val="DefaultParagraphFont"/>
    <w:link w:val="Header"/>
    <w:uiPriority w:val="99"/>
    <w:rsid w:val="004B66EE"/>
  </w:style>
  <w:style w:type="paragraph" w:styleId="Footer">
    <w:name w:val="footer"/>
    <w:basedOn w:val="Normal"/>
    <w:link w:val="FooterChar"/>
    <w:uiPriority w:val="99"/>
    <w:unhideWhenUsed/>
    <w:rsid w:val="004B66EE"/>
    <w:pPr>
      <w:tabs>
        <w:tab w:val="center" w:pos="4320"/>
        <w:tab w:val="right" w:pos="8640"/>
      </w:tabs>
    </w:pPr>
    <w:rPr>
      <w:rFonts w:asciiTheme="minorHAnsi" w:hAnsiTheme="minorHAnsi" w:cstheme="minorBidi"/>
      <w:sz w:val="22"/>
    </w:rPr>
  </w:style>
  <w:style w:type="character" w:customStyle="1" w:styleId="FooterChar">
    <w:name w:val="Footer Char"/>
    <w:basedOn w:val="DefaultParagraphFont"/>
    <w:link w:val="Footer"/>
    <w:uiPriority w:val="99"/>
    <w:rsid w:val="004B66EE"/>
  </w:style>
  <w:style w:type="character" w:customStyle="1" w:styleId="Heading2Char">
    <w:name w:val="Heading 2 Char"/>
    <w:basedOn w:val="DefaultParagraphFont"/>
    <w:link w:val="Heading2"/>
    <w:uiPriority w:val="9"/>
    <w:rsid w:val="009E3A9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593057"/>
    <w:rPr>
      <w:color w:val="0000FF" w:themeColor="hyperlink"/>
      <w:u w:val="single"/>
    </w:rPr>
  </w:style>
  <w:style w:type="character" w:customStyle="1" w:styleId="Heading3Char">
    <w:name w:val="Heading 3 Char"/>
    <w:basedOn w:val="DefaultParagraphFont"/>
    <w:link w:val="Heading3"/>
    <w:uiPriority w:val="9"/>
    <w:rsid w:val="00234E5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DA1ED5"/>
    <w:rPr>
      <w:rFonts w:asciiTheme="majorHAnsi" w:eastAsiaTheme="majorEastAsia" w:hAnsiTheme="majorHAnsi" w:cstheme="majorBidi"/>
      <w:i/>
      <w:iCs/>
      <w:color w:val="365F91" w:themeColor="accent1" w:themeShade="BF"/>
      <w:sz w:val="22"/>
    </w:rPr>
  </w:style>
  <w:style w:type="paragraph" w:customStyle="1" w:styleId="Tabletext">
    <w:name w:val="Tabletext"/>
    <w:basedOn w:val="Normal"/>
    <w:rsid w:val="001D573F"/>
    <w:pPr>
      <w:keepLines/>
      <w:widowControl w:val="0"/>
      <w:spacing w:after="120" w:line="240" w:lineRule="atLeast"/>
    </w:pPr>
    <w:rPr>
      <w:rFonts w:ascii="Arial" w:eastAsia="Times New Roman" w:hAnsi="Arial"/>
      <w:i/>
      <w:sz w:val="20"/>
      <w:szCs w:val="20"/>
    </w:rPr>
  </w:style>
  <w:style w:type="table" w:styleId="GridTable4-Accent1">
    <w:name w:val="Grid Table 4 Accent 1"/>
    <w:basedOn w:val="TableNormal"/>
    <w:uiPriority w:val="49"/>
    <w:rsid w:val="0049598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0F101A"/>
    <w:rPr>
      <w:sz w:val="18"/>
      <w:szCs w:val="18"/>
    </w:rPr>
  </w:style>
  <w:style w:type="character" w:customStyle="1" w:styleId="BalloonTextChar">
    <w:name w:val="Balloon Text Char"/>
    <w:basedOn w:val="DefaultParagraphFont"/>
    <w:link w:val="BalloonText"/>
    <w:uiPriority w:val="99"/>
    <w:semiHidden/>
    <w:rsid w:val="000F101A"/>
    <w:rPr>
      <w:rFonts w:ascii="Times New Roman" w:hAnsi="Times New Roman" w:cs="Times New Roman"/>
      <w:sz w:val="18"/>
      <w:szCs w:val="18"/>
    </w:rPr>
  </w:style>
  <w:style w:type="table" w:styleId="TableGridLight">
    <w:name w:val="Grid Table Light"/>
    <w:basedOn w:val="TableNormal"/>
    <w:uiPriority w:val="40"/>
    <w:rsid w:val="009503D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E4627C"/>
  </w:style>
  <w:style w:type="character" w:customStyle="1" w:styleId="CommentTextChar">
    <w:name w:val="Comment Text Char"/>
    <w:basedOn w:val="DefaultParagraphFont"/>
    <w:link w:val="CommentText"/>
    <w:uiPriority w:val="99"/>
    <w:semiHidden/>
    <w:rsid w:val="00E4627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68706">
      <w:bodyDiv w:val="1"/>
      <w:marLeft w:val="0"/>
      <w:marRight w:val="0"/>
      <w:marTop w:val="0"/>
      <w:marBottom w:val="0"/>
      <w:divBdr>
        <w:top w:val="none" w:sz="0" w:space="0" w:color="auto"/>
        <w:left w:val="none" w:sz="0" w:space="0" w:color="auto"/>
        <w:bottom w:val="none" w:sz="0" w:space="0" w:color="auto"/>
        <w:right w:val="none" w:sz="0" w:space="0" w:color="auto"/>
      </w:divBdr>
    </w:div>
    <w:div w:id="643314450">
      <w:bodyDiv w:val="1"/>
      <w:marLeft w:val="0"/>
      <w:marRight w:val="0"/>
      <w:marTop w:val="0"/>
      <w:marBottom w:val="0"/>
      <w:divBdr>
        <w:top w:val="none" w:sz="0" w:space="0" w:color="auto"/>
        <w:left w:val="none" w:sz="0" w:space="0" w:color="auto"/>
        <w:bottom w:val="none" w:sz="0" w:space="0" w:color="auto"/>
        <w:right w:val="none" w:sz="0" w:space="0" w:color="auto"/>
      </w:divBdr>
    </w:div>
    <w:div w:id="697658326">
      <w:bodyDiv w:val="1"/>
      <w:marLeft w:val="0"/>
      <w:marRight w:val="0"/>
      <w:marTop w:val="0"/>
      <w:marBottom w:val="0"/>
      <w:divBdr>
        <w:top w:val="none" w:sz="0" w:space="0" w:color="auto"/>
        <w:left w:val="none" w:sz="0" w:space="0" w:color="auto"/>
        <w:bottom w:val="none" w:sz="0" w:space="0" w:color="auto"/>
        <w:right w:val="none" w:sz="0" w:space="0" w:color="auto"/>
      </w:divBdr>
    </w:div>
    <w:div w:id="1177620111">
      <w:bodyDiv w:val="1"/>
      <w:marLeft w:val="0"/>
      <w:marRight w:val="0"/>
      <w:marTop w:val="0"/>
      <w:marBottom w:val="0"/>
      <w:divBdr>
        <w:top w:val="none" w:sz="0" w:space="0" w:color="auto"/>
        <w:left w:val="none" w:sz="0" w:space="0" w:color="auto"/>
        <w:bottom w:val="none" w:sz="0" w:space="0" w:color="auto"/>
        <w:right w:val="none" w:sz="0" w:space="0" w:color="auto"/>
      </w:divBdr>
    </w:div>
    <w:div w:id="1236665761">
      <w:bodyDiv w:val="1"/>
      <w:marLeft w:val="0"/>
      <w:marRight w:val="0"/>
      <w:marTop w:val="0"/>
      <w:marBottom w:val="0"/>
      <w:divBdr>
        <w:top w:val="none" w:sz="0" w:space="0" w:color="auto"/>
        <w:left w:val="none" w:sz="0" w:space="0" w:color="auto"/>
        <w:bottom w:val="none" w:sz="0" w:space="0" w:color="auto"/>
        <w:right w:val="none" w:sz="0" w:space="0" w:color="auto"/>
      </w:divBdr>
    </w:div>
    <w:div w:id="1412434530">
      <w:bodyDiv w:val="1"/>
      <w:marLeft w:val="0"/>
      <w:marRight w:val="0"/>
      <w:marTop w:val="0"/>
      <w:marBottom w:val="0"/>
      <w:divBdr>
        <w:top w:val="none" w:sz="0" w:space="0" w:color="auto"/>
        <w:left w:val="none" w:sz="0" w:space="0" w:color="auto"/>
        <w:bottom w:val="none" w:sz="0" w:space="0" w:color="auto"/>
        <w:right w:val="none" w:sz="0" w:space="0" w:color="auto"/>
      </w:divBdr>
    </w:div>
    <w:div w:id="1883244840">
      <w:bodyDiv w:val="1"/>
      <w:marLeft w:val="0"/>
      <w:marRight w:val="0"/>
      <w:marTop w:val="0"/>
      <w:marBottom w:val="0"/>
      <w:divBdr>
        <w:top w:val="none" w:sz="0" w:space="0" w:color="auto"/>
        <w:left w:val="none" w:sz="0" w:space="0" w:color="auto"/>
        <w:bottom w:val="none" w:sz="0" w:space="0" w:color="auto"/>
        <w:right w:val="none" w:sz="0" w:space="0" w:color="auto"/>
      </w:divBdr>
    </w:div>
    <w:div w:id="1885602013">
      <w:bodyDiv w:val="1"/>
      <w:marLeft w:val="0"/>
      <w:marRight w:val="0"/>
      <w:marTop w:val="0"/>
      <w:marBottom w:val="0"/>
      <w:divBdr>
        <w:top w:val="none" w:sz="0" w:space="0" w:color="auto"/>
        <w:left w:val="none" w:sz="0" w:space="0" w:color="auto"/>
        <w:bottom w:val="none" w:sz="0" w:space="0" w:color="auto"/>
        <w:right w:val="none" w:sz="0" w:space="0" w:color="auto"/>
      </w:divBdr>
    </w:div>
    <w:div w:id="2036534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E03F083107024B8A8F2B22AAAD01FA"/>
        <w:category>
          <w:name w:val="General"/>
          <w:gallery w:val="placeholder"/>
        </w:category>
        <w:types>
          <w:type w:val="bbPlcHdr"/>
        </w:types>
        <w:behaviors>
          <w:behavior w:val="content"/>
        </w:behaviors>
        <w:guid w:val="{080CC973-2EA5-C141-B1C5-82B3AE990556}"/>
      </w:docPartPr>
      <w:docPartBody>
        <w:p w:rsidR="0023571E" w:rsidRDefault="005131FE">
          <w:pPr>
            <w:pStyle w:val="FCE03F083107024B8A8F2B22AAAD01FA"/>
          </w:pPr>
          <w:r>
            <w:t>[Type text]</w:t>
          </w:r>
        </w:p>
      </w:docPartBody>
    </w:docPart>
    <w:docPart>
      <w:docPartPr>
        <w:name w:val="209A00D21BACD74A8FE477EBE878BF0A"/>
        <w:category>
          <w:name w:val="General"/>
          <w:gallery w:val="placeholder"/>
        </w:category>
        <w:types>
          <w:type w:val="bbPlcHdr"/>
        </w:types>
        <w:behaviors>
          <w:behavior w:val="content"/>
        </w:behaviors>
        <w:guid w:val="{B285BDE5-FF02-DD42-91D1-782E040C1EB5}"/>
      </w:docPartPr>
      <w:docPartBody>
        <w:p w:rsidR="0023571E" w:rsidRDefault="005131FE">
          <w:pPr>
            <w:pStyle w:val="209A00D21BACD74A8FE477EBE878BF0A"/>
          </w:pPr>
          <w:r>
            <w:t>[Type text]</w:t>
          </w:r>
        </w:p>
      </w:docPartBody>
    </w:docPart>
    <w:docPart>
      <w:docPartPr>
        <w:name w:val="2232083407107343A30D000A0BF2CB63"/>
        <w:category>
          <w:name w:val="General"/>
          <w:gallery w:val="placeholder"/>
        </w:category>
        <w:types>
          <w:type w:val="bbPlcHdr"/>
        </w:types>
        <w:behaviors>
          <w:behavior w:val="content"/>
        </w:behaviors>
        <w:guid w:val="{15572577-6053-534E-97B3-E42B1F2AE029}"/>
      </w:docPartPr>
      <w:docPartBody>
        <w:p w:rsidR="0023571E" w:rsidRDefault="005131FE">
          <w:pPr>
            <w:pStyle w:val="2232083407107343A30D000A0BF2CB6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71E"/>
    <w:rsid w:val="000D4524"/>
    <w:rsid w:val="0023571E"/>
    <w:rsid w:val="002519EE"/>
    <w:rsid w:val="00372473"/>
    <w:rsid w:val="003746D5"/>
    <w:rsid w:val="00443EAE"/>
    <w:rsid w:val="004A0BAD"/>
    <w:rsid w:val="004E61B0"/>
    <w:rsid w:val="005131FE"/>
    <w:rsid w:val="00575EEB"/>
    <w:rsid w:val="006F0149"/>
    <w:rsid w:val="006F3D05"/>
    <w:rsid w:val="00764002"/>
    <w:rsid w:val="007E7BE2"/>
    <w:rsid w:val="007F45C1"/>
    <w:rsid w:val="0081568A"/>
    <w:rsid w:val="00851A03"/>
    <w:rsid w:val="008956F7"/>
    <w:rsid w:val="008F615E"/>
    <w:rsid w:val="00986283"/>
    <w:rsid w:val="00A309C5"/>
    <w:rsid w:val="00B0331F"/>
    <w:rsid w:val="00C14A45"/>
    <w:rsid w:val="00CC2F71"/>
    <w:rsid w:val="00CE24AD"/>
    <w:rsid w:val="00D415E5"/>
    <w:rsid w:val="00D923F4"/>
    <w:rsid w:val="00EB371B"/>
    <w:rsid w:val="00F83B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E03F083107024B8A8F2B22AAAD01FA">
    <w:name w:val="FCE03F083107024B8A8F2B22AAAD01FA"/>
  </w:style>
  <w:style w:type="paragraph" w:customStyle="1" w:styleId="209A00D21BACD74A8FE477EBE878BF0A">
    <w:name w:val="209A00D21BACD74A8FE477EBE878BF0A"/>
  </w:style>
  <w:style w:type="paragraph" w:customStyle="1" w:styleId="2232083407107343A30D000A0BF2CB63">
    <w:name w:val="2232083407107343A30D000A0BF2C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20ACC-5A58-034D-97B8-4C15D573A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21</Pages>
  <Words>12902</Words>
  <Characters>73542</Characters>
  <Application>Microsoft Macintosh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Manager/>
  <Company>Ariel Partners</Company>
  <LinksUpToDate>false</LinksUpToDate>
  <CharactersWithSpaces>86272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Christ</dc:creator>
  <cp:keywords/>
  <dc:description/>
  <cp:lastModifiedBy>Craeg Strong</cp:lastModifiedBy>
  <cp:revision>334</cp:revision>
  <cp:lastPrinted>2017-02-12T18:46:00Z</cp:lastPrinted>
  <dcterms:created xsi:type="dcterms:W3CDTF">2017-02-12T17:10:00Z</dcterms:created>
  <dcterms:modified xsi:type="dcterms:W3CDTF">2017-02-28T11:10:00Z</dcterms:modified>
  <cp:category/>
</cp:coreProperties>
</file>